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905380" w:rsidRPr="00D84279" w14:paraId="3666C5D0" w14:textId="77777777">
        <w:trPr>
          <w:cantSplit/>
        </w:trPr>
        <w:tc>
          <w:tcPr>
            <w:tcW w:w="9540" w:type="dxa"/>
          </w:tcPr>
          <w:p w14:paraId="27799E01" w14:textId="571AC4D5" w:rsidR="00C50A00" w:rsidRPr="00B86CD5" w:rsidRDefault="00C50A00">
            <w:pPr>
              <w:pStyle w:val="TPTitle"/>
            </w:pPr>
            <w:bookmarkStart w:id="0" w:name="_GoBack"/>
            <w:bookmarkEnd w:id="0"/>
          </w:p>
          <w:p w14:paraId="504848FB" w14:textId="26E52260" w:rsidR="00905380" w:rsidRPr="00B86CD5" w:rsidRDefault="00AF1BA5">
            <w:pPr>
              <w:pStyle w:val="TPTitle"/>
            </w:pPr>
            <w:r>
              <w:rPr>
                <w:noProof/>
                <w:lang w:val="fr-FR" w:eastAsia="fr-FR"/>
              </w:rPr>
              <w:drawing>
                <wp:inline distT="0" distB="0" distL="0" distR="0" wp14:anchorId="3AE0F4DC" wp14:editId="24AD4963">
                  <wp:extent cx="5151755"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755" cy="1644650"/>
                          </a:xfrm>
                          <a:prstGeom prst="rect">
                            <a:avLst/>
                          </a:prstGeom>
                          <a:noFill/>
                          <a:ln>
                            <a:noFill/>
                          </a:ln>
                        </pic:spPr>
                      </pic:pic>
                    </a:graphicData>
                  </a:graphic>
                </wp:inline>
              </w:drawing>
            </w:r>
          </w:p>
          <w:p w14:paraId="0024B14F" w14:textId="77777777" w:rsidR="00905380" w:rsidRPr="00B86CD5" w:rsidRDefault="00905380">
            <w:pPr>
              <w:pStyle w:val="TPTitle"/>
            </w:pPr>
            <w:r w:rsidRPr="00B86CD5">
              <w:t>IVI</w:t>
            </w:r>
            <w:r w:rsidRPr="00B86CD5">
              <w:noBreakHyphen/>
            </w:r>
            <w:r>
              <w:t>6.2</w:t>
            </w:r>
            <w:r w:rsidRPr="00B86CD5">
              <w:t xml:space="preserve">: </w:t>
            </w:r>
            <w:r>
              <w:t>VISA Interoperability Requirements for USBTMC Specification</w:t>
            </w:r>
          </w:p>
          <w:p w14:paraId="1AB2DB4C" w14:textId="64462604" w:rsidR="00905380" w:rsidRPr="00B86CD5" w:rsidRDefault="00573293" w:rsidP="003852B0">
            <w:pPr>
              <w:pStyle w:val="TPCopyright"/>
              <w:spacing w:before="3600"/>
            </w:pPr>
            <w:r>
              <w:t>November 1</w:t>
            </w:r>
            <w:r w:rsidR="00905380">
              <w:t>, 2018</w:t>
            </w:r>
            <w:r w:rsidR="00905380" w:rsidRPr="00B86CD5">
              <w:t xml:space="preserve"> Edition</w:t>
            </w:r>
            <w:r w:rsidR="00905380" w:rsidRPr="00B86CD5">
              <w:br/>
              <w:t>Revision</w:t>
            </w:r>
            <w:r w:rsidR="00905380">
              <w:t xml:space="preserve"> 1.0</w:t>
            </w:r>
          </w:p>
          <w:p w14:paraId="5A93C3E8" w14:textId="77777777" w:rsidR="00905380" w:rsidRPr="00B86CD5" w:rsidRDefault="00905380">
            <w:pPr>
              <w:pStyle w:val="TPCopyright"/>
              <w:spacing w:before="2800"/>
              <w:rPr>
                <w:b/>
                <w:sz w:val="44"/>
              </w:rPr>
            </w:pPr>
          </w:p>
          <w:p w14:paraId="71CF8693" w14:textId="77777777" w:rsidR="00905380" w:rsidRPr="00B86CD5" w:rsidRDefault="00905380">
            <w:pPr>
              <w:pStyle w:val="TPCopyright"/>
              <w:spacing w:before="2800"/>
            </w:pPr>
          </w:p>
          <w:p w14:paraId="416AB9CD" w14:textId="77777777" w:rsidR="00905380" w:rsidRPr="00D84279" w:rsidRDefault="00905380">
            <w:pPr>
              <w:rPr>
                <w:rFonts w:ascii="Times" w:hAnsi="Times"/>
              </w:rPr>
            </w:pPr>
          </w:p>
        </w:tc>
      </w:tr>
    </w:tbl>
    <w:p w14:paraId="1FBF9C53" w14:textId="77777777" w:rsidR="00905380" w:rsidRPr="00B86CD5" w:rsidRDefault="00905380">
      <w:pPr>
        <w:pStyle w:val="WarrTitle"/>
        <w:widowControl w:val="0"/>
        <w:outlineLvl w:val="0"/>
        <w:rPr>
          <w:rFonts w:ascii="C Helvetica Condensed" w:hAnsi="C Helvetica Condensed"/>
        </w:rPr>
      </w:pPr>
      <w:bookmarkStart w:id="1" w:name="_Toc530746284"/>
      <w:bookmarkStart w:id="2" w:name="_Toc156647472"/>
      <w:bookmarkStart w:id="3" w:name="_Toc523839977"/>
      <w:bookmarkStart w:id="4" w:name="_Toc525115865"/>
      <w:bookmarkStart w:id="5" w:name="_Toc252965537"/>
      <w:r w:rsidRPr="00B86CD5">
        <w:lastRenderedPageBreak/>
        <w:t>Important Information</w:t>
      </w:r>
      <w:bookmarkEnd w:id="1"/>
      <w:bookmarkEnd w:id="2"/>
      <w:bookmarkEnd w:id="3"/>
      <w:bookmarkEnd w:id="4"/>
      <w:bookmarkEnd w:id="5"/>
    </w:p>
    <w:p w14:paraId="14DCD4E0" w14:textId="77777777" w:rsidR="00905380" w:rsidRPr="00B86CD5" w:rsidRDefault="00905380" w:rsidP="005A1C66">
      <w:pPr>
        <w:pStyle w:val="Body"/>
      </w:pPr>
      <w:r w:rsidRPr="00B86CD5">
        <w:t>IVI-</w:t>
      </w:r>
      <w:r>
        <w:t>6.2</w:t>
      </w:r>
      <w:r w:rsidRPr="00B86CD5">
        <w:t xml:space="preserve">: </w:t>
      </w:r>
      <w:r w:rsidRPr="002F00EC">
        <w:t>VISA Interoperability Requirements for USBTMC</w:t>
      </w:r>
      <w:r w:rsidRPr="00B86CD5">
        <w:t xml:space="preserve"> Specification is authored by the IVI Foundation member companies. For a vendor membership roster list, please visit the IVI Foundation web site at </w:t>
      </w:r>
      <w:r w:rsidRPr="00B86CD5">
        <w:rPr>
          <w:rStyle w:val="monospace"/>
        </w:rPr>
        <w:t>www.ivifoundation.org</w:t>
      </w:r>
      <w:r w:rsidRPr="00B86CD5">
        <w:t>.</w:t>
      </w:r>
    </w:p>
    <w:p w14:paraId="76DF5C1B" w14:textId="77777777" w:rsidR="00905380" w:rsidRPr="00B86CD5" w:rsidRDefault="00905380">
      <w:pPr>
        <w:pStyle w:val="Body"/>
      </w:pPr>
      <w:r w:rsidRPr="00B86CD5">
        <w:t xml:space="preserve">The IVI Foundation wants to receive your comments on this specification. You can contact the Foundation through the web site at </w:t>
      </w:r>
      <w:r w:rsidRPr="00B86CD5">
        <w:rPr>
          <w:rStyle w:val="monospace"/>
        </w:rPr>
        <w:t>www.ivifoundation.org</w:t>
      </w:r>
      <w:r w:rsidRPr="00B86CD5">
        <w:t>.</w:t>
      </w:r>
    </w:p>
    <w:p w14:paraId="71DD63A1" w14:textId="77777777" w:rsidR="00905380" w:rsidRPr="00B86CD5" w:rsidRDefault="00905380">
      <w:pPr>
        <w:pStyle w:val="WarrHd"/>
        <w:outlineLvl w:val="0"/>
      </w:pPr>
      <w:bookmarkStart w:id="6" w:name="_Toc530746285"/>
      <w:bookmarkStart w:id="7" w:name="_Toc156647473"/>
      <w:bookmarkStart w:id="8" w:name="_Toc523839978"/>
      <w:bookmarkStart w:id="9" w:name="_Toc525115866"/>
      <w:bookmarkStart w:id="10" w:name="_Toc252965538"/>
      <w:r w:rsidRPr="00B86CD5">
        <w:t>Warranty</w:t>
      </w:r>
      <w:bookmarkEnd w:id="6"/>
      <w:bookmarkEnd w:id="7"/>
      <w:bookmarkEnd w:id="8"/>
      <w:bookmarkEnd w:id="9"/>
      <w:bookmarkEnd w:id="10"/>
    </w:p>
    <w:p w14:paraId="55440003" w14:textId="77777777" w:rsidR="00905380" w:rsidRPr="00B86CD5" w:rsidRDefault="00905380">
      <w:pPr>
        <w:pStyle w:val="Body"/>
      </w:pPr>
      <w:r w:rsidRPr="00B86CD5">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CC15BEB" w14:textId="77777777" w:rsidR="00905380" w:rsidRPr="00B86CD5" w:rsidRDefault="00905380">
      <w:pPr>
        <w:pStyle w:val="WarrHd"/>
        <w:outlineLvl w:val="0"/>
        <w:rPr>
          <w:rFonts w:ascii="C Helvetica Condensed" w:hAnsi="C Helvetica Condensed"/>
        </w:rPr>
      </w:pPr>
      <w:bookmarkStart w:id="11" w:name="_Toc530746286"/>
      <w:bookmarkStart w:id="12" w:name="_Toc156647474"/>
      <w:bookmarkStart w:id="13" w:name="_Toc523839979"/>
      <w:bookmarkStart w:id="14" w:name="_Toc525115867"/>
      <w:bookmarkStart w:id="15" w:name="_Toc252965539"/>
      <w:r w:rsidRPr="00B86CD5">
        <w:t>Trademarks</w:t>
      </w:r>
      <w:bookmarkEnd w:id="11"/>
      <w:bookmarkEnd w:id="12"/>
      <w:bookmarkEnd w:id="13"/>
      <w:bookmarkEnd w:id="14"/>
      <w:bookmarkEnd w:id="15"/>
    </w:p>
    <w:p w14:paraId="10EFFE45" w14:textId="77777777" w:rsidR="00905380" w:rsidRPr="00B86CD5" w:rsidRDefault="00905380">
      <w:pPr>
        <w:pStyle w:val="Body"/>
      </w:pPr>
      <w:r w:rsidRPr="00B86CD5">
        <w:t>Product and company names listed are trademarks or trade names of their respective companies.</w:t>
      </w:r>
    </w:p>
    <w:p w14:paraId="61FA63DF" w14:textId="77777777" w:rsidR="00905380" w:rsidRPr="00B86CD5" w:rsidRDefault="00905380">
      <w:pPr>
        <w:pStyle w:val="Body"/>
      </w:pPr>
      <w:r w:rsidRPr="00B86CD5">
        <w:t>No investigation has been made of common</w:t>
      </w:r>
      <w:r w:rsidRPr="00B86CD5">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905380" w:rsidRPr="00D84279" w14:paraId="08773AA2" w14:textId="77777777">
        <w:tc>
          <w:tcPr>
            <w:tcW w:w="6781" w:type="dxa"/>
            <w:tcBorders>
              <w:bottom w:val="single" w:sz="6" w:space="0" w:color="auto"/>
            </w:tcBorders>
          </w:tcPr>
          <w:p w14:paraId="5DD654CD" w14:textId="77777777" w:rsidR="00905380" w:rsidRPr="00B86CD5" w:rsidRDefault="00905380">
            <w:pPr>
              <w:pStyle w:val="ChapterTitle"/>
            </w:pPr>
            <w:r w:rsidRPr="00B86CD5">
              <w:br/>
            </w:r>
            <w:r w:rsidRPr="00B86CD5">
              <w:br/>
            </w:r>
          </w:p>
        </w:tc>
        <w:tc>
          <w:tcPr>
            <w:tcW w:w="2759" w:type="dxa"/>
            <w:tcBorders>
              <w:bottom w:val="single" w:sz="6" w:space="0" w:color="auto"/>
            </w:tcBorders>
          </w:tcPr>
          <w:p w14:paraId="028020CE" w14:textId="41CAC684" w:rsidR="00905380" w:rsidRPr="00D84279" w:rsidRDefault="00AF1BA5">
            <w:pPr>
              <w:tabs>
                <w:tab w:val="right" w:pos="9360"/>
              </w:tabs>
              <w:spacing w:after="120"/>
              <w:jc w:val="right"/>
            </w:pPr>
            <w:r>
              <w:rPr>
                <w:noProof/>
                <w:sz w:val="24"/>
                <w:szCs w:val="24"/>
                <w:lang w:eastAsia="fr-FR"/>
              </w:rPr>
              <w:drawing>
                <wp:inline distT="0" distB="0" distL="0" distR="0" wp14:anchorId="631E7E00" wp14:editId="357E1A7C">
                  <wp:extent cx="1487805"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7805" cy="1282700"/>
                          </a:xfrm>
                          <a:prstGeom prst="rect">
                            <a:avLst/>
                          </a:prstGeom>
                          <a:noFill/>
                          <a:ln>
                            <a:noFill/>
                          </a:ln>
                        </pic:spPr>
                      </pic:pic>
                    </a:graphicData>
                  </a:graphic>
                </wp:inline>
              </w:drawing>
            </w:r>
          </w:p>
        </w:tc>
      </w:tr>
    </w:tbl>
    <w:p w14:paraId="61110A61" w14:textId="12D1AC37" w:rsidR="00905380" w:rsidRDefault="00905380">
      <w:pPr>
        <w:pStyle w:val="TM1"/>
        <w:rPr>
          <w:rFonts w:ascii="Calibri" w:hAnsi="Calibri"/>
          <w:b w:val="0"/>
          <w:sz w:val="22"/>
          <w:szCs w:val="22"/>
        </w:rPr>
      </w:pPr>
      <w:r w:rsidRPr="007801FC">
        <w:fldChar w:fldCharType="begin"/>
      </w:r>
      <w:r w:rsidRPr="00B86CD5">
        <w:instrText xml:space="preserve"> TOC \o "1-5" \h \z \u </w:instrText>
      </w:r>
      <w:r w:rsidRPr="007801FC">
        <w:fldChar w:fldCharType="separate"/>
      </w:r>
      <w:hyperlink w:anchor="_Toc525115865" w:history="1">
        <w:r w:rsidRPr="00916260">
          <w:rPr>
            <w:rStyle w:val="Lienhypertexte"/>
          </w:rPr>
          <w:t>Important Information</w:t>
        </w:r>
        <w:r>
          <w:rPr>
            <w:webHidden/>
          </w:rPr>
          <w:tab/>
        </w:r>
        <w:r>
          <w:rPr>
            <w:webHidden/>
          </w:rPr>
          <w:fldChar w:fldCharType="begin"/>
        </w:r>
        <w:r>
          <w:rPr>
            <w:webHidden/>
          </w:rPr>
          <w:instrText xml:space="preserve"> PAGEREF _Toc525115865 \h </w:instrText>
        </w:r>
        <w:r>
          <w:rPr>
            <w:webHidden/>
          </w:rPr>
        </w:r>
        <w:r>
          <w:rPr>
            <w:webHidden/>
          </w:rPr>
          <w:fldChar w:fldCharType="separate"/>
        </w:r>
        <w:r>
          <w:rPr>
            <w:webHidden/>
          </w:rPr>
          <w:t>2</w:t>
        </w:r>
        <w:r>
          <w:rPr>
            <w:webHidden/>
          </w:rPr>
          <w:fldChar w:fldCharType="end"/>
        </w:r>
      </w:hyperlink>
    </w:p>
    <w:p w14:paraId="65C81E8B" w14:textId="77777777" w:rsidR="00905380" w:rsidRDefault="007B77FC">
      <w:pPr>
        <w:pStyle w:val="TM1"/>
        <w:rPr>
          <w:rFonts w:ascii="Calibri" w:hAnsi="Calibri"/>
          <w:b w:val="0"/>
          <w:sz w:val="22"/>
          <w:szCs w:val="22"/>
        </w:rPr>
      </w:pPr>
      <w:hyperlink w:anchor="_Toc525115866" w:history="1">
        <w:r w:rsidR="00905380" w:rsidRPr="00916260">
          <w:rPr>
            <w:rStyle w:val="Lienhypertexte"/>
          </w:rPr>
          <w:t>Warranty</w:t>
        </w:r>
        <w:r w:rsidR="00905380">
          <w:rPr>
            <w:webHidden/>
          </w:rPr>
          <w:tab/>
        </w:r>
        <w:r w:rsidR="00905380">
          <w:rPr>
            <w:webHidden/>
          </w:rPr>
          <w:fldChar w:fldCharType="begin"/>
        </w:r>
        <w:r w:rsidR="00905380">
          <w:rPr>
            <w:webHidden/>
          </w:rPr>
          <w:instrText xml:space="preserve"> PAGEREF _Toc525115866 \h </w:instrText>
        </w:r>
        <w:r w:rsidR="00905380">
          <w:rPr>
            <w:webHidden/>
          </w:rPr>
        </w:r>
        <w:r w:rsidR="00905380">
          <w:rPr>
            <w:webHidden/>
          </w:rPr>
          <w:fldChar w:fldCharType="separate"/>
        </w:r>
        <w:r w:rsidR="00905380">
          <w:rPr>
            <w:webHidden/>
          </w:rPr>
          <w:t>2</w:t>
        </w:r>
        <w:r w:rsidR="00905380">
          <w:rPr>
            <w:webHidden/>
          </w:rPr>
          <w:fldChar w:fldCharType="end"/>
        </w:r>
      </w:hyperlink>
    </w:p>
    <w:p w14:paraId="494899F4" w14:textId="77777777" w:rsidR="00905380" w:rsidRDefault="007B77FC">
      <w:pPr>
        <w:pStyle w:val="TM1"/>
        <w:rPr>
          <w:rFonts w:ascii="Calibri" w:hAnsi="Calibri"/>
          <w:b w:val="0"/>
          <w:sz w:val="22"/>
          <w:szCs w:val="22"/>
        </w:rPr>
      </w:pPr>
      <w:hyperlink w:anchor="_Toc525115867" w:history="1">
        <w:r w:rsidR="00905380" w:rsidRPr="00916260">
          <w:rPr>
            <w:rStyle w:val="Lienhypertexte"/>
          </w:rPr>
          <w:t>Trademarks</w:t>
        </w:r>
        <w:r w:rsidR="00905380">
          <w:rPr>
            <w:webHidden/>
          </w:rPr>
          <w:tab/>
        </w:r>
        <w:r w:rsidR="00905380">
          <w:rPr>
            <w:webHidden/>
          </w:rPr>
          <w:fldChar w:fldCharType="begin"/>
        </w:r>
        <w:r w:rsidR="00905380">
          <w:rPr>
            <w:webHidden/>
          </w:rPr>
          <w:instrText xml:space="preserve"> PAGEREF _Toc525115867 \h </w:instrText>
        </w:r>
        <w:r w:rsidR="00905380">
          <w:rPr>
            <w:webHidden/>
          </w:rPr>
        </w:r>
        <w:r w:rsidR="00905380">
          <w:rPr>
            <w:webHidden/>
          </w:rPr>
          <w:fldChar w:fldCharType="separate"/>
        </w:r>
        <w:r w:rsidR="00905380">
          <w:rPr>
            <w:webHidden/>
          </w:rPr>
          <w:t>2</w:t>
        </w:r>
        <w:r w:rsidR="00905380">
          <w:rPr>
            <w:webHidden/>
          </w:rPr>
          <w:fldChar w:fldCharType="end"/>
        </w:r>
      </w:hyperlink>
    </w:p>
    <w:p w14:paraId="01470F38" w14:textId="77777777" w:rsidR="00905380" w:rsidRDefault="007B77FC">
      <w:pPr>
        <w:pStyle w:val="TM1"/>
        <w:rPr>
          <w:rFonts w:ascii="Calibri" w:hAnsi="Calibri"/>
          <w:b w:val="0"/>
          <w:sz w:val="22"/>
          <w:szCs w:val="22"/>
        </w:rPr>
      </w:pPr>
      <w:hyperlink w:anchor="_Toc525115868" w:history="1">
        <w:r w:rsidR="00905380" w:rsidRPr="00916260">
          <w:rPr>
            <w:rStyle w:val="Lienhypertexte"/>
          </w:rPr>
          <w:t>IVI</w:t>
        </w:r>
        <w:r w:rsidR="00905380" w:rsidRPr="00916260">
          <w:rPr>
            <w:rStyle w:val="Lienhypertexte"/>
          </w:rPr>
          <w:noBreakHyphen/>
          <w:t>6.2 VISA Interoperability Requirements for USBTMC</w:t>
        </w:r>
        <w:r w:rsidR="00905380">
          <w:rPr>
            <w:webHidden/>
          </w:rPr>
          <w:tab/>
        </w:r>
        <w:r w:rsidR="00905380">
          <w:rPr>
            <w:webHidden/>
          </w:rPr>
          <w:fldChar w:fldCharType="begin"/>
        </w:r>
        <w:r w:rsidR="00905380">
          <w:rPr>
            <w:webHidden/>
          </w:rPr>
          <w:instrText xml:space="preserve"> PAGEREF _Toc525115868 \h </w:instrText>
        </w:r>
        <w:r w:rsidR="00905380">
          <w:rPr>
            <w:webHidden/>
          </w:rPr>
        </w:r>
        <w:r w:rsidR="00905380">
          <w:rPr>
            <w:webHidden/>
          </w:rPr>
          <w:fldChar w:fldCharType="separate"/>
        </w:r>
        <w:r w:rsidR="00905380">
          <w:rPr>
            <w:webHidden/>
          </w:rPr>
          <w:t>5</w:t>
        </w:r>
        <w:r w:rsidR="00905380">
          <w:rPr>
            <w:webHidden/>
          </w:rPr>
          <w:fldChar w:fldCharType="end"/>
        </w:r>
      </w:hyperlink>
    </w:p>
    <w:p w14:paraId="1E1F8833" w14:textId="77777777" w:rsidR="00905380" w:rsidRDefault="007B77FC">
      <w:pPr>
        <w:pStyle w:val="TM1"/>
        <w:rPr>
          <w:rFonts w:ascii="Calibri" w:hAnsi="Calibri"/>
          <w:b w:val="0"/>
          <w:sz w:val="22"/>
          <w:szCs w:val="22"/>
        </w:rPr>
      </w:pPr>
      <w:hyperlink w:anchor="_Toc525115869" w:history="1">
        <w:r w:rsidR="00905380" w:rsidRPr="00916260">
          <w:rPr>
            <w:rStyle w:val="Lienhypertexte"/>
          </w:rPr>
          <w:t>1. Overview of the VISA Interoperability Requirements for USBTMC Specification</w:t>
        </w:r>
        <w:r w:rsidR="00905380">
          <w:rPr>
            <w:webHidden/>
          </w:rPr>
          <w:tab/>
        </w:r>
        <w:r w:rsidR="00905380">
          <w:rPr>
            <w:webHidden/>
          </w:rPr>
          <w:fldChar w:fldCharType="begin"/>
        </w:r>
        <w:r w:rsidR="00905380">
          <w:rPr>
            <w:webHidden/>
          </w:rPr>
          <w:instrText xml:space="preserve"> PAGEREF _Toc525115869 \h </w:instrText>
        </w:r>
        <w:r w:rsidR="00905380">
          <w:rPr>
            <w:webHidden/>
          </w:rPr>
        </w:r>
        <w:r w:rsidR="00905380">
          <w:rPr>
            <w:webHidden/>
          </w:rPr>
          <w:fldChar w:fldCharType="separate"/>
        </w:r>
        <w:r w:rsidR="00905380">
          <w:rPr>
            <w:webHidden/>
          </w:rPr>
          <w:t>6</w:t>
        </w:r>
        <w:r w:rsidR="00905380">
          <w:rPr>
            <w:webHidden/>
          </w:rPr>
          <w:fldChar w:fldCharType="end"/>
        </w:r>
      </w:hyperlink>
    </w:p>
    <w:p w14:paraId="3AB8D07D" w14:textId="77777777" w:rsidR="00905380" w:rsidRDefault="007B77FC">
      <w:pPr>
        <w:pStyle w:val="TM2"/>
      </w:pPr>
      <w:hyperlink w:anchor="_Toc525115870" w:history="1">
        <w:r w:rsidR="00905380" w:rsidRPr="00916260">
          <w:rPr>
            <w:rStyle w:val="Lienhypertexte"/>
          </w:rPr>
          <w:t>1.1 Introduction</w:t>
        </w:r>
        <w:r w:rsidR="00905380">
          <w:rPr>
            <w:webHidden/>
          </w:rPr>
          <w:tab/>
        </w:r>
        <w:r w:rsidR="00905380">
          <w:rPr>
            <w:webHidden/>
          </w:rPr>
          <w:fldChar w:fldCharType="begin"/>
        </w:r>
        <w:r w:rsidR="00905380">
          <w:rPr>
            <w:webHidden/>
          </w:rPr>
          <w:instrText xml:space="preserve"> PAGEREF _Toc525115870 \h </w:instrText>
        </w:r>
        <w:r w:rsidR="00905380">
          <w:rPr>
            <w:webHidden/>
          </w:rPr>
        </w:r>
        <w:r w:rsidR="00905380">
          <w:rPr>
            <w:webHidden/>
          </w:rPr>
          <w:fldChar w:fldCharType="separate"/>
        </w:r>
        <w:r w:rsidR="00905380">
          <w:rPr>
            <w:webHidden/>
          </w:rPr>
          <w:t>6</w:t>
        </w:r>
        <w:r w:rsidR="00905380">
          <w:rPr>
            <w:webHidden/>
          </w:rPr>
          <w:fldChar w:fldCharType="end"/>
        </w:r>
      </w:hyperlink>
    </w:p>
    <w:p w14:paraId="5F232715" w14:textId="77777777" w:rsidR="00905380" w:rsidRDefault="007B77FC">
      <w:pPr>
        <w:pStyle w:val="TM2"/>
      </w:pPr>
      <w:hyperlink w:anchor="_Toc525115871" w:history="1">
        <w:r w:rsidR="00905380" w:rsidRPr="00916260">
          <w:rPr>
            <w:rStyle w:val="Lienhypertexte"/>
          </w:rPr>
          <w:t>1.2 Audience of Specification</w:t>
        </w:r>
        <w:r w:rsidR="00905380">
          <w:rPr>
            <w:webHidden/>
          </w:rPr>
          <w:tab/>
        </w:r>
        <w:r w:rsidR="00905380">
          <w:rPr>
            <w:webHidden/>
          </w:rPr>
          <w:fldChar w:fldCharType="begin"/>
        </w:r>
        <w:r w:rsidR="00905380">
          <w:rPr>
            <w:webHidden/>
          </w:rPr>
          <w:instrText xml:space="preserve"> PAGEREF _Toc525115871 \h </w:instrText>
        </w:r>
        <w:r w:rsidR="00905380">
          <w:rPr>
            <w:webHidden/>
          </w:rPr>
        </w:r>
        <w:r w:rsidR="00905380">
          <w:rPr>
            <w:webHidden/>
          </w:rPr>
          <w:fldChar w:fldCharType="separate"/>
        </w:r>
        <w:r w:rsidR="00905380">
          <w:rPr>
            <w:webHidden/>
          </w:rPr>
          <w:t>6</w:t>
        </w:r>
        <w:r w:rsidR="00905380">
          <w:rPr>
            <w:webHidden/>
          </w:rPr>
          <w:fldChar w:fldCharType="end"/>
        </w:r>
      </w:hyperlink>
    </w:p>
    <w:p w14:paraId="629F46B7" w14:textId="77777777" w:rsidR="00905380" w:rsidRDefault="007B77FC">
      <w:pPr>
        <w:pStyle w:val="TM2"/>
      </w:pPr>
      <w:hyperlink w:anchor="_Toc525115872" w:history="1">
        <w:r w:rsidR="00905380" w:rsidRPr="00916260">
          <w:rPr>
            <w:rStyle w:val="Lienhypertexte"/>
          </w:rPr>
          <w:t>1.3 Organization of Specification</w:t>
        </w:r>
        <w:r w:rsidR="00905380">
          <w:rPr>
            <w:webHidden/>
          </w:rPr>
          <w:tab/>
        </w:r>
        <w:r w:rsidR="00905380">
          <w:rPr>
            <w:webHidden/>
          </w:rPr>
          <w:fldChar w:fldCharType="begin"/>
        </w:r>
        <w:r w:rsidR="00905380">
          <w:rPr>
            <w:webHidden/>
          </w:rPr>
          <w:instrText xml:space="preserve"> PAGEREF _Toc525115872 \h </w:instrText>
        </w:r>
        <w:r w:rsidR="00905380">
          <w:rPr>
            <w:webHidden/>
          </w:rPr>
        </w:r>
        <w:r w:rsidR="00905380">
          <w:rPr>
            <w:webHidden/>
          </w:rPr>
          <w:fldChar w:fldCharType="separate"/>
        </w:r>
        <w:r w:rsidR="00905380">
          <w:rPr>
            <w:webHidden/>
          </w:rPr>
          <w:t>6</w:t>
        </w:r>
        <w:r w:rsidR="00905380">
          <w:rPr>
            <w:webHidden/>
          </w:rPr>
          <w:fldChar w:fldCharType="end"/>
        </w:r>
      </w:hyperlink>
    </w:p>
    <w:p w14:paraId="1368BE83" w14:textId="77777777" w:rsidR="00905380" w:rsidRDefault="007B77FC">
      <w:pPr>
        <w:pStyle w:val="TM2"/>
      </w:pPr>
      <w:hyperlink w:anchor="_Toc525115873" w:history="1">
        <w:r w:rsidR="00905380" w:rsidRPr="00916260">
          <w:rPr>
            <w:rStyle w:val="Lienhypertexte"/>
          </w:rPr>
          <w:t>1.4 VISA Interoperability Requirements for USBTMC Overview</w:t>
        </w:r>
        <w:r w:rsidR="00905380">
          <w:rPr>
            <w:webHidden/>
          </w:rPr>
          <w:tab/>
        </w:r>
        <w:r w:rsidR="00905380">
          <w:rPr>
            <w:webHidden/>
          </w:rPr>
          <w:fldChar w:fldCharType="begin"/>
        </w:r>
        <w:r w:rsidR="00905380">
          <w:rPr>
            <w:webHidden/>
          </w:rPr>
          <w:instrText xml:space="preserve"> PAGEREF _Toc525115873 \h </w:instrText>
        </w:r>
        <w:r w:rsidR="00905380">
          <w:rPr>
            <w:webHidden/>
          </w:rPr>
        </w:r>
        <w:r w:rsidR="00905380">
          <w:rPr>
            <w:webHidden/>
          </w:rPr>
          <w:fldChar w:fldCharType="separate"/>
        </w:r>
        <w:r w:rsidR="00905380">
          <w:rPr>
            <w:webHidden/>
          </w:rPr>
          <w:t>6</w:t>
        </w:r>
        <w:r w:rsidR="00905380">
          <w:rPr>
            <w:webHidden/>
          </w:rPr>
          <w:fldChar w:fldCharType="end"/>
        </w:r>
      </w:hyperlink>
    </w:p>
    <w:p w14:paraId="34616DE0" w14:textId="77777777" w:rsidR="00905380" w:rsidRDefault="007B77FC">
      <w:pPr>
        <w:pStyle w:val="TM2"/>
      </w:pPr>
      <w:hyperlink w:anchor="_Toc525115874" w:history="1">
        <w:r w:rsidR="00905380" w:rsidRPr="00916260">
          <w:rPr>
            <w:rStyle w:val="Lienhypertexte"/>
          </w:rPr>
          <w:t>1.5 References</w:t>
        </w:r>
        <w:r w:rsidR="00905380">
          <w:rPr>
            <w:webHidden/>
          </w:rPr>
          <w:tab/>
        </w:r>
        <w:r w:rsidR="00905380">
          <w:rPr>
            <w:webHidden/>
          </w:rPr>
          <w:fldChar w:fldCharType="begin"/>
        </w:r>
        <w:r w:rsidR="00905380">
          <w:rPr>
            <w:webHidden/>
          </w:rPr>
          <w:instrText xml:space="preserve"> PAGEREF _Toc525115874 \h </w:instrText>
        </w:r>
        <w:r w:rsidR="00905380">
          <w:rPr>
            <w:webHidden/>
          </w:rPr>
        </w:r>
        <w:r w:rsidR="00905380">
          <w:rPr>
            <w:webHidden/>
          </w:rPr>
          <w:fldChar w:fldCharType="separate"/>
        </w:r>
        <w:r w:rsidR="00905380">
          <w:rPr>
            <w:webHidden/>
          </w:rPr>
          <w:t>6</w:t>
        </w:r>
        <w:r w:rsidR="00905380">
          <w:rPr>
            <w:webHidden/>
          </w:rPr>
          <w:fldChar w:fldCharType="end"/>
        </w:r>
      </w:hyperlink>
    </w:p>
    <w:p w14:paraId="18C0EC64" w14:textId="77777777" w:rsidR="00905380" w:rsidRDefault="007B77FC">
      <w:pPr>
        <w:pStyle w:val="TM2"/>
      </w:pPr>
      <w:hyperlink w:anchor="_Toc525115875" w:history="1">
        <w:r w:rsidR="00905380" w:rsidRPr="00916260">
          <w:rPr>
            <w:rStyle w:val="Lienhypertexte"/>
          </w:rPr>
          <w:t>1.6 Definition of Terms and Acronyms</w:t>
        </w:r>
        <w:r w:rsidR="00905380">
          <w:rPr>
            <w:webHidden/>
          </w:rPr>
          <w:tab/>
        </w:r>
        <w:r w:rsidR="00905380">
          <w:rPr>
            <w:webHidden/>
          </w:rPr>
          <w:fldChar w:fldCharType="begin"/>
        </w:r>
        <w:r w:rsidR="00905380">
          <w:rPr>
            <w:webHidden/>
          </w:rPr>
          <w:instrText xml:space="preserve"> PAGEREF _Toc525115875 \h </w:instrText>
        </w:r>
        <w:r w:rsidR="00905380">
          <w:rPr>
            <w:webHidden/>
          </w:rPr>
        </w:r>
        <w:r w:rsidR="00905380">
          <w:rPr>
            <w:webHidden/>
          </w:rPr>
          <w:fldChar w:fldCharType="separate"/>
        </w:r>
        <w:r w:rsidR="00905380">
          <w:rPr>
            <w:webHidden/>
          </w:rPr>
          <w:t>7</w:t>
        </w:r>
        <w:r w:rsidR="00905380">
          <w:rPr>
            <w:webHidden/>
          </w:rPr>
          <w:fldChar w:fldCharType="end"/>
        </w:r>
      </w:hyperlink>
    </w:p>
    <w:p w14:paraId="3C396CC7" w14:textId="77777777" w:rsidR="00905380" w:rsidRDefault="007B77FC">
      <w:pPr>
        <w:pStyle w:val="TM1"/>
        <w:rPr>
          <w:rFonts w:ascii="Calibri" w:hAnsi="Calibri"/>
          <w:b w:val="0"/>
          <w:sz w:val="22"/>
          <w:szCs w:val="22"/>
        </w:rPr>
      </w:pPr>
      <w:hyperlink w:anchor="_Toc525115876" w:history="1">
        <w:r w:rsidR="00905380" w:rsidRPr="00916260">
          <w:rPr>
            <w:rStyle w:val="Lienhypertexte"/>
          </w:rPr>
          <w:t>2. Windows Specific Information</w:t>
        </w:r>
        <w:r w:rsidR="00905380">
          <w:rPr>
            <w:webHidden/>
          </w:rPr>
          <w:tab/>
        </w:r>
        <w:r w:rsidR="00905380">
          <w:rPr>
            <w:webHidden/>
          </w:rPr>
          <w:fldChar w:fldCharType="begin"/>
        </w:r>
        <w:r w:rsidR="00905380">
          <w:rPr>
            <w:webHidden/>
          </w:rPr>
          <w:instrText xml:space="preserve"> PAGEREF _Toc525115876 \h </w:instrText>
        </w:r>
        <w:r w:rsidR="00905380">
          <w:rPr>
            <w:webHidden/>
          </w:rPr>
        </w:r>
        <w:r w:rsidR="00905380">
          <w:rPr>
            <w:webHidden/>
          </w:rPr>
          <w:fldChar w:fldCharType="separate"/>
        </w:r>
        <w:r w:rsidR="00905380">
          <w:rPr>
            <w:webHidden/>
          </w:rPr>
          <w:t>9</w:t>
        </w:r>
        <w:r w:rsidR="00905380">
          <w:rPr>
            <w:webHidden/>
          </w:rPr>
          <w:fldChar w:fldCharType="end"/>
        </w:r>
      </w:hyperlink>
    </w:p>
    <w:p w14:paraId="020EEDD5" w14:textId="77777777" w:rsidR="00905380" w:rsidRDefault="007B77FC">
      <w:pPr>
        <w:pStyle w:val="TM2"/>
      </w:pPr>
      <w:hyperlink w:anchor="_Toc525115877" w:history="1">
        <w:r w:rsidR="00905380" w:rsidRPr="00916260">
          <w:rPr>
            <w:rStyle w:val="Lienhypertexte"/>
          </w:rPr>
          <w:t>2.1 CreateFile()</w:t>
        </w:r>
        <w:r w:rsidR="00905380">
          <w:rPr>
            <w:webHidden/>
          </w:rPr>
          <w:tab/>
        </w:r>
        <w:r w:rsidR="00905380">
          <w:rPr>
            <w:webHidden/>
          </w:rPr>
          <w:fldChar w:fldCharType="begin"/>
        </w:r>
        <w:r w:rsidR="00905380">
          <w:rPr>
            <w:webHidden/>
          </w:rPr>
          <w:instrText xml:space="preserve"> PAGEREF _Toc525115877 \h </w:instrText>
        </w:r>
        <w:r w:rsidR="00905380">
          <w:rPr>
            <w:webHidden/>
          </w:rPr>
        </w:r>
        <w:r w:rsidR="00905380">
          <w:rPr>
            <w:webHidden/>
          </w:rPr>
          <w:fldChar w:fldCharType="separate"/>
        </w:r>
        <w:r w:rsidR="00905380">
          <w:rPr>
            <w:webHidden/>
          </w:rPr>
          <w:t>9</w:t>
        </w:r>
        <w:r w:rsidR="00905380">
          <w:rPr>
            <w:webHidden/>
          </w:rPr>
          <w:fldChar w:fldCharType="end"/>
        </w:r>
      </w:hyperlink>
    </w:p>
    <w:p w14:paraId="11C6A833" w14:textId="77777777" w:rsidR="00905380" w:rsidRDefault="007B77FC">
      <w:pPr>
        <w:pStyle w:val="TM2"/>
      </w:pPr>
      <w:hyperlink w:anchor="_Toc525115878" w:history="1">
        <w:r w:rsidR="00905380" w:rsidRPr="00916260">
          <w:rPr>
            <w:rStyle w:val="Lienhypertexte"/>
          </w:rPr>
          <w:t>2.2 WriteFile()</w:t>
        </w:r>
        <w:r w:rsidR="00905380">
          <w:rPr>
            <w:webHidden/>
          </w:rPr>
          <w:tab/>
        </w:r>
        <w:r w:rsidR="00905380">
          <w:rPr>
            <w:webHidden/>
          </w:rPr>
          <w:fldChar w:fldCharType="begin"/>
        </w:r>
        <w:r w:rsidR="00905380">
          <w:rPr>
            <w:webHidden/>
          </w:rPr>
          <w:instrText xml:space="preserve"> PAGEREF _Toc525115878 \h </w:instrText>
        </w:r>
        <w:r w:rsidR="00905380">
          <w:rPr>
            <w:webHidden/>
          </w:rPr>
        </w:r>
        <w:r w:rsidR="00905380">
          <w:rPr>
            <w:webHidden/>
          </w:rPr>
          <w:fldChar w:fldCharType="separate"/>
        </w:r>
        <w:r w:rsidR="00905380">
          <w:rPr>
            <w:webHidden/>
          </w:rPr>
          <w:t>9</w:t>
        </w:r>
        <w:r w:rsidR="00905380">
          <w:rPr>
            <w:webHidden/>
          </w:rPr>
          <w:fldChar w:fldCharType="end"/>
        </w:r>
      </w:hyperlink>
    </w:p>
    <w:p w14:paraId="0D2F5944" w14:textId="77777777" w:rsidR="00905380" w:rsidRDefault="007B77FC">
      <w:pPr>
        <w:pStyle w:val="TM2"/>
      </w:pPr>
      <w:hyperlink w:anchor="_Toc525115879" w:history="1">
        <w:r w:rsidR="00905380" w:rsidRPr="00916260">
          <w:rPr>
            <w:rStyle w:val="Lienhypertexte"/>
          </w:rPr>
          <w:t>2.3 ReadFile()</w:t>
        </w:r>
        <w:r w:rsidR="00905380">
          <w:rPr>
            <w:webHidden/>
          </w:rPr>
          <w:tab/>
        </w:r>
        <w:r w:rsidR="00905380">
          <w:rPr>
            <w:webHidden/>
          </w:rPr>
          <w:fldChar w:fldCharType="begin"/>
        </w:r>
        <w:r w:rsidR="00905380">
          <w:rPr>
            <w:webHidden/>
          </w:rPr>
          <w:instrText xml:space="preserve"> PAGEREF _Toc525115879 \h </w:instrText>
        </w:r>
        <w:r w:rsidR="00905380">
          <w:rPr>
            <w:webHidden/>
          </w:rPr>
        </w:r>
        <w:r w:rsidR="00905380">
          <w:rPr>
            <w:webHidden/>
          </w:rPr>
          <w:fldChar w:fldCharType="separate"/>
        </w:r>
        <w:r w:rsidR="00905380">
          <w:rPr>
            <w:webHidden/>
          </w:rPr>
          <w:t>10</w:t>
        </w:r>
        <w:r w:rsidR="00905380">
          <w:rPr>
            <w:webHidden/>
          </w:rPr>
          <w:fldChar w:fldCharType="end"/>
        </w:r>
      </w:hyperlink>
    </w:p>
    <w:p w14:paraId="6C803AAD" w14:textId="77777777" w:rsidR="00905380" w:rsidRDefault="007B77FC">
      <w:pPr>
        <w:pStyle w:val="TM2"/>
      </w:pPr>
      <w:hyperlink w:anchor="_Toc525115880" w:history="1">
        <w:r w:rsidR="00905380" w:rsidRPr="00916260">
          <w:rPr>
            <w:rStyle w:val="Lienhypertexte"/>
          </w:rPr>
          <w:t>2.4 DeviceIoControl()</w:t>
        </w:r>
        <w:r w:rsidR="00905380">
          <w:rPr>
            <w:webHidden/>
          </w:rPr>
          <w:tab/>
        </w:r>
        <w:r w:rsidR="00905380">
          <w:rPr>
            <w:webHidden/>
          </w:rPr>
          <w:fldChar w:fldCharType="begin"/>
        </w:r>
        <w:r w:rsidR="00905380">
          <w:rPr>
            <w:webHidden/>
          </w:rPr>
          <w:instrText xml:space="preserve"> PAGEREF _Toc525115880 \h </w:instrText>
        </w:r>
        <w:r w:rsidR="00905380">
          <w:rPr>
            <w:webHidden/>
          </w:rPr>
        </w:r>
        <w:r w:rsidR="00905380">
          <w:rPr>
            <w:webHidden/>
          </w:rPr>
          <w:fldChar w:fldCharType="separate"/>
        </w:r>
        <w:r w:rsidR="00905380">
          <w:rPr>
            <w:webHidden/>
          </w:rPr>
          <w:t>10</w:t>
        </w:r>
        <w:r w:rsidR="00905380">
          <w:rPr>
            <w:webHidden/>
          </w:rPr>
          <w:fldChar w:fldCharType="end"/>
        </w:r>
      </w:hyperlink>
    </w:p>
    <w:p w14:paraId="0E57E8CD" w14:textId="77777777" w:rsidR="00905380" w:rsidRDefault="007B77FC">
      <w:pPr>
        <w:pStyle w:val="TM3"/>
        <w:rPr>
          <w:sz w:val="22"/>
          <w:szCs w:val="22"/>
        </w:rPr>
      </w:pPr>
      <w:hyperlink w:anchor="_Toc525115881" w:history="1">
        <w:r w:rsidR="00905380" w:rsidRPr="00916260">
          <w:rPr>
            <w:rStyle w:val="Lienhypertexte"/>
          </w:rPr>
          <w:t>2.4.1 IOCTL_USBTMC_GETINFO</w:t>
        </w:r>
        <w:r w:rsidR="00905380">
          <w:rPr>
            <w:webHidden/>
          </w:rPr>
          <w:tab/>
        </w:r>
        <w:r w:rsidR="00905380">
          <w:rPr>
            <w:webHidden/>
          </w:rPr>
          <w:fldChar w:fldCharType="begin"/>
        </w:r>
        <w:r w:rsidR="00905380">
          <w:rPr>
            <w:webHidden/>
          </w:rPr>
          <w:instrText xml:space="preserve"> PAGEREF _Toc525115881 \h </w:instrText>
        </w:r>
        <w:r w:rsidR="00905380">
          <w:rPr>
            <w:webHidden/>
          </w:rPr>
        </w:r>
        <w:r w:rsidR="00905380">
          <w:rPr>
            <w:webHidden/>
          </w:rPr>
          <w:fldChar w:fldCharType="separate"/>
        </w:r>
        <w:r w:rsidR="00905380">
          <w:rPr>
            <w:webHidden/>
          </w:rPr>
          <w:t>11</w:t>
        </w:r>
        <w:r w:rsidR="00905380">
          <w:rPr>
            <w:webHidden/>
          </w:rPr>
          <w:fldChar w:fldCharType="end"/>
        </w:r>
      </w:hyperlink>
    </w:p>
    <w:p w14:paraId="5D8AADF4" w14:textId="77777777" w:rsidR="00905380" w:rsidRDefault="007B77FC">
      <w:pPr>
        <w:pStyle w:val="TM4"/>
        <w:rPr>
          <w:sz w:val="22"/>
          <w:szCs w:val="22"/>
        </w:rPr>
      </w:pPr>
      <w:hyperlink w:anchor="_Toc525115882" w:history="1">
        <w:r w:rsidR="00905380" w:rsidRPr="00916260">
          <w:rPr>
            <w:rStyle w:val="Lienhypertexte"/>
          </w:rPr>
          <w:t>2.4.1.1 Data structure – USBTMC_DRV_INFO</w:t>
        </w:r>
        <w:r w:rsidR="00905380">
          <w:rPr>
            <w:webHidden/>
          </w:rPr>
          <w:tab/>
        </w:r>
        <w:r w:rsidR="00905380">
          <w:rPr>
            <w:webHidden/>
          </w:rPr>
          <w:fldChar w:fldCharType="begin"/>
        </w:r>
        <w:r w:rsidR="00905380">
          <w:rPr>
            <w:webHidden/>
          </w:rPr>
          <w:instrText xml:space="preserve"> PAGEREF _Toc525115882 \h </w:instrText>
        </w:r>
        <w:r w:rsidR="00905380">
          <w:rPr>
            <w:webHidden/>
          </w:rPr>
        </w:r>
        <w:r w:rsidR="00905380">
          <w:rPr>
            <w:webHidden/>
          </w:rPr>
          <w:fldChar w:fldCharType="separate"/>
        </w:r>
        <w:r w:rsidR="00905380">
          <w:rPr>
            <w:webHidden/>
          </w:rPr>
          <w:t>12</w:t>
        </w:r>
        <w:r w:rsidR="00905380">
          <w:rPr>
            <w:webHidden/>
          </w:rPr>
          <w:fldChar w:fldCharType="end"/>
        </w:r>
      </w:hyperlink>
    </w:p>
    <w:p w14:paraId="2C404D4C" w14:textId="77777777" w:rsidR="00905380" w:rsidRDefault="007B77FC">
      <w:pPr>
        <w:pStyle w:val="TM3"/>
        <w:rPr>
          <w:sz w:val="22"/>
          <w:szCs w:val="22"/>
        </w:rPr>
      </w:pPr>
      <w:hyperlink w:anchor="_Toc525115883" w:history="1">
        <w:r w:rsidR="00905380" w:rsidRPr="00916260">
          <w:rPr>
            <w:rStyle w:val="Lienhypertexte"/>
          </w:rPr>
          <w:t>2.4.2 IOCTL_USBTMC_CANCEL_IO</w:t>
        </w:r>
        <w:r w:rsidR="00905380">
          <w:rPr>
            <w:webHidden/>
          </w:rPr>
          <w:tab/>
        </w:r>
        <w:r w:rsidR="00905380">
          <w:rPr>
            <w:webHidden/>
          </w:rPr>
          <w:fldChar w:fldCharType="begin"/>
        </w:r>
        <w:r w:rsidR="00905380">
          <w:rPr>
            <w:webHidden/>
          </w:rPr>
          <w:instrText xml:space="preserve"> PAGEREF _Toc525115883 \h </w:instrText>
        </w:r>
        <w:r w:rsidR="00905380">
          <w:rPr>
            <w:webHidden/>
          </w:rPr>
        </w:r>
        <w:r w:rsidR="00905380">
          <w:rPr>
            <w:webHidden/>
          </w:rPr>
          <w:fldChar w:fldCharType="separate"/>
        </w:r>
        <w:r w:rsidR="00905380">
          <w:rPr>
            <w:webHidden/>
          </w:rPr>
          <w:t>12</w:t>
        </w:r>
        <w:r w:rsidR="00905380">
          <w:rPr>
            <w:webHidden/>
          </w:rPr>
          <w:fldChar w:fldCharType="end"/>
        </w:r>
      </w:hyperlink>
    </w:p>
    <w:p w14:paraId="39E2266A" w14:textId="77777777" w:rsidR="00905380" w:rsidRDefault="007B77FC">
      <w:pPr>
        <w:pStyle w:val="TM4"/>
        <w:rPr>
          <w:sz w:val="22"/>
          <w:szCs w:val="22"/>
        </w:rPr>
      </w:pPr>
      <w:hyperlink w:anchor="_Toc525115884" w:history="1">
        <w:r w:rsidR="00905380" w:rsidRPr="00916260">
          <w:rPr>
            <w:rStyle w:val="Lienhypertexte"/>
          </w:rPr>
          <w:t>2.4.2.1 Data Structures – USBTMC_PIPE_TYPE</w:t>
        </w:r>
        <w:r w:rsidR="00905380">
          <w:rPr>
            <w:webHidden/>
          </w:rPr>
          <w:tab/>
        </w:r>
        <w:r w:rsidR="00905380">
          <w:rPr>
            <w:webHidden/>
          </w:rPr>
          <w:fldChar w:fldCharType="begin"/>
        </w:r>
        <w:r w:rsidR="00905380">
          <w:rPr>
            <w:webHidden/>
          </w:rPr>
          <w:instrText xml:space="preserve"> PAGEREF _Toc525115884 \h </w:instrText>
        </w:r>
        <w:r w:rsidR="00905380">
          <w:rPr>
            <w:webHidden/>
          </w:rPr>
        </w:r>
        <w:r w:rsidR="00905380">
          <w:rPr>
            <w:webHidden/>
          </w:rPr>
          <w:fldChar w:fldCharType="separate"/>
        </w:r>
        <w:r w:rsidR="00905380">
          <w:rPr>
            <w:webHidden/>
          </w:rPr>
          <w:t>13</w:t>
        </w:r>
        <w:r w:rsidR="00905380">
          <w:rPr>
            <w:webHidden/>
          </w:rPr>
          <w:fldChar w:fldCharType="end"/>
        </w:r>
      </w:hyperlink>
    </w:p>
    <w:p w14:paraId="33E88720" w14:textId="77777777" w:rsidR="00905380" w:rsidRDefault="007B77FC">
      <w:pPr>
        <w:pStyle w:val="TM3"/>
        <w:rPr>
          <w:sz w:val="22"/>
          <w:szCs w:val="22"/>
        </w:rPr>
      </w:pPr>
      <w:hyperlink w:anchor="_Toc525115885" w:history="1">
        <w:r w:rsidR="00905380" w:rsidRPr="00916260">
          <w:rPr>
            <w:rStyle w:val="Lienhypertexte"/>
          </w:rPr>
          <w:t>2.4.3 IOCTL_USBTMC_WAIT_INTERRUPT</w:t>
        </w:r>
        <w:r w:rsidR="00905380">
          <w:rPr>
            <w:webHidden/>
          </w:rPr>
          <w:tab/>
        </w:r>
        <w:r w:rsidR="00905380">
          <w:rPr>
            <w:webHidden/>
          </w:rPr>
          <w:fldChar w:fldCharType="begin"/>
        </w:r>
        <w:r w:rsidR="00905380">
          <w:rPr>
            <w:webHidden/>
          </w:rPr>
          <w:instrText xml:space="preserve"> PAGEREF _Toc525115885 \h </w:instrText>
        </w:r>
        <w:r w:rsidR="00905380">
          <w:rPr>
            <w:webHidden/>
          </w:rPr>
        </w:r>
        <w:r w:rsidR="00905380">
          <w:rPr>
            <w:webHidden/>
          </w:rPr>
          <w:fldChar w:fldCharType="separate"/>
        </w:r>
        <w:r w:rsidR="00905380">
          <w:rPr>
            <w:webHidden/>
          </w:rPr>
          <w:t>14</w:t>
        </w:r>
        <w:r w:rsidR="00905380">
          <w:rPr>
            <w:webHidden/>
          </w:rPr>
          <w:fldChar w:fldCharType="end"/>
        </w:r>
      </w:hyperlink>
    </w:p>
    <w:p w14:paraId="7A94AF90" w14:textId="77777777" w:rsidR="00905380" w:rsidRDefault="007B77FC">
      <w:pPr>
        <w:pStyle w:val="TM3"/>
        <w:rPr>
          <w:sz w:val="22"/>
          <w:szCs w:val="22"/>
        </w:rPr>
      </w:pPr>
      <w:hyperlink w:anchor="_Toc525115886" w:history="1">
        <w:r w:rsidR="00905380" w:rsidRPr="00916260">
          <w:rPr>
            <w:rStyle w:val="Lienhypertexte"/>
          </w:rPr>
          <w:t>2.4.4 IOCTL_USBTMC_RESET_PIPE</w:t>
        </w:r>
        <w:r w:rsidR="00905380">
          <w:rPr>
            <w:webHidden/>
          </w:rPr>
          <w:tab/>
        </w:r>
        <w:r w:rsidR="00905380">
          <w:rPr>
            <w:webHidden/>
          </w:rPr>
          <w:fldChar w:fldCharType="begin"/>
        </w:r>
        <w:r w:rsidR="00905380">
          <w:rPr>
            <w:webHidden/>
          </w:rPr>
          <w:instrText xml:space="preserve"> PAGEREF _Toc525115886 \h </w:instrText>
        </w:r>
        <w:r w:rsidR="00905380">
          <w:rPr>
            <w:webHidden/>
          </w:rPr>
        </w:r>
        <w:r w:rsidR="00905380">
          <w:rPr>
            <w:webHidden/>
          </w:rPr>
          <w:fldChar w:fldCharType="separate"/>
        </w:r>
        <w:r w:rsidR="00905380">
          <w:rPr>
            <w:webHidden/>
          </w:rPr>
          <w:t>15</w:t>
        </w:r>
        <w:r w:rsidR="00905380">
          <w:rPr>
            <w:webHidden/>
          </w:rPr>
          <w:fldChar w:fldCharType="end"/>
        </w:r>
      </w:hyperlink>
    </w:p>
    <w:p w14:paraId="35201875" w14:textId="77777777" w:rsidR="00905380" w:rsidRDefault="007B77FC">
      <w:pPr>
        <w:pStyle w:val="TM3"/>
        <w:rPr>
          <w:sz w:val="22"/>
          <w:szCs w:val="22"/>
        </w:rPr>
      </w:pPr>
      <w:hyperlink w:anchor="_Toc525115887" w:history="1">
        <w:r w:rsidR="00905380" w:rsidRPr="00916260">
          <w:rPr>
            <w:rStyle w:val="Lienhypertexte"/>
          </w:rPr>
          <w:t>2.4.5 IOCTL_USBTMC_SEND_REQUEST</w:t>
        </w:r>
        <w:r w:rsidR="00905380">
          <w:rPr>
            <w:webHidden/>
          </w:rPr>
          <w:tab/>
        </w:r>
        <w:r w:rsidR="00905380">
          <w:rPr>
            <w:webHidden/>
          </w:rPr>
          <w:fldChar w:fldCharType="begin"/>
        </w:r>
        <w:r w:rsidR="00905380">
          <w:rPr>
            <w:webHidden/>
          </w:rPr>
          <w:instrText xml:space="preserve"> PAGEREF _Toc525115887 \h </w:instrText>
        </w:r>
        <w:r w:rsidR="00905380">
          <w:rPr>
            <w:webHidden/>
          </w:rPr>
        </w:r>
        <w:r w:rsidR="00905380">
          <w:rPr>
            <w:webHidden/>
          </w:rPr>
          <w:fldChar w:fldCharType="separate"/>
        </w:r>
        <w:r w:rsidR="00905380">
          <w:rPr>
            <w:webHidden/>
          </w:rPr>
          <w:t>15</w:t>
        </w:r>
        <w:r w:rsidR="00905380">
          <w:rPr>
            <w:webHidden/>
          </w:rPr>
          <w:fldChar w:fldCharType="end"/>
        </w:r>
      </w:hyperlink>
    </w:p>
    <w:p w14:paraId="2B56FEC5" w14:textId="77777777" w:rsidR="00905380" w:rsidRDefault="007B77FC">
      <w:pPr>
        <w:pStyle w:val="TM4"/>
        <w:rPr>
          <w:sz w:val="22"/>
          <w:szCs w:val="22"/>
        </w:rPr>
      </w:pPr>
      <w:hyperlink w:anchor="_Toc525115888" w:history="1">
        <w:r w:rsidR="00905380" w:rsidRPr="00916260">
          <w:rPr>
            <w:rStyle w:val="Lienhypertexte"/>
          </w:rPr>
          <w:t>2.4.5.1 Data Structure – USBTMC_IO_BLOCK</w:t>
        </w:r>
        <w:r w:rsidR="00905380">
          <w:rPr>
            <w:webHidden/>
          </w:rPr>
          <w:tab/>
        </w:r>
        <w:r w:rsidR="00905380">
          <w:rPr>
            <w:webHidden/>
          </w:rPr>
          <w:fldChar w:fldCharType="begin"/>
        </w:r>
        <w:r w:rsidR="00905380">
          <w:rPr>
            <w:webHidden/>
          </w:rPr>
          <w:instrText xml:space="preserve"> PAGEREF _Toc525115888 \h </w:instrText>
        </w:r>
        <w:r w:rsidR="00905380">
          <w:rPr>
            <w:webHidden/>
          </w:rPr>
        </w:r>
        <w:r w:rsidR="00905380">
          <w:rPr>
            <w:webHidden/>
          </w:rPr>
          <w:fldChar w:fldCharType="separate"/>
        </w:r>
        <w:r w:rsidR="00905380">
          <w:rPr>
            <w:webHidden/>
          </w:rPr>
          <w:t>16</w:t>
        </w:r>
        <w:r w:rsidR="00905380">
          <w:rPr>
            <w:webHidden/>
          </w:rPr>
          <w:fldChar w:fldCharType="end"/>
        </w:r>
      </w:hyperlink>
    </w:p>
    <w:p w14:paraId="4378A33C" w14:textId="77777777" w:rsidR="00905380" w:rsidRDefault="007B77FC">
      <w:pPr>
        <w:pStyle w:val="TM3"/>
        <w:rPr>
          <w:sz w:val="22"/>
          <w:szCs w:val="22"/>
        </w:rPr>
      </w:pPr>
      <w:hyperlink w:anchor="_Toc525115889" w:history="1">
        <w:r w:rsidR="00905380" w:rsidRPr="00916260">
          <w:rPr>
            <w:rStyle w:val="Lienhypertexte"/>
          </w:rPr>
          <w:t>2.4.6 IOCTL_USBTMC_GET_LAST_ERROR</w:t>
        </w:r>
        <w:r w:rsidR="00905380">
          <w:rPr>
            <w:webHidden/>
          </w:rPr>
          <w:tab/>
        </w:r>
        <w:r w:rsidR="00905380">
          <w:rPr>
            <w:webHidden/>
          </w:rPr>
          <w:fldChar w:fldCharType="begin"/>
        </w:r>
        <w:r w:rsidR="00905380">
          <w:rPr>
            <w:webHidden/>
          </w:rPr>
          <w:instrText xml:space="preserve"> PAGEREF _Toc525115889 \h </w:instrText>
        </w:r>
        <w:r w:rsidR="00905380">
          <w:rPr>
            <w:webHidden/>
          </w:rPr>
        </w:r>
        <w:r w:rsidR="00905380">
          <w:rPr>
            <w:webHidden/>
          </w:rPr>
          <w:fldChar w:fldCharType="separate"/>
        </w:r>
        <w:r w:rsidR="00905380">
          <w:rPr>
            <w:webHidden/>
          </w:rPr>
          <w:t>17</w:t>
        </w:r>
        <w:r w:rsidR="00905380">
          <w:rPr>
            <w:webHidden/>
          </w:rPr>
          <w:fldChar w:fldCharType="end"/>
        </w:r>
      </w:hyperlink>
    </w:p>
    <w:p w14:paraId="061AFC35" w14:textId="77777777" w:rsidR="00905380" w:rsidRDefault="007B77FC">
      <w:pPr>
        <w:pStyle w:val="TM2"/>
      </w:pPr>
      <w:hyperlink w:anchor="_Toc525115890" w:history="1">
        <w:r w:rsidR="00905380" w:rsidRPr="00916260">
          <w:rPr>
            <w:rStyle w:val="Lienhypertexte"/>
          </w:rPr>
          <w:t>2.5 CloseHandle()</w:t>
        </w:r>
        <w:r w:rsidR="00905380">
          <w:rPr>
            <w:webHidden/>
          </w:rPr>
          <w:tab/>
        </w:r>
        <w:r w:rsidR="00905380">
          <w:rPr>
            <w:webHidden/>
          </w:rPr>
          <w:fldChar w:fldCharType="begin"/>
        </w:r>
        <w:r w:rsidR="00905380">
          <w:rPr>
            <w:webHidden/>
          </w:rPr>
          <w:instrText xml:space="preserve"> PAGEREF _Toc525115890 \h </w:instrText>
        </w:r>
        <w:r w:rsidR="00905380">
          <w:rPr>
            <w:webHidden/>
          </w:rPr>
        </w:r>
        <w:r w:rsidR="00905380">
          <w:rPr>
            <w:webHidden/>
          </w:rPr>
          <w:fldChar w:fldCharType="separate"/>
        </w:r>
        <w:r w:rsidR="00905380">
          <w:rPr>
            <w:webHidden/>
          </w:rPr>
          <w:t>17</w:t>
        </w:r>
        <w:r w:rsidR="00905380">
          <w:rPr>
            <w:webHidden/>
          </w:rPr>
          <w:fldChar w:fldCharType="end"/>
        </w:r>
      </w:hyperlink>
    </w:p>
    <w:p w14:paraId="544A34B3" w14:textId="77777777" w:rsidR="00905380" w:rsidRDefault="007B77FC">
      <w:pPr>
        <w:pStyle w:val="TM2"/>
      </w:pPr>
      <w:hyperlink w:anchor="_Toc525115891" w:history="1">
        <w:r w:rsidR="00905380" w:rsidRPr="00916260">
          <w:rPr>
            <w:rStyle w:val="Lienhypertexte"/>
          </w:rPr>
          <w:t>2.6 INF files for USBTMC devices</w:t>
        </w:r>
        <w:r w:rsidR="00905380">
          <w:rPr>
            <w:webHidden/>
          </w:rPr>
          <w:tab/>
        </w:r>
        <w:r w:rsidR="00905380">
          <w:rPr>
            <w:webHidden/>
          </w:rPr>
          <w:fldChar w:fldCharType="begin"/>
        </w:r>
        <w:r w:rsidR="00905380">
          <w:rPr>
            <w:webHidden/>
          </w:rPr>
          <w:instrText xml:space="preserve"> PAGEREF _Toc525115891 \h </w:instrText>
        </w:r>
        <w:r w:rsidR="00905380">
          <w:rPr>
            <w:webHidden/>
          </w:rPr>
        </w:r>
        <w:r w:rsidR="00905380">
          <w:rPr>
            <w:webHidden/>
          </w:rPr>
          <w:fldChar w:fldCharType="separate"/>
        </w:r>
        <w:r w:rsidR="00905380">
          <w:rPr>
            <w:webHidden/>
          </w:rPr>
          <w:t>17</w:t>
        </w:r>
        <w:r w:rsidR="00905380">
          <w:rPr>
            <w:webHidden/>
          </w:rPr>
          <w:fldChar w:fldCharType="end"/>
        </w:r>
      </w:hyperlink>
    </w:p>
    <w:p w14:paraId="3DD4A0C0" w14:textId="77777777" w:rsidR="00905380" w:rsidRDefault="007B77FC">
      <w:pPr>
        <w:pStyle w:val="TM3"/>
        <w:rPr>
          <w:sz w:val="22"/>
          <w:szCs w:val="22"/>
        </w:rPr>
      </w:pPr>
      <w:hyperlink w:anchor="_Toc525115892" w:history="1">
        <w:r w:rsidR="00905380" w:rsidRPr="00916260">
          <w:rPr>
            <w:rStyle w:val="Lienhypertexte"/>
          </w:rPr>
          <w:t>2.6.1 Class and ClassGUID for USBTMC devices</w:t>
        </w:r>
        <w:r w:rsidR="00905380">
          <w:rPr>
            <w:webHidden/>
          </w:rPr>
          <w:tab/>
        </w:r>
        <w:r w:rsidR="00905380">
          <w:rPr>
            <w:webHidden/>
          </w:rPr>
          <w:fldChar w:fldCharType="begin"/>
        </w:r>
        <w:r w:rsidR="00905380">
          <w:rPr>
            <w:webHidden/>
          </w:rPr>
          <w:instrText xml:space="preserve"> PAGEREF _Toc525115892 \h </w:instrText>
        </w:r>
        <w:r w:rsidR="00905380">
          <w:rPr>
            <w:webHidden/>
          </w:rPr>
        </w:r>
        <w:r w:rsidR="00905380">
          <w:rPr>
            <w:webHidden/>
          </w:rPr>
          <w:fldChar w:fldCharType="separate"/>
        </w:r>
        <w:r w:rsidR="00905380">
          <w:rPr>
            <w:webHidden/>
          </w:rPr>
          <w:t>18</w:t>
        </w:r>
        <w:r w:rsidR="00905380">
          <w:rPr>
            <w:webHidden/>
          </w:rPr>
          <w:fldChar w:fldCharType="end"/>
        </w:r>
      </w:hyperlink>
    </w:p>
    <w:p w14:paraId="2127CAE8" w14:textId="77777777" w:rsidR="00905380" w:rsidRDefault="007B77FC">
      <w:pPr>
        <w:pStyle w:val="TM3"/>
        <w:rPr>
          <w:sz w:val="22"/>
          <w:szCs w:val="22"/>
        </w:rPr>
      </w:pPr>
      <w:hyperlink w:anchor="_Toc525115893" w:history="1">
        <w:r w:rsidR="00905380" w:rsidRPr="00916260">
          <w:rPr>
            <w:rStyle w:val="Lienhypertexte"/>
          </w:rPr>
          <w:t>2.6.2 INF ClassInstall32 section</w:t>
        </w:r>
        <w:r w:rsidR="00905380">
          <w:rPr>
            <w:webHidden/>
          </w:rPr>
          <w:tab/>
        </w:r>
        <w:r w:rsidR="00905380">
          <w:rPr>
            <w:webHidden/>
          </w:rPr>
          <w:fldChar w:fldCharType="begin"/>
        </w:r>
        <w:r w:rsidR="00905380">
          <w:rPr>
            <w:webHidden/>
          </w:rPr>
          <w:instrText xml:space="preserve"> PAGEREF _Toc525115893 \h </w:instrText>
        </w:r>
        <w:r w:rsidR="00905380">
          <w:rPr>
            <w:webHidden/>
          </w:rPr>
        </w:r>
        <w:r w:rsidR="00905380">
          <w:rPr>
            <w:webHidden/>
          </w:rPr>
          <w:fldChar w:fldCharType="separate"/>
        </w:r>
        <w:r w:rsidR="00905380">
          <w:rPr>
            <w:webHidden/>
          </w:rPr>
          <w:t>18</w:t>
        </w:r>
        <w:r w:rsidR="00905380">
          <w:rPr>
            <w:webHidden/>
          </w:rPr>
          <w:fldChar w:fldCharType="end"/>
        </w:r>
      </w:hyperlink>
    </w:p>
    <w:p w14:paraId="0E9FE201" w14:textId="77777777" w:rsidR="00905380" w:rsidRDefault="007B77FC">
      <w:pPr>
        <w:pStyle w:val="TM3"/>
        <w:rPr>
          <w:sz w:val="22"/>
          <w:szCs w:val="22"/>
        </w:rPr>
      </w:pPr>
      <w:hyperlink w:anchor="_Toc525115894" w:history="1">
        <w:r w:rsidR="00905380" w:rsidRPr="00916260">
          <w:rPr>
            <w:rStyle w:val="Lienhypertexte"/>
          </w:rPr>
          <w:t>2.6.3 INF DDInstall.Interfaces section</w:t>
        </w:r>
        <w:r w:rsidR="00905380">
          <w:rPr>
            <w:webHidden/>
          </w:rPr>
          <w:tab/>
        </w:r>
        <w:r w:rsidR="00905380">
          <w:rPr>
            <w:webHidden/>
          </w:rPr>
          <w:fldChar w:fldCharType="begin"/>
        </w:r>
        <w:r w:rsidR="00905380">
          <w:rPr>
            <w:webHidden/>
          </w:rPr>
          <w:instrText xml:space="preserve"> PAGEREF _Toc525115894 \h </w:instrText>
        </w:r>
        <w:r w:rsidR="00905380">
          <w:rPr>
            <w:webHidden/>
          </w:rPr>
        </w:r>
        <w:r w:rsidR="00905380">
          <w:rPr>
            <w:webHidden/>
          </w:rPr>
          <w:fldChar w:fldCharType="separate"/>
        </w:r>
        <w:r w:rsidR="00905380">
          <w:rPr>
            <w:webHidden/>
          </w:rPr>
          <w:t>18</w:t>
        </w:r>
        <w:r w:rsidR="00905380">
          <w:rPr>
            <w:webHidden/>
          </w:rPr>
          <w:fldChar w:fldCharType="end"/>
        </w:r>
      </w:hyperlink>
    </w:p>
    <w:p w14:paraId="26ADEAED" w14:textId="77777777" w:rsidR="00905380" w:rsidRDefault="007B77FC">
      <w:pPr>
        <w:pStyle w:val="TM3"/>
        <w:rPr>
          <w:sz w:val="22"/>
          <w:szCs w:val="22"/>
        </w:rPr>
      </w:pPr>
      <w:hyperlink w:anchor="_Toc525115895" w:history="1">
        <w:r w:rsidR="00905380" w:rsidRPr="00916260">
          <w:rPr>
            <w:rStyle w:val="Lienhypertexte"/>
          </w:rPr>
          <w:t>2.6.4 Product specific INF files</w:t>
        </w:r>
        <w:r w:rsidR="00905380">
          <w:rPr>
            <w:webHidden/>
          </w:rPr>
          <w:tab/>
        </w:r>
        <w:r w:rsidR="00905380">
          <w:rPr>
            <w:webHidden/>
          </w:rPr>
          <w:fldChar w:fldCharType="begin"/>
        </w:r>
        <w:r w:rsidR="00905380">
          <w:rPr>
            <w:webHidden/>
          </w:rPr>
          <w:instrText xml:space="preserve"> PAGEREF _Toc525115895 \h </w:instrText>
        </w:r>
        <w:r w:rsidR="00905380">
          <w:rPr>
            <w:webHidden/>
          </w:rPr>
        </w:r>
        <w:r w:rsidR="00905380">
          <w:rPr>
            <w:webHidden/>
          </w:rPr>
          <w:fldChar w:fldCharType="separate"/>
        </w:r>
        <w:r w:rsidR="00905380">
          <w:rPr>
            <w:webHidden/>
          </w:rPr>
          <w:t>18</w:t>
        </w:r>
        <w:r w:rsidR="00905380">
          <w:rPr>
            <w:webHidden/>
          </w:rPr>
          <w:fldChar w:fldCharType="end"/>
        </w:r>
      </w:hyperlink>
    </w:p>
    <w:p w14:paraId="791A402A" w14:textId="77777777" w:rsidR="00905380" w:rsidRDefault="007B77FC">
      <w:pPr>
        <w:pStyle w:val="TM3"/>
        <w:rPr>
          <w:sz w:val="22"/>
          <w:szCs w:val="22"/>
        </w:rPr>
      </w:pPr>
      <w:hyperlink w:anchor="_Toc525115896" w:history="1">
        <w:r w:rsidR="00905380" w:rsidRPr="00916260">
          <w:rPr>
            <w:rStyle w:val="Lienhypertexte"/>
          </w:rPr>
          <w:t>2.6.5 Class, SubClass, Protocol specific INF files</w:t>
        </w:r>
        <w:r w:rsidR="00905380">
          <w:rPr>
            <w:webHidden/>
          </w:rPr>
          <w:tab/>
        </w:r>
        <w:r w:rsidR="00905380">
          <w:rPr>
            <w:webHidden/>
          </w:rPr>
          <w:fldChar w:fldCharType="begin"/>
        </w:r>
        <w:r w:rsidR="00905380">
          <w:rPr>
            <w:webHidden/>
          </w:rPr>
          <w:instrText xml:space="preserve"> PAGEREF _Toc525115896 \h </w:instrText>
        </w:r>
        <w:r w:rsidR="00905380">
          <w:rPr>
            <w:webHidden/>
          </w:rPr>
        </w:r>
        <w:r w:rsidR="00905380">
          <w:rPr>
            <w:webHidden/>
          </w:rPr>
          <w:fldChar w:fldCharType="separate"/>
        </w:r>
        <w:r w:rsidR="00905380">
          <w:rPr>
            <w:webHidden/>
          </w:rPr>
          <w:t>19</w:t>
        </w:r>
        <w:r w:rsidR="00905380">
          <w:rPr>
            <w:webHidden/>
          </w:rPr>
          <w:fldChar w:fldCharType="end"/>
        </w:r>
      </w:hyperlink>
    </w:p>
    <w:p w14:paraId="7F1C82B1" w14:textId="77777777" w:rsidR="00905380" w:rsidRDefault="007B77FC">
      <w:pPr>
        <w:pStyle w:val="TM3"/>
        <w:rPr>
          <w:sz w:val="22"/>
          <w:szCs w:val="22"/>
        </w:rPr>
      </w:pPr>
      <w:hyperlink w:anchor="_Toc525115897" w:history="1">
        <w:r w:rsidR="00905380" w:rsidRPr="00916260">
          <w:rPr>
            <w:rStyle w:val="Lienhypertexte"/>
          </w:rPr>
          <w:t>2.6.6 Class, SubClass specific INF files and Class specific INF files</w:t>
        </w:r>
        <w:r w:rsidR="00905380">
          <w:rPr>
            <w:webHidden/>
          </w:rPr>
          <w:tab/>
        </w:r>
        <w:r w:rsidR="00905380">
          <w:rPr>
            <w:webHidden/>
          </w:rPr>
          <w:fldChar w:fldCharType="begin"/>
        </w:r>
        <w:r w:rsidR="00905380">
          <w:rPr>
            <w:webHidden/>
          </w:rPr>
          <w:instrText xml:space="preserve"> PAGEREF _Toc525115897 \h </w:instrText>
        </w:r>
        <w:r w:rsidR="00905380">
          <w:rPr>
            <w:webHidden/>
          </w:rPr>
        </w:r>
        <w:r w:rsidR="00905380">
          <w:rPr>
            <w:webHidden/>
          </w:rPr>
          <w:fldChar w:fldCharType="separate"/>
        </w:r>
        <w:r w:rsidR="00905380">
          <w:rPr>
            <w:webHidden/>
          </w:rPr>
          <w:t>19</w:t>
        </w:r>
        <w:r w:rsidR="00905380">
          <w:rPr>
            <w:webHidden/>
          </w:rPr>
          <w:fldChar w:fldCharType="end"/>
        </w:r>
      </w:hyperlink>
    </w:p>
    <w:p w14:paraId="03CEAED3" w14:textId="77777777" w:rsidR="00905380" w:rsidRDefault="007B77FC">
      <w:pPr>
        <w:pStyle w:val="TM1"/>
        <w:rPr>
          <w:rFonts w:ascii="Calibri" w:hAnsi="Calibri"/>
          <w:b w:val="0"/>
          <w:sz w:val="22"/>
          <w:szCs w:val="22"/>
        </w:rPr>
      </w:pPr>
      <w:hyperlink w:anchor="_Toc525115898" w:history="1">
        <w:r w:rsidR="00905380" w:rsidRPr="00916260">
          <w:rPr>
            <w:rStyle w:val="Lienhypertexte"/>
          </w:rPr>
          <w:t>3. USBTMC include file</w:t>
        </w:r>
        <w:r w:rsidR="00905380">
          <w:rPr>
            <w:webHidden/>
          </w:rPr>
          <w:tab/>
        </w:r>
        <w:r w:rsidR="00905380">
          <w:rPr>
            <w:webHidden/>
          </w:rPr>
          <w:fldChar w:fldCharType="begin"/>
        </w:r>
        <w:r w:rsidR="00905380">
          <w:rPr>
            <w:webHidden/>
          </w:rPr>
          <w:instrText xml:space="preserve"> PAGEREF _Toc525115898 \h </w:instrText>
        </w:r>
        <w:r w:rsidR="00905380">
          <w:rPr>
            <w:webHidden/>
          </w:rPr>
        </w:r>
        <w:r w:rsidR="00905380">
          <w:rPr>
            <w:webHidden/>
          </w:rPr>
          <w:fldChar w:fldCharType="separate"/>
        </w:r>
        <w:r w:rsidR="00905380">
          <w:rPr>
            <w:webHidden/>
          </w:rPr>
          <w:t>21</w:t>
        </w:r>
        <w:r w:rsidR="00905380">
          <w:rPr>
            <w:webHidden/>
          </w:rPr>
          <w:fldChar w:fldCharType="end"/>
        </w:r>
      </w:hyperlink>
    </w:p>
    <w:p w14:paraId="2B158522" w14:textId="77777777" w:rsidR="00905380" w:rsidRDefault="007B77FC">
      <w:pPr>
        <w:pStyle w:val="TM1"/>
        <w:rPr>
          <w:rFonts w:ascii="Calibri" w:hAnsi="Calibri"/>
          <w:b w:val="0"/>
          <w:sz w:val="22"/>
          <w:szCs w:val="22"/>
        </w:rPr>
      </w:pPr>
      <w:hyperlink w:anchor="_Toc525115899" w:history="1">
        <w:r w:rsidR="00905380" w:rsidRPr="00916260">
          <w:rPr>
            <w:rStyle w:val="Lienhypertexte"/>
          </w:rPr>
          <w:t>4. Available USBD Functions</w:t>
        </w:r>
        <w:r w:rsidR="00905380">
          <w:rPr>
            <w:webHidden/>
          </w:rPr>
          <w:tab/>
        </w:r>
        <w:r w:rsidR="00905380">
          <w:rPr>
            <w:webHidden/>
          </w:rPr>
          <w:fldChar w:fldCharType="begin"/>
        </w:r>
        <w:r w:rsidR="00905380">
          <w:rPr>
            <w:webHidden/>
          </w:rPr>
          <w:instrText xml:space="preserve"> PAGEREF _Toc525115899 \h </w:instrText>
        </w:r>
        <w:r w:rsidR="00905380">
          <w:rPr>
            <w:webHidden/>
          </w:rPr>
        </w:r>
        <w:r w:rsidR="00905380">
          <w:rPr>
            <w:webHidden/>
          </w:rPr>
          <w:fldChar w:fldCharType="separate"/>
        </w:r>
        <w:r w:rsidR="00905380">
          <w:rPr>
            <w:webHidden/>
          </w:rPr>
          <w:t>23</w:t>
        </w:r>
        <w:r w:rsidR="00905380">
          <w:rPr>
            <w:webHidden/>
          </w:rPr>
          <w:fldChar w:fldCharType="end"/>
        </w:r>
      </w:hyperlink>
    </w:p>
    <w:p w14:paraId="73A130D5" w14:textId="77777777" w:rsidR="00905380" w:rsidRDefault="007B77FC">
      <w:pPr>
        <w:pStyle w:val="TM1"/>
        <w:rPr>
          <w:rFonts w:ascii="Calibri" w:hAnsi="Calibri"/>
          <w:b w:val="0"/>
          <w:sz w:val="22"/>
          <w:szCs w:val="22"/>
        </w:rPr>
      </w:pPr>
      <w:hyperlink w:anchor="_Toc525115900" w:history="1">
        <w:r w:rsidR="00905380" w:rsidRPr="00916260">
          <w:rPr>
            <w:rStyle w:val="Lienhypertexte"/>
          </w:rPr>
          <w:t>Appendix A Linux Specific Information</w:t>
        </w:r>
        <w:r w:rsidR="00905380">
          <w:rPr>
            <w:webHidden/>
          </w:rPr>
          <w:tab/>
        </w:r>
        <w:r w:rsidR="00905380">
          <w:rPr>
            <w:webHidden/>
          </w:rPr>
          <w:fldChar w:fldCharType="begin"/>
        </w:r>
        <w:r w:rsidR="00905380">
          <w:rPr>
            <w:webHidden/>
          </w:rPr>
          <w:instrText xml:space="preserve"> PAGEREF _Toc525115900 \h </w:instrText>
        </w:r>
        <w:r w:rsidR="00905380">
          <w:rPr>
            <w:webHidden/>
          </w:rPr>
        </w:r>
        <w:r w:rsidR="00905380">
          <w:rPr>
            <w:webHidden/>
          </w:rPr>
          <w:fldChar w:fldCharType="separate"/>
        </w:r>
        <w:r w:rsidR="00905380">
          <w:rPr>
            <w:webHidden/>
          </w:rPr>
          <w:t>27</w:t>
        </w:r>
        <w:r w:rsidR="00905380">
          <w:rPr>
            <w:webHidden/>
          </w:rPr>
          <w:fldChar w:fldCharType="end"/>
        </w:r>
      </w:hyperlink>
    </w:p>
    <w:p w14:paraId="09DB4029" w14:textId="77777777" w:rsidR="00905380" w:rsidRDefault="007B77FC">
      <w:pPr>
        <w:pStyle w:val="TM2"/>
      </w:pPr>
      <w:hyperlink w:anchor="_Toc525115901" w:history="1">
        <w:r w:rsidR="00905380" w:rsidRPr="00916260">
          <w:rPr>
            <w:rStyle w:val="Lienhypertexte"/>
          </w:rPr>
          <w:t>A.1 History</w:t>
        </w:r>
        <w:r w:rsidR="00905380">
          <w:rPr>
            <w:webHidden/>
          </w:rPr>
          <w:tab/>
        </w:r>
        <w:r w:rsidR="00905380">
          <w:rPr>
            <w:webHidden/>
          </w:rPr>
          <w:fldChar w:fldCharType="begin"/>
        </w:r>
        <w:r w:rsidR="00905380">
          <w:rPr>
            <w:webHidden/>
          </w:rPr>
          <w:instrText xml:space="preserve"> PAGEREF _Toc525115901 \h </w:instrText>
        </w:r>
        <w:r w:rsidR="00905380">
          <w:rPr>
            <w:webHidden/>
          </w:rPr>
        </w:r>
        <w:r w:rsidR="00905380">
          <w:rPr>
            <w:webHidden/>
          </w:rPr>
          <w:fldChar w:fldCharType="separate"/>
        </w:r>
        <w:r w:rsidR="00905380">
          <w:rPr>
            <w:webHidden/>
          </w:rPr>
          <w:t>27</w:t>
        </w:r>
        <w:r w:rsidR="00905380">
          <w:rPr>
            <w:webHidden/>
          </w:rPr>
          <w:fldChar w:fldCharType="end"/>
        </w:r>
      </w:hyperlink>
    </w:p>
    <w:p w14:paraId="3B392436" w14:textId="77777777" w:rsidR="00905380" w:rsidRDefault="007B77FC">
      <w:pPr>
        <w:pStyle w:val="TM2"/>
      </w:pPr>
      <w:hyperlink w:anchor="_Toc525115902" w:history="1">
        <w:r w:rsidR="00905380" w:rsidRPr="00916260">
          <w:rPr>
            <w:rStyle w:val="Lienhypertexte"/>
          </w:rPr>
          <w:t>A.2 Added Features</w:t>
        </w:r>
        <w:r w:rsidR="00905380">
          <w:rPr>
            <w:webHidden/>
          </w:rPr>
          <w:tab/>
        </w:r>
        <w:r w:rsidR="00905380">
          <w:rPr>
            <w:webHidden/>
          </w:rPr>
          <w:fldChar w:fldCharType="begin"/>
        </w:r>
        <w:r w:rsidR="00905380">
          <w:rPr>
            <w:webHidden/>
          </w:rPr>
          <w:instrText xml:space="preserve"> PAGEREF _Toc525115902 \h </w:instrText>
        </w:r>
        <w:r w:rsidR="00905380">
          <w:rPr>
            <w:webHidden/>
          </w:rPr>
        </w:r>
        <w:r w:rsidR="00905380">
          <w:rPr>
            <w:webHidden/>
          </w:rPr>
          <w:fldChar w:fldCharType="separate"/>
        </w:r>
        <w:r w:rsidR="00905380">
          <w:rPr>
            <w:webHidden/>
          </w:rPr>
          <w:t>27</w:t>
        </w:r>
        <w:r w:rsidR="00905380">
          <w:rPr>
            <w:webHidden/>
          </w:rPr>
          <w:fldChar w:fldCharType="end"/>
        </w:r>
      </w:hyperlink>
    </w:p>
    <w:p w14:paraId="1A2EF1C1" w14:textId="77777777" w:rsidR="00905380" w:rsidRDefault="007B77FC">
      <w:pPr>
        <w:pStyle w:val="TM3"/>
        <w:rPr>
          <w:sz w:val="22"/>
          <w:szCs w:val="22"/>
        </w:rPr>
      </w:pPr>
      <w:hyperlink w:anchor="_Toc525115903" w:history="1">
        <w:r w:rsidR="00905380" w:rsidRPr="00916260">
          <w:rPr>
            <w:rStyle w:val="Lienhypertexte"/>
          </w:rPr>
          <w:t>A.2.1 Changes to Ioctl USBTMC-USB488 READ_STB</w:t>
        </w:r>
        <w:r w:rsidR="00905380">
          <w:rPr>
            <w:webHidden/>
          </w:rPr>
          <w:tab/>
        </w:r>
        <w:r w:rsidR="00905380">
          <w:rPr>
            <w:webHidden/>
          </w:rPr>
          <w:fldChar w:fldCharType="begin"/>
        </w:r>
        <w:r w:rsidR="00905380">
          <w:rPr>
            <w:webHidden/>
          </w:rPr>
          <w:instrText xml:space="preserve"> PAGEREF _Toc525115903 \h </w:instrText>
        </w:r>
        <w:r w:rsidR="00905380">
          <w:rPr>
            <w:webHidden/>
          </w:rPr>
        </w:r>
        <w:r w:rsidR="00905380">
          <w:rPr>
            <w:webHidden/>
          </w:rPr>
          <w:fldChar w:fldCharType="separate"/>
        </w:r>
        <w:r w:rsidR="00905380">
          <w:rPr>
            <w:webHidden/>
          </w:rPr>
          <w:t>27</w:t>
        </w:r>
        <w:r w:rsidR="00905380">
          <w:rPr>
            <w:webHidden/>
          </w:rPr>
          <w:fldChar w:fldCharType="end"/>
        </w:r>
      </w:hyperlink>
    </w:p>
    <w:p w14:paraId="15FD2D31" w14:textId="77777777" w:rsidR="00905380" w:rsidRDefault="007B77FC">
      <w:pPr>
        <w:pStyle w:val="TM3"/>
        <w:rPr>
          <w:sz w:val="22"/>
          <w:szCs w:val="22"/>
        </w:rPr>
      </w:pPr>
      <w:hyperlink w:anchor="_Toc525115904" w:history="1">
        <w:r w:rsidR="00905380" w:rsidRPr="00916260">
          <w:rPr>
            <w:rStyle w:val="Lienhypertexte"/>
          </w:rPr>
          <w:t>A.2.2 Support for receiving SRQ notifications via poll/select</w:t>
        </w:r>
        <w:r w:rsidR="00905380">
          <w:rPr>
            <w:webHidden/>
          </w:rPr>
          <w:tab/>
        </w:r>
        <w:r w:rsidR="00905380">
          <w:rPr>
            <w:webHidden/>
          </w:rPr>
          <w:fldChar w:fldCharType="begin"/>
        </w:r>
        <w:r w:rsidR="00905380">
          <w:rPr>
            <w:webHidden/>
          </w:rPr>
          <w:instrText xml:space="preserve"> PAGEREF _Toc525115904 \h </w:instrText>
        </w:r>
        <w:r w:rsidR="00905380">
          <w:rPr>
            <w:webHidden/>
          </w:rPr>
        </w:r>
        <w:r w:rsidR="00905380">
          <w:rPr>
            <w:webHidden/>
          </w:rPr>
          <w:fldChar w:fldCharType="separate"/>
        </w:r>
        <w:r w:rsidR="00905380">
          <w:rPr>
            <w:webHidden/>
          </w:rPr>
          <w:t>27</w:t>
        </w:r>
        <w:r w:rsidR="00905380">
          <w:rPr>
            <w:webHidden/>
          </w:rPr>
          <w:fldChar w:fldCharType="end"/>
        </w:r>
      </w:hyperlink>
    </w:p>
    <w:p w14:paraId="2CBB6D7F" w14:textId="77777777" w:rsidR="00905380" w:rsidRDefault="007B77FC">
      <w:pPr>
        <w:pStyle w:val="TM3"/>
        <w:rPr>
          <w:sz w:val="22"/>
          <w:szCs w:val="22"/>
        </w:rPr>
      </w:pPr>
      <w:hyperlink w:anchor="_Toc525115905" w:history="1">
        <w:r w:rsidR="00905380" w:rsidRPr="00916260">
          <w:rPr>
            <w:rStyle w:val="Lienhypertexte"/>
          </w:rPr>
          <w:t>A.2.3 New for IVI: ioctl USBTMC488_IOCTL_WAIT_SRQ</w:t>
        </w:r>
        <w:r w:rsidR="00905380">
          <w:rPr>
            <w:webHidden/>
          </w:rPr>
          <w:tab/>
        </w:r>
        <w:r w:rsidR="00905380">
          <w:rPr>
            <w:webHidden/>
          </w:rPr>
          <w:fldChar w:fldCharType="begin"/>
        </w:r>
        <w:r w:rsidR="00905380">
          <w:rPr>
            <w:webHidden/>
          </w:rPr>
          <w:instrText xml:space="preserve"> PAGEREF _Toc525115905 \h </w:instrText>
        </w:r>
        <w:r w:rsidR="00905380">
          <w:rPr>
            <w:webHidden/>
          </w:rPr>
        </w:r>
        <w:r w:rsidR="00905380">
          <w:rPr>
            <w:webHidden/>
          </w:rPr>
          <w:fldChar w:fldCharType="separate"/>
        </w:r>
        <w:r w:rsidR="00905380">
          <w:rPr>
            <w:webHidden/>
          </w:rPr>
          <w:t>28</w:t>
        </w:r>
        <w:r w:rsidR="00905380">
          <w:rPr>
            <w:webHidden/>
          </w:rPr>
          <w:fldChar w:fldCharType="end"/>
        </w:r>
      </w:hyperlink>
    </w:p>
    <w:p w14:paraId="2D64598F" w14:textId="77777777" w:rsidR="00905380" w:rsidRDefault="007B77FC">
      <w:pPr>
        <w:pStyle w:val="TM3"/>
        <w:rPr>
          <w:sz w:val="22"/>
          <w:szCs w:val="22"/>
        </w:rPr>
      </w:pPr>
      <w:hyperlink w:anchor="_Toc525115906" w:history="1">
        <w:r w:rsidR="00905380" w:rsidRPr="00916260">
          <w:rPr>
            <w:rStyle w:val="Lienhypertexte"/>
          </w:rPr>
          <w:t>A.2.4 New ioctl USBTMC488_IOCTL_TRIGGER</w:t>
        </w:r>
        <w:r w:rsidR="00905380">
          <w:rPr>
            <w:webHidden/>
          </w:rPr>
          <w:tab/>
        </w:r>
        <w:r w:rsidR="00905380">
          <w:rPr>
            <w:webHidden/>
          </w:rPr>
          <w:fldChar w:fldCharType="begin"/>
        </w:r>
        <w:r w:rsidR="00905380">
          <w:rPr>
            <w:webHidden/>
          </w:rPr>
          <w:instrText xml:space="preserve"> PAGEREF _Toc525115906 \h </w:instrText>
        </w:r>
        <w:r w:rsidR="00905380">
          <w:rPr>
            <w:webHidden/>
          </w:rPr>
        </w:r>
        <w:r w:rsidR="00905380">
          <w:rPr>
            <w:webHidden/>
          </w:rPr>
          <w:fldChar w:fldCharType="separate"/>
        </w:r>
        <w:r w:rsidR="00905380">
          <w:rPr>
            <w:webHidden/>
          </w:rPr>
          <w:t>28</w:t>
        </w:r>
        <w:r w:rsidR="00905380">
          <w:rPr>
            <w:webHidden/>
          </w:rPr>
          <w:fldChar w:fldCharType="end"/>
        </w:r>
      </w:hyperlink>
    </w:p>
    <w:p w14:paraId="7DCC942B" w14:textId="77777777" w:rsidR="00905380" w:rsidRDefault="007B77FC">
      <w:pPr>
        <w:pStyle w:val="TM3"/>
        <w:rPr>
          <w:sz w:val="22"/>
          <w:szCs w:val="22"/>
        </w:rPr>
      </w:pPr>
      <w:hyperlink w:anchor="_Toc525115907" w:history="1">
        <w:r w:rsidR="00905380" w:rsidRPr="00916260">
          <w:rPr>
            <w:rStyle w:val="Lienhypertexte"/>
          </w:rPr>
          <w:t>A.2.5 New ioctls USBTMC_IOCTL_GET/SET_TIMEOUT</w:t>
        </w:r>
        <w:r w:rsidR="00905380">
          <w:rPr>
            <w:webHidden/>
          </w:rPr>
          <w:tab/>
        </w:r>
        <w:r w:rsidR="00905380">
          <w:rPr>
            <w:webHidden/>
          </w:rPr>
          <w:fldChar w:fldCharType="begin"/>
        </w:r>
        <w:r w:rsidR="00905380">
          <w:rPr>
            <w:webHidden/>
          </w:rPr>
          <w:instrText xml:space="preserve"> PAGEREF _Toc525115907 \h </w:instrText>
        </w:r>
        <w:r w:rsidR="00905380">
          <w:rPr>
            <w:webHidden/>
          </w:rPr>
        </w:r>
        <w:r w:rsidR="00905380">
          <w:rPr>
            <w:webHidden/>
          </w:rPr>
          <w:fldChar w:fldCharType="separate"/>
        </w:r>
        <w:r w:rsidR="00905380">
          <w:rPr>
            <w:webHidden/>
          </w:rPr>
          <w:t>28</w:t>
        </w:r>
        <w:r w:rsidR="00905380">
          <w:rPr>
            <w:webHidden/>
          </w:rPr>
          <w:fldChar w:fldCharType="end"/>
        </w:r>
      </w:hyperlink>
    </w:p>
    <w:p w14:paraId="2C5D31EE" w14:textId="77777777" w:rsidR="00905380" w:rsidRDefault="007B77FC">
      <w:pPr>
        <w:pStyle w:val="TM3"/>
        <w:rPr>
          <w:sz w:val="22"/>
          <w:szCs w:val="22"/>
        </w:rPr>
      </w:pPr>
      <w:hyperlink w:anchor="_Toc525115908" w:history="1">
        <w:r w:rsidR="00905380" w:rsidRPr="00916260">
          <w:rPr>
            <w:rStyle w:val="Lienhypertexte"/>
          </w:rPr>
          <w:t>A.2.6 New ioctl USBTMC_IOCTL_CTRL_REQUEST</w:t>
        </w:r>
        <w:r w:rsidR="00905380">
          <w:rPr>
            <w:webHidden/>
          </w:rPr>
          <w:tab/>
        </w:r>
        <w:r w:rsidR="00905380">
          <w:rPr>
            <w:webHidden/>
          </w:rPr>
          <w:fldChar w:fldCharType="begin"/>
        </w:r>
        <w:r w:rsidR="00905380">
          <w:rPr>
            <w:webHidden/>
          </w:rPr>
          <w:instrText xml:space="preserve"> PAGEREF _Toc525115908 \h </w:instrText>
        </w:r>
        <w:r w:rsidR="00905380">
          <w:rPr>
            <w:webHidden/>
          </w:rPr>
        </w:r>
        <w:r w:rsidR="00905380">
          <w:rPr>
            <w:webHidden/>
          </w:rPr>
          <w:fldChar w:fldCharType="separate"/>
        </w:r>
        <w:r w:rsidR="00905380">
          <w:rPr>
            <w:webHidden/>
          </w:rPr>
          <w:t>28</w:t>
        </w:r>
        <w:r w:rsidR="00905380">
          <w:rPr>
            <w:webHidden/>
          </w:rPr>
          <w:fldChar w:fldCharType="end"/>
        </w:r>
      </w:hyperlink>
    </w:p>
    <w:p w14:paraId="0E513821" w14:textId="77777777" w:rsidR="00905380" w:rsidRDefault="007B77FC">
      <w:pPr>
        <w:pStyle w:val="TM3"/>
        <w:rPr>
          <w:sz w:val="22"/>
          <w:szCs w:val="22"/>
        </w:rPr>
      </w:pPr>
      <w:hyperlink w:anchor="_Toc525115909" w:history="1">
        <w:r w:rsidR="00905380" w:rsidRPr="00916260">
          <w:rPr>
            <w:rStyle w:val="Lienhypertexte"/>
          </w:rPr>
          <w:t>A.2.7 New ioctl USBTMC_IOCTL_EOM_ENABLE</w:t>
        </w:r>
        <w:r w:rsidR="00905380">
          <w:rPr>
            <w:webHidden/>
          </w:rPr>
          <w:tab/>
        </w:r>
        <w:r w:rsidR="00905380">
          <w:rPr>
            <w:webHidden/>
          </w:rPr>
          <w:fldChar w:fldCharType="begin"/>
        </w:r>
        <w:r w:rsidR="00905380">
          <w:rPr>
            <w:webHidden/>
          </w:rPr>
          <w:instrText xml:space="preserve"> PAGEREF _Toc525115909 \h </w:instrText>
        </w:r>
        <w:r w:rsidR="00905380">
          <w:rPr>
            <w:webHidden/>
          </w:rPr>
        </w:r>
        <w:r w:rsidR="00905380">
          <w:rPr>
            <w:webHidden/>
          </w:rPr>
          <w:fldChar w:fldCharType="separate"/>
        </w:r>
        <w:r w:rsidR="00905380">
          <w:rPr>
            <w:webHidden/>
          </w:rPr>
          <w:t>29</w:t>
        </w:r>
        <w:r w:rsidR="00905380">
          <w:rPr>
            <w:webHidden/>
          </w:rPr>
          <w:fldChar w:fldCharType="end"/>
        </w:r>
      </w:hyperlink>
    </w:p>
    <w:p w14:paraId="5CE2F419" w14:textId="77777777" w:rsidR="00905380" w:rsidRDefault="007B77FC">
      <w:pPr>
        <w:pStyle w:val="TM3"/>
        <w:rPr>
          <w:sz w:val="22"/>
          <w:szCs w:val="22"/>
        </w:rPr>
      </w:pPr>
      <w:hyperlink w:anchor="_Toc525115910" w:history="1">
        <w:r w:rsidR="00905380" w:rsidRPr="00916260">
          <w:rPr>
            <w:rStyle w:val="Lienhypertexte"/>
          </w:rPr>
          <w:t>A.2.8 New ioctl USBTMC_IOCTL_CONFIG_TERMCHAR</w:t>
        </w:r>
        <w:r w:rsidR="00905380">
          <w:rPr>
            <w:webHidden/>
          </w:rPr>
          <w:tab/>
        </w:r>
        <w:r w:rsidR="00905380">
          <w:rPr>
            <w:webHidden/>
          </w:rPr>
          <w:fldChar w:fldCharType="begin"/>
        </w:r>
        <w:r w:rsidR="00905380">
          <w:rPr>
            <w:webHidden/>
          </w:rPr>
          <w:instrText xml:space="preserve"> PAGEREF _Toc525115910 \h </w:instrText>
        </w:r>
        <w:r w:rsidR="00905380">
          <w:rPr>
            <w:webHidden/>
          </w:rPr>
        </w:r>
        <w:r w:rsidR="00905380">
          <w:rPr>
            <w:webHidden/>
          </w:rPr>
          <w:fldChar w:fldCharType="separate"/>
        </w:r>
        <w:r w:rsidR="00905380">
          <w:rPr>
            <w:webHidden/>
          </w:rPr>
          <w:t>29</w:t>
        </w:r>
        <w:r w:rsidR="00905380">
          <w:rPr>
            <w:webHidden/>
          </w:rPr>
          <w:fldChar w:fldCharType="end"/>
        </w:r>
      </w:hyperlink>
    </w:p>
    <w:p w14:paraId="09BB4012" w14:textId="77777777" w:rsidR="00905380" w:rsidRDefault="007B77FC">
      <w:pPr>
        <w:pStyle w:val="TM3"/>
        <w:rPr>
          <w:sz w:val="22"/>
          <w:szCs w:val="22"/>
        </w:rPr>
      </w:pPr>
      <w:hyperlink w:anchor="_Toc525115911" w:history="1">
        <w:r w:rsidR="00905380" w:rsidRPr="00916260">
          <w:rPr>
            <w:rStyle w:val="Lienhypertexte"/>
          </w:rPr>
          <w:t>A.2.9 New ioctl USBTMC_IOCTL_MSG_IN_ATTR</w:t>
        </w:r>
        <w:r w:rsidR="00905380">
          <w:rPr>
            <w:webHidden/>
          </w:rPr>
          <w:tab/>
        </w:r>
        <w:r w:rsidR="00905380">
          <w:rPr>
            <w:webHidden/>
          </w:rPr>
          <w:fldChar w:fldCharType="begin"/>
        </w:r>
        <w:r w:rsidR="00905380">
          <w:rPr>
            <w:webHidden/>
          </w:rPr>
          <w:instrText xml:space="preserve"> PAGEREF _Toc525115911 \h </w:instrText>
        </w:r>
        <w:r w:rsidR="00905380">
          <w:rPr>
            <w:webHidden/>
          </w:rPr>
        </w:r>
        <w:r w:rsidR="00905380">
          <w:rPr>
            <w:webHidden/>
          </w:rPr>
          <w:fldChar w:fldCharType="separate"/>
        </w:r>
        <w:r w:rsidR="00905380">
          <w:rPr>
            <w:webHidden/>
          </w:rPr>
          <w:t>29</w:t>
        </w:r>
        <w:r w:rsidR="00905380">
          <w:rPr>
            <w:webHidden/>
          </w:rPr>
          <w:fldChar w:fldCharType="end"/>
        </w:r>
      </w:hyperlink>
    </w:p>
    <w:p w14:paraId="6F95B5F9" w14:textId="77777777" w:rsidR="00905380" w:rsidRDefault="007B77FC">
      <w:pPr>
        <w:pStyle w:val="TM3"/>
        <w:rPr>
          <w:sz w:val="22"/>
          <w:szCs w:val="22"/>
        </w:rPr>
      </w:pPr>
      <w:hyperlink w:anchor="_Toc525115912" w:history="1">
        <w:r w:rsidR="00905380" w:rsidRPr="00916260">
          <w:rPr>
            <w:rStyle w:val="Lienhypertexte"/>
          </w:rPr>
          <w:t>A.2.10 New ioctl USBTMC_IOCTL_WRITE</w:t>
        </w:r>
        <w:r w:rsidR="00905380">
          <w:rPr>
            <w:webHidden/>
          </w:rPr>
          <w:tab/>
        </w:r>
        <w:r w:rsidR="00905380">
          <w:rPr>
            <w:webHidden/>
          </w:rPr>
          <w:fldChar w:fldCharType="begin"/>
        </w:r>
        <w:r w:rsidR="00905380">
          <w:rPr>
            <w:webHidden/>
          </w:rPr>
          <w:instrText xml:space="preserve"> PAGEREF _Toc525115912 \h </w:instrText>
        </w:r>
        <w:r w:rsidR="00905380">
          <w:rPr>
            <w:webHidden/>
          </w:rPr>
        </w:r>
        <w:r w:rsidR="00905380">
          <w:rPr>
            <w:webHidden/>
          </w:rPr>
          <w:fldChar w:fldCharType="separate"/>
        </w:r>
        <w:r w:rsidR="00905380">
          <w:rPr>
            <w:webHidden/>
          </w:rPr>
          <w:t>29</w:t>
        </w:r>
        <w:r w:rsidR="00905380">
          <w:rPr>
            <w:webHidden/>
          </w:rPr>
          <w:fldChar w:fldCharType="end"/>
        </w:r>
      </w:hyperlink>
    </w:p>
    <w:p w14:paraId="5D72FD94" w14:textId="77777777" w:rsidR="00905380" w:rsidRDefault="007B77FC">
      <w:pPr>
        <w:pStyle w:val="TM3"/>
        <w:rPr>
          <w:sz w:val="22"/>
          <w:szCs w:val="22"/>
        </w:rPr>
      </w:pPr>
      <w:hyperlink w:anchor="_Toc525115913" w:history="1">
        <w:r w:rsidR="00905380" w:rsidRPr="00916260">
          <w:rPr>
            <w:rStyle w:val="Lienhypertexte"/>
          </w:rPr>
          <w:t>A.2.11 New ioctl USBTMC_IOCTL_WRITE_RESULT</w:t>
        </w:r>
        <w:r w:rsidR="00905380">
          <w:rPr>
            <w:webHidden/>
          </w:rPr>
          <w:tab/>
        </w:r>
        <w:r w:rsidR="00905380">
          <w:rPr>
            <w:webHidden/>
          </w:rPr>
          <w:fldChar w:fldCharType="begin"/>
        </w:r>
        <w:r w:rsidR="00905380">
          <w:rPr>
            <w:webHidden/>
          </w:rPr>
          <w:instrText xml:space="preserve"> PAGEREF _Toc525115913 \h </w:instrText>
        </w:r>
        <w:r w:rsidR="00905380">
          <w:rPr>
            <w:webHidden/>
          </w:rPr>
        </w:r>
        <w:r w:rsidR="00905380">
          <w:rPr>
            <w:webHidden/>
          </w:rPr>
          <w:fldChar w:fldCharType="separate"/>
        </w:r>
        <w:r w:rsidR="00905380">
          <w:rPr>
            <w:webHidden/>
          </w:rPr>
          <w:t>30</w:t>
        </w:r>
        <w:r w:rsidR="00905380">
          <w:rPr>
            <w:webHidden/>
          </w:rPr>
          <w:fldChar w:fldCharType="end"/>
        </w:r>
      </w:hyperlink>
    </w:p>
    <w:p w14:paraId="1F76F4CE" w14:textId="77777777" w:rsidR="00905380" w:rsidRDefault="007B77FC">
      <w:pPr>
        <w:pStyle w:val="TM3"/>
        <w:rPr>
          <w:sz w:val="22"/>
          <w:szCs w:val="22"/>
        </w:rPr>
      </w:pPr>
      <w:hyperlink w:anchor="_Toc525115914" w:history="1">
        <w:r w:rsidR="00905380" w:rsidRPr="00916260">
          <w:rPr>
            <w:rStyle w:val="Lienhypertexte"/>
          </w:rPr>
          <w:t>A.2.12 New ioctl USBTMC_IOCTL_READ</w:t>
        </w:r>
        <w:r w:rsidR="00905380">
          <w:rPr>
            <w:webHidden/>
          </w:rPr>
          <w:tab/>
        </w:r>
        <w:r w:rsidR="00905380">
          <w:rPr>
            <w:webHidden/>
          </w:rPr>
          <w:fldChar w:fldCharType="begin"/>
        </w:r>
        <w:r w:rsidR="00905380">
          <w:rPr>
            <w:webHidden/>
          </w:rPr>
          <w:instrText xml:space="preserve"> PAGEREF _Toc525115914 \h </w:instrText>
        </w:r>
        <w:r w:rsidR="00905380">
          <w:rPr>
            <w:webHidden/>
          </w:rPr>
        </w:r>
        <w:r w:rsidR="00905380">
          <w:rPr>
            <w:webHidden/>
          </w:rPr>
          <w:fldChar w:fldCharType="separate"/>
        </w:r>
        <w:r w:rsidR="00905380">
          <w:rPr>
            <w:webHidden/>
          </w:rPr>
          <w:t>30</w:t>
        </w:r>
        <w:r w:rsidR="00905380">
          <w:rPr>
            <w:webHidden/>
          </w:rPr>
          <w:fldChar w:fldCharType="end"/>
        </w:r>
      </w:hyperlink>
    </w:p>
    <w:p w14:paraId="319A34BD" w14:textId="77777777" w:rsidR="00905380" w:rsidRDefault="007B77FC">
      <w:pPr>
        <w:pStyle w:val="TM3"/>
        <w:rPr>
          <w:sz w:val="22"/>
          <w:szCs w:val="22"/>
        </w:rPr>
      </w:pPr>
      <w:hyperlink w:anchor="_Toc525115915" w:history="1">
        <w:r w:rsidR="00905380" w:rsidRPr="00916260">
          <w:rPr>
            <w:rStyle w:val="Lienhypertexte"/>
          </w:rPr>
          <w:t>A.2.13 New ioctl USBTMC_IOCTL_CANCEL_IO</w:t>
        </w:r>
        <w:r w:rsidR="00905380">
          <w:rPr>
            <w:webHidden/>
          </w:rPr>
          <w:tab/>
        </w:r>
        <w:r w:rsidR="00905380">
          <w:rPr>
            <w:webHidden/>
          </w:rPr>
          <w:fldChar w:fldCharType="begin"/>
        </w:r>
        <w:r w:rsidR="00905380">
          <w:rPr>
            <w:webHidden/>
          </w:rPr>
          <w:instrText xml:space="preserve"> PAGEREF _Toc525115915 \h </w:instrText>
        </w:r>
        <w:r w:rsidR="00905380">
          <w:rPr>
            <w:webHidden/>
          </w:rPr>
        </w:r>
        <w:r w:rsidR="00905380">
          <w:rPr>
            <w:webHidden/>
          </w:rPr>
          <w:fldChar w:fldCharType="separate"/>
        </w:r>
        <w:r w:rsidR="00905380">
          <w:rPr>
            <w:webHidden/>
          </w:rPr>
          <w:t>31</w:t>
        </w:r>
        <w:r w:rsidR="00905380">
          <w:rPr>
            <w:webHidden/>
          </w:rPr>
          <w:fldChar w:fldCharType="end"/>
        </w:r>
      </w:hyperlink>
    </w:p>
    <w:p w14:paraId="03E60F74" w14:textId="77777777" w:rsidR="00905380" w:rsidRDefault="007B77FC">
      <w:pPr>
        <w:pStyle w:val="TM3"/>
        <w:rPr>
          <w:sz w:val="22"/>
          <w:szCs w:val="22"/>
        </w:rPr>
      </w:pPr>
      <w:hyperlink w:anchor="_Toc525115916" w:history="1">
        <w:r w:rsidR="00905380" w:rsidRPr="00916260">
          <w:rPr>
            <w:rStyle w:val="Lienhypertexte"/>
          </w:rPr>
          <w:t>A.2.14 New ioctl USBTMC_IOCTL_CLEANUP_IO</w:t>
        </w:r>
        <w:r w:rsidR="00905380">
          <w:rPr>
            <w:webHidden/>
          </w:rPr>
          <w:tab/>
        </w:r>
        <w:r w:rsidR="00905380">
          <w:rPr>
            <w:webHidden/>
          </w:rPr>
          <w:fldChar w:fldCharType="begin"/>
        </w:r>
        <w:r w:rsidR="00905380">
          <w:rPr>
            <w:webHidden/>
          </w:rPr>
          <w:instrText xml:space="preserve"> PAGEREF _Toc525115916 \h </w:instrText>
        </w:r>
        <w:r w:rsidR="00905380">
          <w:rPr>
            <w:webHidden/>
          </w:rPr>
        </w:r>
        <w:r w:rsidR="00905380">
          <w:rPr>
            <w:webHidden/>
          </w:rPr>
          <w:fldChar w:fldCharType="separate"/>
        </w:r>
        <w:r w:rsidR="00905380">
          <w:rPr>
            <w:webHidden/>
          </w:rPr>
          <w:t>31</w:t>
        </w:r>
        <w:r w:rsidR="00905380">
          <w:rPr>
            <w:webHidden/>
          </w:rPr>
          <w:fldChar w:fldCharType="end"/>
        </w:r>
      </w:hyperlink>
    </w:p>
    <w:p w14:paraId="2BEB91FC" w14:textId="77777777" w:rsidR="00905380" w:rsidRDefault="007B77FC">
      <w:pPr>
        <w:pStyle w:val="TM3"/>
        <w:rPr>
          <w:sz w:val="22"/>
          <w:szCs w:val="22"/>
        </w:rPr>
      </w:pPr>
      <w:hyperlink w:anchor="_Toc525115917" w:history="1">
        <w:r w:rsidR="00905380" w:rsidRPr="00916260">
          <w:rPr>
            <w:rStyle w:val="Lienhypertexte"/>
          </w:rPr>
          <w:t>A.2.15 New ioctl USBTMC_IOCTL_AUTO_ABORT</w:t>
        </w:r>
        <w:r w:rsidR="00905380">
          <w:rPr>
            <w:webHidden/>
          </w:rPr>
          <w:tab/>
        </w:r>
        <w:r w:rsidR="00905380">
          <w:rPr>
            <w:webHidden/>
          </w:rPr>
          <w:fldChar w:fldCharType="begin"/>
        </w:r>
        <w:r w:rsidR="00905380">
          <w:rPr>
            <w:webHidden/>
          </w:rPr>
          <w:instrText xml:space="preserve"> PAGEREF _Toc525115917 \h </w:instrText>
        </w:r>
        <w:r w:rsidR="00905380">
          <w:rPr>
            <w:webHidden/>
          </w:rPr>
        </w:r>
        <w:r w:rsidR="00905380">
          <w:rPr>
            <w:webHidden/>
          </w:rPr>
          <w:fldChar w:fldCharType="separate"/>
        </w:r>
        <w:r w:rsidR="00905380">
          <w:rPr>
            <w:webHidden/>
          </w:rPr>
          <w:t>31</w:t>
        </w:r>
        <w:r w:rsidR="00905380">
          <w:rPr>
            <w:webHidden/>
          </w:rPr>
          <w:fldChar w:fldCharType="end"/>
        </w:r>
      </w:hyperlink>
    </w:p>
    <w:p w14:paraId="074C36E9" w14:textId="77777777" w:rsidR="00905380" w:rsidRDefault="007B77FC">
      <w:pPr>
        <w:pStyle w:val="TM3"/>
        <w:rPr>
          <w:sz w:val="22"/>
          <w:szCs w:val="22"/>
        </w:rPr>
      </w:pPr>
      <w:hyperlink w:anchor="_Toc525115918" w:history="1">
        <w:r w:rsidR="00905380" w:rsidRPr="00916260">
          <w:rPr>
            <w:rStyle w:val="Lienhypertexte"/>
          </w:rPr>
          <w:t>A.2.16 New ioctl USBTMC_IOCTL_API_VERSION</w:t>
        </w:r>
        <w:r w:rsidR="00905380">
          <w:rPr>
            <w:webHidden/>
          </w:rPr>
          <w:tab/>
        </w:r>
        <w:r w:rsidR="00905380">
          <w:rPr>
            <w:webHidden/>
          </w:rPr>
          <w:fldChar w:fldCharType="begin"/>
        </w:r>
        <w:r w:rsidR="00905380">
          <w:rPr>
            <w:webHidden/>
          </w:rPr>
          <w:instrText xml:space="preserve"> PAGEREF _Toc525115918 \h </w:instrText>
        </w:r>
        <w:r w:rsidR="00905380">
          <w:rPr>
            <w:webHidden/>
          </w:rPr>
        </w:r>
        <w:r w:rsidR="00905380">
          <w:rPr>
            <w:webHidden/>
          </w:rPr>
          <w:fldChar w:fldCharType="separate"/>
        </w:r>
        <w:r w:rsidR="00905380">
          <w:rPr>
            <w:webHidden/>
          </w:rPr>
          <w:t>31</w:t>
        </w:r>
        <w:r w:rsidR="00905380">
          <w:rPr>
            <w:webHidden/>
          </w:rPr>
          <w:fldChar w:fldCharType="end"/>
        </w:r>
      </w:hyperlink>
    </w:p>
    <w:p w14:paraId="11E32B44" w14:textId="77777777" w:rsidR="00905380" w:rsidRDefault="007B77FC">
      <w:pPr>
        <w:pStyle w:val="TM2"/>
      </w:pPr>
      <w:hyperlink w:anchor="_Toc525115919" w:history="1">
        <w:r w:rsidR="00905380" w:rsidRPr="00916260">
          <w:rPr>
            <w:rStyle w:val="Lienhypertexte"/>
          </w:rPr>
          <w:t>A.3 Test Functions</w:t>
        </w:r>
        <w:r w:rsidR="00905380">
          <w:rPr>
            <w:webHidden/>
          </w:rPr>
          <w:tab/>
        </w:r>
        <w:r w:rsidR="00905380">
          <w:rPr>
            <w:webHidden/>
          </w:rPr>
          <w:fldChar w:fldCharType="begin"/>
        </w:r>
        <w:r w:rsidR="00905380">
          <w:rPr>
            <w:webHidden/>
          </w:rPr>
          <w:instrText xml:space="preserve"> PAGEREF _Toc525115919 \h </w:instrText>
        </w:r>
        <w:r w:rsidR="00905380">
          <w:rPr>
            <w:webHidden/>
          </w:rPr>
        </w:r>
        <w:r w:rsidR="00905380">
          <w:rPr>
            <w:webHidden/>
          </w:rPr>
          <w:fldChar w:fldCharType="separate"/>
        </w:r>
        <w:r w:rsidR="00905380">
          <w:rPr>
            <w:webHidden/>
          </w:rPr>
          <w:t>31</w:t>
        </w:r>
        <w:r w:rsidR="00905380">
          <w:rPr>
            <w:webHidden/>
          </w:rPr>
          <w:fldChar w:fldCharType="end"/>
        </w:r>
      </w:hyperlink>
    </w:p>
    <w:p w14:paraId="52FF8008" w14:textId="77777777" w:rsidR="00905380" w:rsidRDefault="007B77FC">
      <w:pPr>
        <w:pStyle w:val="TM3"/>
        <w:rPr>
          <w:sz w:val="22"/>
          <w:szCs w:val="22"/>
        </w:rPr>
      </w:pPr>
      <w:hyperlink w:anchor="_Toc525115920" w:history="1">
        <w:r w:rsidR="00905380" w:rsidRPr="00916260">
          <w:rPr>
            <w:rStyle w:val="Lienhypertexte"/>
          </w:rPr>
          <w:t>A.3.1 USBTMC_IOCTL_SET_OUT_HALT</w:t>
        </w:r>
        <w:r w:rsidR="00905380">
          <w:rPr>
            <w:webHidden/>
          </w:rPr>
          <w:tab/>
        </w:r>
        <w:r w:rsidR="00905380">
          <w:rPr>
            <w:webHidden/>
          </w:rPr>
          <w:fldChar w:fldCharType="begin"/>
        </w:r>
        <w:r w:rsidR="00905380">
          <w:rPr>
            <w:webHidden/>
          </w:rPr>
          <w:instrText xml:space="preserve"> PAGEREF _Toc525115920 \h </w:instrText>
        </w:r>
        <w:r w:rsidR="00905380">
          <w:rPr>
            <w:webHidden/>
          </w:rPr>
        </w:r>
        <w:r w:rsidR="00905380">
          <w:rPr>
            <w:webHidden/>
          </w:rPr>
          <w:fldChar w:fldCharType="separate"/>
        </w:r>
        <w:r w:rsidR="00905380">
          <w:rPr>
            <w:webHidden/>
          </w:rPr>
          <w:t>31</w:t>
        </w:r>
        <w:r w:rsidR="00905380">
          <w:rPr>
            <w:webHidden/>
          </w:rPr>
          <w:fldChar w:fldCharType="end"/>
        </w:r>
      </w:hyperlink>
    </w:p>
    <w:p w14:paraId="2EDF92D1" w14:textId="77777777" w:rsidR="00905380" w:rsidRDefault="007B77FC">
      <w:pPr>
        <w:pStyle w:val="TM3"/>
        <w:rPr>
          <w:sz w:val="22"/>
          <w:szCs w:val="22"/>
        </w:rPr>
      </w:pPr>
      <w:hyperlink w:anchor="_Toc525115921" w:history="1">
        <w:r w:rsidR="00905380" w:rsidRPr="00916260">
          <w:rPr>
            <w:rStyle w:val="Lienhypertexte"/>
          </w:rPr>
          <w:t>A.3.2 USBTMC_IOCTL_SET_IN_HALT</w:t>
        </w:r>
        <w:r w:rsidR="00905380">
          <w:rPr>
            <w:webHidden/>
          </w:rPr>
          <w:tab/>
        </w:r>
        <w:r w:rsidR="00905380">
          <w:rPr>
            <w:webHidden/>
          </w:rPr>
          <w:fldChar w:fldCharType="begin"/>
        </w:r>
        <w:r w:rsidR="00905380">
          <w:rPr>
            <w:webHidden/>
          </w:rPr>
          <w:instrText xml:space="preserve"> PAGEREF _Toc525115921 \h </w:instrText>
        </w:r>
        <w:r w:rsidR="00905380">
          <w:rPr>
            <w:webHidden/>
          </w:rPr>
        </w:r>
        <w:r w:rsidR="00905380">
          <w:rPr>
            <w:webHidden/>
          </w:rPr>
          <w:fldChar w:fldCharType="separate"/>
        </w:r>
        <w:r w:rsidR="00905380">
          <w:rPr>
            <w:webHidden/>
          </w:rPr>
          <w:t>32</w:t>
        </w:r>
        <w:r w:rsidR="00905380">
          <w:rPr>
            <w:webHidden/>
          </w:rPr>
          <w:fldChar w:fldCharType="end"/>
        </w:r>
      </w:hyperlink>
    </w:p>
    <w:p w14:paraId="52102295" w14:textId="77777777" w:rsidR="00905380" w:rsidRDefault="007B77FC">
      <w:pPr>
        <w:pStyle w:val="TM3"/>
        <w:rPr>
          <w:sz w:val="22"/>
          <w:szCs w:val="22"/>
        </w:rPr>
      </w:pPr>
      <w:hyperlink w:anchor="_Toc525115922" w:history="1">
        <w:r w:rsidR="00905380" w:rsidRPr="00916260">
          <w:rPr>
            <w:rStyle w:val="Lienhypertexte"/>
          </w:rPr>
          <w:t>A.3.3 USBTMC_IOCTL_ABORT_BULK_IN_TAG</w:t>
        </w:r>
        <w:r w:rsidR="00905380">
          <w:rPr>
            <w:webHidden/>
          </w:rPr>
          <w:tab/>
        </w:r>
        <w:r w:rsidR="00905380">
          <w:rPr>
            <w:webHidden/>
          </w:rPr>
          <w:fldChar w:fldCharType="begin"/>
        </w:r>
        <w:r w:rsidR="00905380">
          <w:rPr>
            <w:webHidden/>
          </w:rPr>
          <w:instrText xml:space="preserve"> PAGEREF _Toc525115922 \h </w:instrText>
        </w:r>
        <w:r w:rsidR="00905380">
          <w:rPr>
            <w:webHidden/>
          </w:rPr>
        </w:r>
        <w:r w:rsidR="00905380">
          <w:rPr>
            <w:webHidden/>
          </w:rPr>
          <w:fldChar w:fldCharType="separate"/>
        </w:r>
        <w:r w:rsidR="00905380">
          <w:rPr>
            <w:webHidden/>
          </w:rPr>
          <w:t>32</w:t>
        </w:r>
        <w:r w:rsidR="00905380">
          <w:rPr>
            <w:webHidden/>
          </w:rPr>
          <w:fldChar w:fldCharType="end"/>
        </w:r>
      </w:hyperlink>
    </w:p>
    <w:p w14:paraId="500B92FB" w14:textId="77777777" w:rsidR="00905380" w:rsidRDefault="007B77FC">
      <w:pPr>
        <w:pStyle w:val="TM3"/>
        <w:rPr>
          <w:sz w:val="22"/>
          <w:szCs w:val="22"/>
        </w:rPr>
      </w:pPr>
      <w:hyperlink w:anchor="_Toc525115923" w:history="1">
        <w:r w:rsidR="00905380" w:rsidRPr="00916260">
          <w:rPr>
            <w:rStyle w:val="Lienhypertexte"/>
          </w:rPr>
          <w:t>A.3.4 USBTMC_IOCTL_ABORT_BULK_OUT_TAG</w:t>
        </w:r>
        <w:r w:rsidR="00905380">
          <w:rPr>
            <w:webHidden/>
          </w:rPr>
          <w:tab/>
        </w:r>
        <w:r w:rsidR="00905380">
          <w:rPr>
            <w:webHidden/>
          </w:rPr>
          <w:fldChar w:fldCharType="begin"/>
        </w:r>
        <w:r w:rsidR="00905380">
          <w:rPr>
            <w:webHidden/>
          </w:rPr>
          <w:instrText xml:space="preserve"> PAGEREF _Toc525115923 \h </w:instrText>
        </w:r>
        <w:r w:rsidR="00905380">
          <w:rPr>
            <w:webHidden/>
          </w:rPr>
        </w:r>
        <w:r w:rsidR="00905380">
          <w:rPr>
            <w:webHidden/>
          </w:rPr>
          <w:fldChar w:fldCharType="separate"/>
        </w:r>
        <w:r w:rsidR="00905380">
          <w:rPr>
            <w:webHidden/>
          </w:rPr>
          <w:t>32</w:t>
        </w:r>
        <w:r w:rsidR="00905380">
          <w:rPr>
            <w:webHidden/>
          </w:rPr>
          <w:fldChar w:fldCharType="end"/>
        </w:r>
      </w:hyperlink>
    </w:p>
    <w:p w14:paraId="671293C1" w14:textId="77777777" w:rsidR="00905380" w:rsidRPr="00B86CD5" w:rsidRDefault="00905380">
      <w:pPr>
        <w:pStyle w:val="ChapterTitle"/>
      </w:pPr>
      <w:r w:rsidRPr="007801FC">
        <w:rPr>
          <w:color w:val="auto"/>
          <w:sz w:val="28"/>
        </w:rPr>
        <w:fldChar w:fldCharType="end"/>
      </w:r>
      <w:r w:rsidRPr="00B86CD5">
        <w:t xml:space="preserve"> </w:t>
      </w:r>
      <w:bookmarkStart w:id="16" w:name="_Toc530746287"/>
      <w:bookmarkStart w:id="17" w:name="_Toc156647475"/>
      <w:bookmarkStart w:id="18" w:name="_Toc523839980"/>
      <w:bookmarkStart w:id="19" w:name="_Toc525115868"/>
      <w:bookmarkStart w:id="20" w:name="_Toc252965540"/>
      <w:r w:rsidRPr="00B86CD5">
        <w:t>IVI</w:t>
      </w:r>
      <w:r w:rsidRPr="00B86CD5">
        <w:noBreakHyphen/>
      </w:r>
      <w:r>
        <w:t>6.2</w:t>
      </w:r>
      <w:r w:rsidRPr="00B86CD5">
        <w:t xml:space="preserve"> </w:t>
      </w:r>
      <w:bookmarkEnd w:id="16"/>
      <w:bookmarkEnd w:id="17"/>
      <w:r>
        <w:t>VISA Interoperability Requirements for USBTMC</w:t>
      </w:r>
      <w:bookmarkEnd w:id="18"/>
      <w:bookmarkEnd w:id="19"/>
      <w:bookmarkEnd w:id="20"/>
    </w:p>
    <w:p w14:paraId="4EBB3485" w14:textId="77777777" w:rsidR="00905380" w:rsidRPr="00B86CD5" w:rsidRDefault="00905380">
      <w:pPr>
        <w:pStyle w:val="RevHistoryHead"/>
      </w:pPr>
      <w:r>
        <w:t>VISA Interoperability Requirements for USBTMC</w:t>
      </w:r>
      <w:r w:rsidRPr="00B86CD5">
        <w:t xml:space="preserve"> Revision History</w:t>
      </w:r>
    </w:p>
    <w:p w14:paraId="7EDAB13F" w14:textId="77777777" w:rsidR="00905380" w:rsidRPr="00B86CD5" w:rsidRDefault="00905380">
      <w:pPr>
        <w:pStyle w:val="Body"/>
      </w:pPr>
      <w:r w:rsidRPr="00B86CD5">
        <w:t xml:space="preserve">This section is an overview of the revision history of the </w:t>
      </w:r>
      <w:r>
        <w:t>VISA Interoperability Requirements for USBTMC</w:t>
      </w:r>
      <w:r w:rsidRPr="00B86CD5">
        <w:t xml:space="preserve"> specification.</w:t>
      </w:r>
    </w:p>
    <w:p w14:paraId="26CEC369" w14:textId="77777777" w:rsidR="00905380" w:rsidRPr="007801FC" w:rsidRDefault="00905380"/>
    <w:tbl>
      <w:tblPr>
        <w:tblW w:w="0" w:type="auto"/>
        <w:tblInd w:w="828" w:type="dxa"/>
        <w:tblLayout w:type="fixed"/>
        <w:tblLook w:val="0000" w:firstRow="0" w:lastRow="0" w:firstColumn="0" w:lastColumn="0" w:noHBand="0" w:noVBand="0"/>
      </w:tblPr>
      <w:tblGrid>
        <w:gridCol w:w="1897"/>
        <w:gridCol w:w="2315"/>
        <w:gridCol w:w="4428"/>
      </w:tblGrid>
      <w:tr w:rsidR="00905380" w:rsidRPr="00FF702C" w14:paraId="4C34E5E9" w14:textId="77777777">
        <w:trPr>
          <w:tblHeader/>
        </w:trPr>
        <w:tc>
          <w:tcPr>
            <w:tcW w:w="8640" w:type="dxa"/>
            <w:gridSpan w:val="3"/>
          </w:tcPr>
          <w:p w14:paraId="652B60FE" w14:textId="77777777" w:rsidR="00905380" w:rsidRPr="00B86CD5" w:rsidRDefault="00905380">
            <w:pPr>
              <w:pStyle w:val="TableCaption"/>
            </w:pPr>
            <w:bookmarkStart w:id="21" w:name="_Hlt509386279"/>
            <w:bookmarkStart w:id="22" w:name="_Ref509386274"/>
            <w:bookmarkStart w:id="23" w:name="_Toc406578710"/>
            <w:bookmarkEnd w:id="21"/>
            <w:r w:rsidRPr="00B86CD5">
              <w:rPr>
                <w:b/>
              </w:rPr>
              <w:t xml:space="preserve">Table </w:t>
            </w:r>
            <w:r w:rsidRPr="00B86CD5">
              <w:rPr>
                <w:b/>
              </w:rPr>
              <w:fldChar w:fldCharType="begin"/>
            </w:r>
            <w:r w:rsidRPr="00B86CD5">
              <w:rPr>
                <w:b/>
              </w:rPr>
              <w:instrText xml:space="preserve"> STYLEREF 1 \s </w:instrText>
            </w:r>
            <w:r w:rsidRPr="00B86CD5">
              <w:rPr>
                <w:b/>
              </w:rPr>
              <w:fldChar w:fldCharType="separate"/>
            </w:r>
            <w:r>
              <w:rPr>
                <w:b/>
                <w:noProof/>
              </w:rPr>
              <w:t>1</w:t>
            </w:r>
            <w:r w:rsidRPr="00B86CD5">
              <w:rPr>
                <w:b/>
              </w:rPr>
              <w:fldChar w:fldCharType="end"/>
            </w:r>
            <w:r w:rsidRPr="00B86CD5">
              <w:rPr>
                <w:b/>
              </w:rPr>
              <w:noBreakHyphen/>
            </w:r>
            <w:r w:rsidRPr="00B86CD5">
              <w:rPr>
                <w:b/>
              </w:rPr>
              <w:fldChar w:fldCharType="begin"/>
            </w:r>
            <w:r w:rsidRPr="00B86CD5">
              <w:rPr>
                <w:b/>
              </w:rPr>
              <w:instrText xml:space="preserve"> SEQ Table \* ARABIC \s 1 </w:instrText>
            </w:r>
            <w:r w:rsidRPr="00B86CD5">
              <w:rPr>
                <w:b/>
              </w:rPr>
              <w:fldChar w:fldCharType="separate"/>
            </w:r>
            <w:r>
              <w:rPr>
                <w:b/>
                <w:noProof/>
              </w:rPr>
              <w:t>1</w:t>
            </w:r>
            <w:r w:rsidRPr="00B86CD5">
              <w:rPr>
                <w:b/>
              </w:rPr>
              <w:fldChar w:fldCharType="end"/>
            </w:r>
            <w:bookmarkEnd w:id="22"/>
            <w:r w:rsidRPr="00B86CD5">
              <w:rPr>
                <w:b/>
              </w:rPr>
              <w:t xml:space="preserve">. </w:t>
            </w:r>
            <w:r>
              <w:t>VISA Interoperability Requirements for USBTMC</w:t>
            </w:r>
            <w:r w:rsidRPr="00B86CD5">
              <w:t xml:space="preserve"> Specification Revisions</w:t>
            </w:r>
            <w:bookmarkEnd w:id="23"/>
          </w:p>
        </w:tc>
      </w:tr>
      <w:tr w:rsidR="00905380" w:rsidRPr="00D84279" w14:paraId="39F71946" w14:textId="77777777" w:rsidTr="002F00E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97" w:type="dxa"/>
            <w:tcBorders>
              <w:bottom w:val="double" w:sz="6" w:space="0" w:color="auto"/>
            </w:tcBorders>
          </w:tcPr>
          <w:p w14:paraId="2464FC3B" w14:textId="77777777" w:rsidR="00905380" w:rsidRPr="00B86CD5" w:rsidRDefault="00905380">
            <w:pPr>
              <w:pStyle w:val="TableHead"/>
            </w:pPr>
            <w:r w:rsidRPr="00B86CD5">
              <w:t>Revision Number</w:t>
            </w:r>
          </w:p>
        </w:tc>
        <w:tc>
          <w:tcPr>
            <w:tcW w:w="2315" w:type="dxa"/>
            <w:tcBorders>
              <w:bottom w:val="double" w:sz="6" w:space="0" w:color="auto"/>
            </w:tcBorders>
          </w:tcPr>
          <w:p w14:paraId="512D1C14" w14:textId="77777777" w:rsidR="00905380" w:rsidRPr="00B86CD5" w:rsidRDefault="00905380">
            <w:pPr>
              <w:pStyle w:val="TableHead"/>
            </w:pPr>
            <w:r w:rsidRPr="00B86CD5">
              <w:t>Date of Revision</w:t>
            </w:r>
          </w:p>
        </w:tc>
        <w:tc>
          <w:tcPr>
            <w:tcW w:w="4428" w:type="dxa"/>
            <w:tcBorders>
              <w:bottom w:val="double" w:sz="6" w:space="0" w:color="auto"/>
            </w:tcBorders>
          </w:tcPr>
          <w:p w14:paraId="4A9B1164" w14:textId="77777777" w:rsidR="00905380" w:rsidRPr="00B86CD5" w:rsidRDefault="00905380">
            <w:pPr>
              <w:pStyle w:val="TableHead"/>
            </w:pPr>
            <w:r w:rsidRPr="00B86CD5">
              <w:t>Revision Notes</w:t>
            </w:r>
          </w:p>
        </w:tc>
      </w:tr>
      <w:tr w:rsidR="00905380" w:rsidRPr="00D84279" w14:paraId="7B7C5FBB" w14:textId="77777777" w:rsidTr="007801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97" w:type="dxa"/>
            <w:tcBorders>
              <w:top w:val="nil"/>
            </w:tcBorders>
          </w:tcPr>
          <w:p w14:paraId="57915424" w14:textId="77777777" w:rsidR="00905380" w:rsidRPr="00B86CD5" w:rsidRDefault="00905380" w:rsidP="00E73879">
            <w:pPr>
              <w:pStyle w:val="TableCell"/>
            </w:pPr>
            <w:r w:rsidRPr="00B86CD5">
              <w:t xml:space="preserve">Revision </w:t>
            </w:r>
            <w:r>
              <w:t>1.0</w:t>
            </w:r>
          </w:p>
        </w:tc>
        <w:tc>
          <w:tcPr>
            <w:tcW w:w="2315" w:type="dxa"/>
            <w:tcBorders>
              <w:top w:val="nil"/>
            </w:tcBorders>
          </w:tcPr>
          <w:p w14:paraId="7D55CE61" w14:textId="77777777" w:rsidR="00905380" w:rsidRPr="00B86CD5" w:rsidRDefault="00905380" w:rsidP="002F00EC">
            <w:pPr>
              <w:pStyle w:val="TableCell"/>
            </w:pPr>
            <w:r>
              <w:t>March 23</w:t>
            </w:r>
            <w:r w:rsidRPr="00B86CD5">
              <w:t>, 20</w:t>
            </w:r>
            <w:r>
              <w:t>1</w:t>
            </w:r>
            <w:r w:rsidRPr="00B86CD5">
              <w:t>0</w:t>
            </w:r>
          </w:p>
        </w:tc>
        <w:tc>
          <w:tcPr>
            <w:tcW w:w="4428" w:type="dxa"/>
            <w:tcBorders>
              <w:top w:val="nil"/>
            </w:tcBorders>
          </w:tcPr>
          <w:p w14:paraId="5FDB4F41" w14:textId="77777777" w:rsidR="00905380" w:rsidRPr="00B86CD5" w:rsidRDefault="00905380">
            <w:pPr>
              <w:pStyle w:val="TableCell"/>
            </w:pPr>
            <w:r>
              <w:t>First approved version.</w:t>
            </w:r>
          </w:p>
        </w:tc>
      </w:tr>
      <w:tr w:rsidR="00905380" w:rsidRPr="00FF702C" w14:paraId="124063DA" w14:textId="77777777" w:rsidTr="00200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97" w:type="dxa"/>
            <w:tcBorders>
              <w:top w:val="single" w:sz="4" w:space="0" w:color="auto"/>
              <w:left w:val="single" w:sz="4" w:space="0" w:color="auto"/>
              <w:bottom w:val="single" w:sz="4" w:space="0" w:color="auto"/>
              <w:right w:val="single" w:sz="4" w:space="0" w:color="auto"/>
            </w:tcBorders>
          </w:tcPr>
          <w:p w14:paraId="6D717115" w14:textId="77777777" w:rsidR="00905380" w:rsidRPr="00B86CD5" w:rsidRDefault="00905380" w:rsidP="00E73879">
            <w:pPr>
              <w:pStyle w:val="TableCell"/>
            </w:pPr>
            <w:r w:rsidRPr="00B86CD5">
              <w:t xml:space="preserve">Revision </w:t>
            </w:r>
            <w:r>
              <w:t>1.0</w:t>
            </w:r>
          </w:p>
        </w:tc>
        <w:tc>
          <w:tcPr>
            <w:tcW w:w="2315" w:type="dxa"/>
            <w:tcBorders>
              <w:top w:val="single" w:sz="4" w:space="0" w:color="auto"/>
              <w:left w:val="single" w:sz="4" w:space="0" w:color="auto"/>
              <w:bottom w:val="single" w:sz="4" w:space="0" w:color="auto"/>
              <w:right w:val="single" w:sz="4" w:space="0" w:color="auto"/>
            </w:tcBorders>
          </w:tcPr>
          <w:p w14:paraId="340C1F0D" w14:textId="722D5BD0" w:rsidR="00905380" w:rsidRDefault="00573293" w:rsidP="002F00EC">
            <w:pPr>
              <w:pStyle w:val="TableCell"/>
            </w:pPr>
            <w:r>
              <w:t>November 1</w:t>
            </w:r>
            <w:r w:rsidR="00905380">
              <w:t>, 2018</w:t>
            </w:r>
          </w:p>
        </w:tc>
        <w:tc>
          <w:tcPr>
            <w:tcW w:w="4428" w:type="dxa"/>
            <w:tcBorders>
              <w:top w:val="single" w:sz="4" w:space="0" w:color="auto"/>
              <w:left w:val="single" w:sz="4" w:space="0" w:color="auto"/>
              <w:bottom w:val="single" w:sz="4" w:space="0" w:color="auto"/>
              <w:right w:val="single" w:sz="4" w:space="0" w:color="auto"/>
            </w:tcBorders>
          </w:tcPr>
          <w:p w14:paraId="50100944" w14:textId="77777777" w:rsidR="00905380" w:rsidRDefault="00905380">
            <w:pPr>
              <w:pStyle w:val="TableCell"/>
            </w:pPr>
            <w:r>
              <w:t>Editorial change to add the informational appendix describing the Linux USBTMC kernel driver.</w:t>
            </w:r>
          </w:p>
        </w:tc>
      </w:tr>
    </w:tbl>
    <w:p w14:paraId="4B43561F" w14:textId="77777777" w:rsidR="00905380" w:rsidRPr="007801FC" w:rsidRDefault="00905380" w:rsidP="00DB6443">
      <w:pPr>
        <w:pStyle w:val="Titre1"/>
        <w:rPr>
          <w:lang w:val="en-GB"/>
        </w:rPr>
      </w:pPr>
      <w:bookmarkStart w:id="24" w:name="_Toc400817216"/>
      <w:bookmarkStart w:id="25" w:name="_Toc404339944"/>
      <w:bookmarkStart w:id="26" w:name="_Toc418325253"/>
      <w:bookmarkStart w:id="27" w:name="_Toc460747727"/>
      <w:bookmarkStart w:id="28" w:name="_Toc530746288"/>
      <w:bookmarkStart w:id="29" w:name="_Ref533406544"/>
      <w:bookmarkStart w:id="30" w:name="_Ref533406602"/>
      <w:bookmarkStart w:id="31" w:name="_Toc156647476"/>
      <w:bookmarkStart w:id="32" w:name="_Toc523839981"/>
      <w:bookmarkStart w:id="33" w:name="_Toc525115869"/>
      <w:bookmarkStart w:id="34" w:name="_Toc252965541"/>
      <w:bookmarkStart w:id="35" w:name="_Toc394687051"/>
      <w:bookmarkStart w:id="36" w:name="_Toc396291731"/>
      <w:bookmarkStart w:id="37" w:name="_Toc399840692"/>
      <w:r w:rsidRPr="007801FC">
        <w:rPr>
          <w:lang w:val="en-GB"/>
        </w:rPr>
        <w:t>Overview of the VISA Interoperability Requirements for USBTMC Specification</w:t>
      </w:r>
      <w:bookmarkStart w:id="38" w:name="Overview"/>
      <w:bookmarkEnd w:id="24"/>
      <w:bookmarkEnd w:id="25"/>
      <w:bookmarkEnd w:id="26"/>
      <w:bookmarkEnd w:id="27"/>
      <w:bookmarkEnd w:id="28"/>
      <w:bookmarkEnd w:id="29"/>
      <w:bookmarkEnd w:id="30"/>
      <w:bookmarkEnd w:id="31"/>
      <w:bookmarkEnd w:id="32"/>
      <w:bookmarkEnd w:id="33"/>
      <w:bookmarkEnd w:id="34"/>
      <w:bookmarkEnd w:id="38"/>
    </w:p>
    <w:p w14:paraId="714BB861" w14:textId="77777777" w:rsidR="00905380" w:rsidRPr="00B86CD5" w:rsidRDefault="00905380" w:rsidP="00DB6443">
      <w:pPr>
        <w:pStyle w:val="Titre2"/>
      </w:pPr>
      <w:bookmarkStart w:id="39" w:name="_Toc400817217"/>
      <w:bookmarkStart w:id="40" w:name="_Toc404339945"/>
      <w:bookmarkStart w:id="41" w:name="_Toc418325254"/>
      <w:bookmarkStart w:id="42" w:name="_Toc460747728"/>
      <w:bookmarkStart w:id="43" w:name="_Toc530746289"/>
      <w:bookmarkStart w:id="44" w:name="_Toc156647477"/>
      <w:bookmarkStart w:id="45" w:name="_Toc523839982"/>
      <w:bookmarkStart w:id="46" w:name="_Toc525115870"/>
      <w:bookmarkStart w:id="47" w:name="_Toc252965542"/>
      <w:r w:rsidRPr="00B86CD5">
        <w:t>Introduction</w:t>
      </w:r>
      <w:bookmarkEnd w:id="39"/>
      <w:bookmarkEnd w:id="40"/>
      <w:bookmarkEnd w:id="41"/>
      <w:bookmarkEnd w:id="42"/>
      <w:bookmarkEnd w:id="43"/>
      <w:bookmarkEnd w:id="44"/>
      <w:bookmarkEnd w:id="45"/>
      <w:bookmarkEnd w:id="46"/>
      <w:bookmarkEnd w:id="47"/>
    </w:p>
    <w:p w14:paraId="00ED4845" w14:textId="77777777" w:rsidR="00905380" w:rsidRPr="00B86CD5" w:rsidRDefault="00905380">
      <w:pPr>
        <w:pStyle w:val="Body"/>
      </w:pPr>
      <w:r w:rsidRPr="00B86CD5">
        <w:t xml:space="preserve">This section summarizes the </w:t>
      </w:r>
      <w:r w:rsidRPr="002F00EC">
        <w:rPr>
          <w:rStyle w:val="Italic"/>
        </w:rPr>
        <w:t>VISA Interoperability Requirements for USBTMC</w:t>
      </w:r>
      <w:r w:rsidRPr="00B86CD5">
        <w:rPr>
          <w:rStyle w:val="Italic"/>
        </w:rPr>
        <w:t xml:space="preserve"> Specification</w:t>
      </w:r>
      <w:r w:rsidRPr="00B86CD5">
        <w:t xml:space="preserve"> itself and contains general information that the reader may need to understand, interpret, and implement aspects of this specification. These aspects include the following:</w:t>
      </w:r>
    </w:p>
    <w:p w14:paraId="29FA2941" w14:textId="77777777" w:rsidR="00905380" w:rsidRDefault="00905380">
      <w:pPr>
        <w:pStyle w:val="ListBullet"/>
      </w:pPr>
      <w:r w:rsidRPr="00B86CD5">
        <w:t>Audience</w:t>
      </w:r>
    </w:p>
    <w:p w14:paraId="7D0D6034" w14:textId="77777777" w:rsidR="00905380" w:rsidRPr="00B86CD5" w:rsidRDefault="00905380">
      <w:pPr>
        <w:pStyle w:val="ListBullet"/>
      </w:pPr>
      <w:r>
        <w:t>Organization</w:t>
      </w:r>
    </w:p>
    <w:p w14:paraId="05309C13" w14:textId="77777777" w:rsidR="00905380" w:rsidRPr="00B86CD5" w:rsidRDefault="00905380">
      <w:pPr>
        <w:pStyle w:val="ListBullet"/>
      </w:pPr>
      <w:r w:rsidRPr="00B86CD5">
        <w:t>Overview</w:t>
      </w:r>
    </w:p>
    <w:p w14:paraId="34E0336F" w14:textId="77777777" w:rsidR="00905380" w:rsidRPr="00B86CD5" w:rsidRDefault="00905380">
      <w:pPr>
        <w:pStyle w:val="ListBullet"/>
      </w:pPr>
      <w:r w:rsidRPr="00B86CD5">
        <w:t>References</w:t>
      </w:r>
    </w:p>
    <w:p w14:paraId="1821FB73" w14:textId="77777777" w:rsidR="00905380" w:rsidRPr="00B86CD5" w:rsidRDefault="00905380" w:rsidP="007744DB">
      <w:pPr>
        <w:pStyle w:val="ListBullet"/>
      </w:pPr>
      <w:bookmarkStart w:id="48" w:name="_Toc396291732"/>
      <w:bookmarkStart w:id="49" w:name="_Toc399840693"/>
      <w:bookmarkStart w:id="50" w:name="_Toc400817218"/>
      <w:bookmarkStart w:id="51" w:name="_Toc404339946"/>
      <w:bookmarkStart w:id="52" w:name="_Toc418325255"/>
      <w:bookmarkStart w:id="53" w:name="_Toc460747729"/>
      <w:bookmarkEnd w:id="35"/>
      <w:bookmarkEnd w:id="36"/>
      <w:bookmarkEnd w:id="37"/>
      <w:r w:rsidRPr="00B86CD5">
        <w:t xml:space="preserve">Terms and </w:t>
      </w:r>
      <w:r>
        <w:t>A</w:t>
      </w:r>
      <w:r w:rsidRPr="00B86CD5">
        <w:t>cronyms</w:t>
      </w:r>
    </w:p>
    <w:p w14:paraId="6AB8213F" w14:textId="77777777" w:rsidR="00905380" w:rsidRPr="00B86CD5" w:rsidRDefault="00905380" w:rsidP="00DB6443">
      <w:pPr>
        <w:pStyle w:val="Titre2"/>
      </w:pPr>
      <w:bookmarkStart w:id="54" w:name="_Toc530746290"/>
      <w:bookmarkStart w:id="55" w:name="_Toc156647478"/>
      <w:bookmarkStart w:id="56" w:name="_Toc523839983"/>
      <w:bookmarkStart w:id="57" w:name="_Toc525115871"/>
      <w:bookmarkStart w:id="58" w:name="_Toc252965543"/>
      <w:r w:rsidRPr="00B86CD5">
        <w:t>Audience of Specification</w:t>
      </w:r>
      <w:bookmarkEnd w:id="54"/>
      <w:bookmarkEnd w:id="55"/>
      <w:bookmarkEnd w:id="56"/>
      <w:bookmarkEnd w:id="57"/>
      <w:bookmarkEnd w:id="58"/>
    </w:p>
    <w:p w14:paraId="34E0701D" w14:textId="77777777" w:rsidR="00905380" w:rsidRDefault="00905380">
      <w:pPr>
        <w:pStyle w:val="Body"/>
      </w:pPr>
      <w:r>
        <w:t>The intended readers for this specification are the vendors who wish to interface with the IVI Foundation USBTMC Windows operating systems drivers, and  the implementors of the IVI Foundation USBTMC Windows operating systems drivers.</w:t>
      </w:r>
    </w:p>
    <w:p w14:paraId="2139D68A" w14:textId="77777777" w:rsidR="00905380" w:rsidRPr="00B37C14" w:rsidRDefault="00905380" w:rsidP="00DB6443">
      <w:pPr>
        <w:pStyle w:val="Titre2"/>
      </w:pPr>
      <w:bookmarkStart w:id="59" w:name="_Toc530746291"/>
      <w:bookmarkStart w:id="60" w:name="_Toc156647479"/>
      <w:bookmarkStart w:id="61" w:name="_Toc523839984"/>
      <w:bookmarkStart w:id="62" w:name="_Toc525115872"/>
      <w:bookmarkStart w:id="63" w:name="_Toc252965544"/>
      <w:r w:rsidRPr="00B37C14">
        <w:t>Organization of Specification</w:t>
      </w:r>
      <w:bookmarkEnd w:id="59"/>
      <w:bookmarkEnd w:id="60"/>
      <w:bookmarkEnd w:id="61"/>
      <w:bookmarkEnd w:id="62"/>
      <w:bookmarkEnd w:id="63"/>
    </w:p>
    <w:p w14:paraId="42E822FB" w14:textId="77777777" w:rsidR="00905380" w:rsidRDefault="00905380" w:rsidP="002F00EC">
      <w:pPr>
        <w:pStyle w:val="Body"/>
      </w:pPr>
      <w:r>
        <w:t xml:space="preserve">This specification is organized in sections, with each section discussing a particular aspect of the VISA model.  Section 3, </w:t>
      </w:r>
      <w:r w:rsidRPr="00B37C14">
        <w:rPr>
          <w:i/>
        </w:rPr>
        <w:t>Windows Specific Information</w:t>
      </w:r>
      <w:r>
        <w:t xml:space="preserve">,  describes the USBTMC Windows operating systems drivers.  Section 4, </w:t>
      </w:r>
      <w:r w:rsidRPr="00B37C14">
        <w:rPr>
          <w:i/>
        </w:rPr>
        <w:t>USBTMC Include File</w:t>
      </w:r>
      <w:r>
        <w:t xml:space="preserve">, presents the USBTMC driver include file.  Section 5, </w:t>
      </w:r>
      <w:r w:rsidRPr="00B37C14">
        <w:rPr>
          <w:i/>
        </w:rPr>
        <w:t>Available USBTMC Functions</w:t>
      </w:r>
      <w:r>
        <w:t>, lists the available USBTMC functions.</w:t>
      </w:r>
    </w:p>
    <w:p w14:paraId="5E92CF86" w14:textId="77777777" w:rsidR="00905380" w:rsidRPr="007801FC" w:rsidRDefault="00905380" w:rsidP="00DB6443">
      <w:pPr>
        <w:pStyle w:val="Titre2"/>
        <w:rPr>
          <w:lang w:val="en-GB"/>
        </w:rPr>
      </w:pPr>
      <w:bookmarkStart w:id="64" w:name="_Toc530746292"/>
      <w:bookmarkStart w:id="65" w:name="_Toc156647480"/>
      <w:bookmarkStart w:id="66" w:name="_Toc523839985"/>
      <w:bookmarkStart w:id="67" w:name="_Toc525115873"/>
      <w:bookmarkStart w:id="68" w:name="_Toc252965545"/>
      <w:r w:rsidRPr="007801FC">
        <w:rPr>
          <w:lang w:val="en-GB"/>
        </w:rPr>
        <w:t>VISA Interoperability Requirements for USBTMC Overview</w:t>
      </w:r>
      <w:bookmarkEnd w:id="48"/>
      <w:bookmarkEnd w:id="49"/>
      <w:bookmarkEnd w:id="50"/>
      <w:bookmarkEnd w:id="51"/>
      <w:bookmarkEnd w:id="52"/>
      <w:bookmarkEnd w:id="53"/>
      <w:bookmarkEnd w:id="64"/>
      <w:bookmarkEnd w:id="65"/>
      <w:bookmarkEnd w:id="66"/>
      <w:bookmarkEnd w:id="67"/>
      <w:bookmarkEnd w:id="68"/>
      <w:r w:rsidRPr="007801FC">
        <w:rPr>
          <w:lang w:val="en-GB"/>
        </w:rPr>
        <w:t xml:space="preserve"> </w:t>
      </w:r>
    </w:p>
    <w:p w14:paraId="41302770" w14:textId="77777777" w:rsidR="00905380" w:rsidRPr="00CB009C" w:rsidRDefault="00905380" w:rsidP="00B37C14">
      <w:pPr>
        <w:pStyle w:val="Body"/>
      </w:pPr>
      <w:bookmarkStart w:id="69" w:name="_Toc530746293"/>
      <w:bookmarkStart w:id="70" w:name="_Toc156647481"/>
      <w:r w:rsidRPr="00CB009C">
        <w:t xml:space="preserve">To achieve USBTMC interoperability, a VISA I/O library running in user-space must be able to interact with the USB Host kernel driver stack in a predictable way. The accepted strategy is to specify the kernel API – the system call semantics and behaviors. This enables a VISA I/O library to communicate successfully </w:t>
      </w:r>
      <w:r>
        <w:t>with the IVI USBTMC</w:t>
      </w:r>
      <w:r w:rsidRPr="00CB009C">
        <w:t xml:space="preserve"> kernel driver. </w:t>
      </w:r>
    </w:p>
    <w:p w14:paraId="6F65D2C5" w14:textId="77777777" w:rsidR="00905380" w:rsidRPr="00CB009C" w:rsidRDefault="00905380" w:rsidP="00B37C14">
      <w:pPr>
        <w:pStyle w:val="Body"/>
      </w:pPr>
      <w:r w:rsidRPr="00CB009C">
        <w:t>For Windows, specifying an API means specifying the behaviors of CreateFile (), WriteFile (), ReadFile (), DeviceI</w:t>
      </w:r>
      <w:r>
        <w:t>oControl (), and CloseHandle ()</w:t>
      </w:r>
      <w:r w:rsidRPr="00CB009C">
        <w:t xml:space="preserve">. </w:t>
      </w:r>
    </w:p>
    <w:p w14:paraId="3053BCAA" w14:textId="77777777" w:rsidR="00905380" w:rsidRPr="00CB009C" w:rsidRDefault="00905380" w:rsidP="00B37C14">
      <w:pPr>
        <w:pStyle w:val="Body"/>
      </w:pPr>
      <w:r w:rsidRPr="00CB009C">
        <w:t xml:space="preserve">In addition to the specification of an API, error codes must be specified. This is because a VISA I/O library implementing the USBTMC specification or a USBTMC subclass specification must know when certain error conditions occur. </w:t>
      </w:r>
    </w:p>
    <w:p w14:paraId="17798B38" w14:textId="77777777" w:rsidR="00905380" w:rsidRPr="00B86CD5" w:rsidRDefault="00905380" w:rsidP="00DB6443">
      <w:pPr>
        <w:pStyle w:val="Titre2"/>
      </w:pPr>
      <w:bookmarkStart w:id="71" w:name="_Toc418325262"/>
      <w:bookmarkStart w:id="72" w:name="_Toc460747731"/>
      <w:bookmarkStart w:id="73" w:name="_Toc530746294"/>
      <w:bookmarkStart w:id="74" w:name="_Toc156647482"/>
      <w:bookmarkStart w:id="75" w:name="_Toc523839986"/>
      <w:bookmarkStart w:id="76" w:name="_Toc525115874"/>
      <w:bookmarkStart w:id="77" w:name="_Toc252965546"/>
      <w:bookmarkStart w:id="78" w:name="_Toc400177935"/>
      <w:bookmarkStart w:id="79" w:name="_Toc400817223"/>
      <w:bookmarkStart w:id="80" w:name="_Toc404339951"/>
      <w:bookmarkEnd w:id="69"/>
      <w:bookmarkEnd w:id="70"/>
      <w:r w:rsidRPr="00B86CD5">
        <w:t>References</w:t>
      </w:r>
      <w:bookmarkEnd w:id="71"/>
      <w:bookmarkEnd w:id="72"/>
      <w:bookmarkEnd w:id="73"/>
      <w:bookmarkEnd w:id="74"/>
      <w:bookmarkEnd w:id="75"/>
      <w:bookmarkEnd w:id="76"/>
      <w:bookmarkEnd w:id="77"/>
    </w:p>
    <w:p w14:paraId="2CDEA56F" w14:textId="77777777" w:rsidR="00905380" w:rsidRPr="00B86CD5" w:rsidRDefault="00905380">
      <w:pPr>
        <w:pStyle w:val="Body"/>
      </w:pPr>
      <w:r w:rsidRPr="00B86CD5">
        <w:t>Several other documents and specifications are related to this specification. These other related documents are the following:</w:t>
      </w:r>
    </w:p>
    <w:p w14:paraId="747D4EBD" w14:textId="77777777" w:rsidR="00905380" w:rsidRPr="00B37C14" w:rsidRDefault="00905380" w:rsidP="00B37C14">
      <w:pPr>
        <w:pStyle w:val="Body"/>
        <w:rPr>
          <w:b/>
        </w:rPr>
      </w:pPr>
      <w:bookmarkStart w:id="81" w:name="_Toc418325264"/>
      <w:r w:rsidRPr="00B37C14">
        <w:rPr>
          <w:b/>
        </w:rPr>
        <w:t>USB Implementers Forum</w:t>
      </w:r>
    </w:p>
    <w:p w14:paraId="0642AA71" w14:textId="77777777" w:rsidR="00905380" w:rsidRDefault="00905380" w:rsidP="00B37C14">
      <w:pPr>
        <w:pStyle w:val="ListBullet"/>
      </w:pPr>
      <w:r w:rsidRPr="00291D4E">
        <w:t>USB 2.0 Specification (www.usb.org)</w:t>
      </w:r>
    </w:p>
    <w:p w14:paraId="4691553E" w14:textId="77777777" w:rsidR="00905380" w:rsidRPr="00B37C14" w:rsidRDefault="00905380" w:rsidP="00B37C14">
      <w:pPr>
        <w:pStyle w:val="ListBullet"/>
      </w:pPr>
      <w:r w:rsidRPr="00291D4E">
        <w:t>USBTMC Specification</w:t>
      </w:r>
      <w:r w:rsidRPr="00B37C14">
        <w:t xml:space="preserve"> </w:t>
      </w:r>
      <w:r>
        <w:t>(</w:t>
      </w:r>
      <w:hyperlink r:id="rId11" w:anchor="approved" w:history="1">
        <w:r w:rsidRPr="00B37C14">
          <w:t>http://www.usb.org/developers/devclass_docs#approved</w:t>
        </w:r>
      </w:hyperlink>
      <w:r>
        <w:t>)</w:t>
      </w:r>
    </w:p>
    <w:p w14:paraId="507FFB19" w14:textId="77777777" w:rsidR="00905380" w:rsidRDefault="00905380" w:rsidP="00B37C14">
      <w:pPr>
        <w:pStyle w:val="ListBullet"/>
      </w:pPr>
      <w:r w:rsidRPr="00291D4E">
        <w:t>USBTMC USB488 Specification</w:t>
      </w:r>
      <w:r w:rsidRPr="00B37C14">
        <w:t xml:space="preserve"> </w:t>
      </w:r>
      <w:r>
        <w:t>(</w:t>
      </w:r>
      <w:hyperlink r:id="rId12" w:anchor="approved" w:history="1">
        <w:r w:rsidRPr="00B37C14">
          <w:t>http://www.usb.org/developers/devclass_docs#approved</w:t>
        </w:r>
      </w:hyperlink>
      <w:r>
        <w:t>)</w:t>
      </w:r>
    </w:p>
    <w:p w14:paraId="58D0C42C" w14:textId="77777777" w:rsidR="00905380" w:rsidRPr="00B37C14" w:rsidRDefault="00905380" w:rsidP="00B37C14">
      <w:pPr>
        <w:pStyle w:val="Body"/>
        <w:rPr>
          <w:b/>
        </w:rPr>
      </w:pPr>
      <w:r w:rsidRPr="00B37C14">
        <w:rPr>
          <w:b/>
        </w:rPr>
        <w:t>Microsoft</w:t>
      </w:r>
    </w:p>
    <w:p w14:paraId="5C02C0DF" w14:textId="77777777" w:rsidR="00905380" w:rsidRDefault="00905380" w:rsidP="00B37C14">
      <w:pPr>
        <w:pStyle w:val="ListBullet"/>
      </w:pPr>
      <w:r w:rsidRPr="00291D4E">
        <w:t>Microsoft Platform SDK</w:t>
      </w:r>
      <w:r>
        <w:t>s for Windows operating systems</w:t>
      </w:r>
    </w:p>
    <w:p w14:paraId="70AE12A3" w14:textId="77777777" w:rsidR="00905380" w:rsidRDefault="00905380" w:rsidP="00B37C14">
      <w:pPr>
        <w:pStyle w:val="ListBullet"/>
      </w:pPr>
      <w:r w:rsidRPr="00291D4E">
        <w:t>Microsoft DDK</w:t>
      </w:r>
      <w:r>
        <w:t>s for Windows operating systems</w:t>
      </w:r>
    </w:p>
    <w:p w14:paraId="610DD912" w14:textId="77777777" w:rsidR="00905380" w:rsidRPr="007744DB" w:rsidRDefault="00905380" w:rsidP="007744DB">
      <w:pPr>
        <w:pStyle w:val="Body"/>
        <w:rPr>
          <w:b/>
        </w:rPr>
      </w:pPr>
      <w:r w:rsidRPr="007744DB">
        <w:rPr>
          <w:b/>
        </w:rPr>
        <w:t>IVI Foundation</w:t>
      </w:r>
      <w:r w:rsidRPr="007744DB">
        <w:t xml:space="preserve"> (</w:t>
      </w:r>
      <w:hyperlink r:id="rId13" w:history="1">
        <w:r w:rsidRPr="007744DB">
          <w:t>www.ivifoundation.org</w:t>
        </w:r>
      </w:hyperlink>
      <w:r w:rsidRPr="007744DB">
        <w:t>)</w:t>
      </w:r>
    </w:p>
    <w:p w14:paraId="6B4D6A11" w14:textId="77777777" w:rsidR="00905380" w:rsidRPr="00291D4E" w:rsidRDefault="00905380" w:rsidP="00B37C14">
      <w:pPr>
        <w:pStyle w:val="ListBullet"/>
      </w:pPr>
      <w:r w:rsidRPr="00291D4E">
        <w:t>VPP-4.3</w:t>
      </w:r>
      <w:r>
        <w:t xml:space="preserve"> &amp; 4.3.x</w:t>
      </w:r>
      <w:r w:rsidRPr="00291D4E">
        <w:t>, The VISA Library</w:t>
      </w:r>
      <w:r>
        <w:t xml:space="preserve"> and detailed VISA and VISA-COM specifications</w:t>
      </w:r>
    </w:p>
    <w:p w14:paraId="13EB08E9" w14:textId="77777777" w:rsidR="00905380" w:rsidRPr="00B86CD5" w:rsidRDefault="00905380">
      <w:pPr>
        <w:pStyle w:val="ListBullet"/>
      </w:pPr>
      <w:r w:rsidRPr="00B86CD5">
        <w:t>VPP</w:t>
      </w:r>
      <w:r w:rsidRPr="00B86CD5">
        <w:noBreakHyphen/>
        <w:t>9: Instrument Vendor Abbreviations</w:t>
      </w:r>
    </w:p>
    <w:p w14:paraId="3AC19A80" w14:textId="77777777" w:rsidR="00905380" w:rsidRDefault="00905380" w:rsidP="00DB6443">
      <w:pPr>
        <w:pStyle w:val="Titre2"/>
      </w:pPr>
      <w:bookmarkStart w:id="82" w:name="_Toc135102622"/>
      <w:bookmarkStart w:id="83" w:name="_Toc523839987"/>
      <w:bookmarkStart w:id="84" w:name="_Toc525115875"/>
      <w:bookmarkStart w:id="85" w:name="_Toc252965547"/>
      <w:bookmarkStart w:id="86" w:name="_Ref527449409"/>
      <w:bookmarkStart w:id="87" w:name="_Ref527449415"/>
      <w:bookmarkStart w:id="88" w:name="_Ref527449829"/>
      <w:bookmarkStart w:id="89" w:name="_Ref527449842"/>
      <w:bookmarkStart w:id="90" w:name="_Toc530746295"/>
      <w:bookmarkStart w:id="91" w:name="_Toc156647483"/>
      <w:bookmarkEnd w:id="78"/>
      <w:bookmarkEnd w:id="79"/>
      <w:bookmarkEnd w:id="80"/>
      <w:bookmarkEnd w:id="81"/>
      <w:r>
        <w:t>Definition of Terms and Acronyms</w:t>
      </w:r>
      <w:bookmarkEnd w:id="82"/>
      <w:bookmarkEnd w:id="83"/>
      <w:bookmarkEnd w:id="84"/>
      <w:bookmarkEnd w:id="85"/>
    </w:p>
    <w:p w14:paraId="305101C2" w14:textId="77777777" w:rsidR="00905380" w:rsidRDefault="00905380" w:rsidP="007744DB">
      <w:pPr>
        <w:pStyle w:val="Body"/>
      </w:pPr>
      <w:r>
        <w:t>The following are some commonly used terms and acronyms used in this document.</w:t>
      </w:r>
    </w:p>
    <w:tbl>
      <w:tblPr>
        <w:tblW w:w="0" w:type="auto"/>
        <w:tblInd w:w="807" w:type="dxa"/>
        <w:tblLayout w:type="fixed"/>
        <w:tblCellMar>
          <w:left w:w="80" w:type="dxa"/>
          <w:right w:w="80" w:type="dxa"/>
        </w:tblCellMar>
        <w:tblLook w:val="0000" w:firstRow="0" w:lastRow="0" w:firstColumn="0" w:lastColumn="0" w:noHBand="0" w:noVBand="0"/>
      </w:tblPr>
      <w:tblGrid>
        <w:gridCol w:w="2520"/>
        <w:gridCol w:w="6113"/>
      </w:tblGrid>
      <w:tr w:rsidR="00905380" w:rsidRPr="00FF702C" w14:paraId="3B8E1B60" w14:textId="77777777" w:rsidTr="007744DB">
        <w:trPr>
          <w:cantSplit/>
        </w:trPr>
        <w:tc>
          <w:tcPr>
            <w:tcW w:w="2520" w:type="dxa"/>
          </w:tcPr>
          <w:p w14:paraId="2EBD407A" w14:textId="77777777" w:rsidR="00905380" w:rsidRPr="007801FC" w:rsidRDefault="00905380" w:rsidP="001F783F">
            <w:pPr>
              <w:spacing w:before="40" w:after="40"/>
              <w:ind w:left="144" w:right="144"/>
              <w:rPr>
                <w:b/>
                <w:sz w:val="20"/>
              </w:rPr>
            </w:pPr>
          </w:p>
        </w:tc>
        <w:tc>
          <w:tcPr>
            <w:tcW w:w="6113" w:type="dxa"/>
          </w:tcPr>
          <w:p w14:paraId="2D5F495C" w14:textId="77777777" w:rsidR="00905380" w:rsidRPr="007801FC" w:rsidRDefault="00905380" w:rsidP="001F783F">
            <w:pPr>
              <w:spacing w:before="40" w:after="40"/>
              <w:ind w:left="144" w:right="144"/>
              <w:rPr>
                <w:sz w:val="20"/>
              </w:rPr>
            </w:pPr>
          </w:p>
        </w:tc>
      </w:tr>
      <w:tr w:rsidR="00905380" w:rsidRPr="00FF702C" w14:paraId="2B5B7A09" w14:textId="77777777" w:rsidTr="007744DB">
        <w:trPr>
          <w:cantSplit/>
        </w:trPr>
        <w:tc>
          <w:tcPr>
            <w:tcW w:w="2520" w:type="dxa"/>
          </w:tcPr>
          <w:p w14:paraId="55BCFA41" w14:textId="77777777" w:rsidR="00905380" w:rsidRPr="00D84279" w:rsidRDefault="00905380" w:rsidP="001F783F">
            <w:pPr>
              <w:spacing w:before="40" w:after="40"/>
              <w:ind w:left="144" w:right="144"/>
              <w:rPr>
                <w:b/>
                <w:color w:val="000000"/>
                <w:sz w:val="20"/>
                <w:szCs w:val="20"/>
              </w:rPr>
            </w:pPr>
            <w:r w:rsidRPr="00D84279">
              <w:rPr>
                <w:b/>
                <w:color w:val="000000"/>
                <w:sz w:val="20"/>
                <w:szCs w:val="20"/>
              </w:rPr>
              <w:t>API</w:t>
            </w:r>
          </w:p>
        </w:tc>
        <w:tc>
          <w:tcPr>
            <w:tcW w:w="6113" w:type="dxa"/>
          </w:tcPr>
          <w:p w14:paraId="4DD97B49" w14:textId="77777777" w:rsidR="00905380" w:rsidRPr="007801FC" w:rsidRDefault="00905380" w:rsidP="001F783F">
            <w:pPr>
              <w:spacing w:before="40" w:after="40"/>
              <w:ind w:left="144" w:right="144"/>
              <w:rPr>
                <w:color w:val="000000"/>
                <w:sz w:val="20"/>
              </w:rPr>
            </w:pPr>
            <w:r w:rsidRPr="007801FC">
              <w:rPr>
                <w:color w:val="000000"/>
                <w:sz w:val="20"/>
              </w:rPr>
              <w:t>Application Programmers Interface. The direct interface that an end user sees when creating an application. The VISA API consists of the sum of all of the operations, attributes, and events of each of the VISA Resource Classes.</w:t>
            </w:r>
          </w:p>
        </w:tc>
      </w:tr>
      <w:tr w:rsidR="00905380" w:rsidRPr="00FF702C" w14:paraId="1A494C60" w14:textId="77777777" w:rsidTr="007744DB">
        <w:trPr>
          <w:cantSplit/>
        </w:trPr>
        <w:tc>
          <w:tcPr>
            <w:tcW w:w="2520" w:type="dxa"/>
          </w:tcPr>
          <w:p w14:paraId="6F656EED" w14:textId="77777777" w:rsidR="00905380" w:rsidRPr="00D84279" w:rsidRDefault="00905380" w:rsidP="001F783F">
            <w:pPr>
              <w:autoSpaceDE w:val="0"/>
              <w:autoSpaceDN w:val="0"/>
              <w:adjustRightInd w:val="0"/>
              <w:spacing w:before="40" w:after="40"/>
              <w:ind w:left="144" w:right="144"/>
              <w:rPr>
                <w:rFonts w:eastAsia="SimSun"/>
                <w:b/>
                <w:sz w:val="20"/>
                <w:szCs w:val="20"/>
                <w:lang w:eastAsia="zh-CN"/>
              </w:rPr>
            </w:pPr>
            <w:r w:rsidRPr="00D84279">
              <w:rPr>
                <w:rFonts w:eastAsia="SimSun"/>
                <w:b/>
                <w:sz w:val="20"/>
                <w:szCs w:val="20"/>
                <w:lang w:eastAsia="zh-CN"/>
              </w:rPr>
              <w:t>Host</w:t>
            </w:r>
          </w:p>
        </w:tc>
        <w:tc>
          <w:tcPr>
            <w:tcW w:w="6113" w:type="dxa"/>
          </w:tcPr>
          <w:p w14:paraId="215D7B20" w14:textId="77777777" w:rsidR="00905380" w:rsidRPr="007801FC" w:rsidRDefault="00905380" w:rsidP="001F783F">
            <w:pPr>
              <w:autoSpaceDE w:val="0"/>
              <w:autoSpaceDN w:val="0"/>
              <w:adjustRightInd w:val="0"/>
              <w:spacing w:before="40" w:after="40"/>
              <w:ind w:left="144" w:right="144"/>
              <w:rPr>
                <w:sz w:val="20"/>
              </w:rPr>
            </w:pPr>
            <w:r w:rsidRPr="007801FC">
              <w:rPr>
                <w:color w:val="000000"/>
                <w:sz w:val="20"/>
              </w:rPr>
              <w:t xml:space="preserve">This is similar to the term “Controller” used in other VISA specifications.  </w:t>
            </w:r>
            <w:r w:rsidRPr="007801FC">
              <w:rPr>
                <w:sz w:val="20"/>
              </w:rPr>
              <w:t>From the USB 2.0 specification: “The host computer system where the Host Controller is installed. This includes the host software platform (CPU, bus, etc.) and the operating system in use.”</w:t>
            </w:r>
          </w:p>
        </w:tc>
      </w:tr>
      <w:tr w:rsidR="00905380" w:rsidRPr="00FF702C" w14:paraId="717C0406" w14:textId="77777777" w:rsidTr="007744DB">
        <w:trPr>
          <w:cantSplit/>
        </w:trPr>
        <w:tc>
          <w:tcPr>
            <w:tcW w:w="2520" w:type="dxa"/>
          </w:tcPr>
          <w:p w14:paraId="0903B8E0" w14:textId="77777777" w:rsidR="00905380" w:rsidRPr="00D84279" w:rsidRDefault="00905380" w:rsidP="001F783F">
            <w:pPr>
              <w:spacing w:before="40" w:after="40"/>
              <w:ind w:left="144" w:right="144"/>
              <w:rPr>
                <w:b/>
                <w:color w:val="000000"/>
                <w:sz w:val="20"/>
                <w:szCs w:val="20"/>
              </w:rPr>
            </w:pPr>
            <w:r w:rsidRPr="00D84279">
              <w:rPr>
                <w:b/>
                <w:color w:val="000000"/>
                <w:sz w:val="20"/>
                <w:szCs w:val="20"/>
              </w:rPr>
              <w:t>Instrument Driver</w:t>
            </w:r>
          </w:p>
        </w:tc>
        <w:tc>
          <w:tcPr>
            <w:tcW w:w="6113" w:type="dxa"/>
          </w:tcPr>
          <w:p w14:paraId="6ED80D1D" w14:textId="77777777" w:rsidR="00905380" w:rsidRPr="007801FC" w:rsidRDefault="00905380" w:rsidP="001F783F">
            <w:pPr>
              <w:spacing w:before="40" w:after="40"/>
              <w:ind w:left="144" w:right="144"/>
              <w:rPr>
                <w:color w:val="000000"/>
                <w:sz w:val="20"/>
              </w:rPr>
            </w:pPr>
            <w:r w:rsidRPr="007801FC">
              <w:rPr>
                <w:color w:val="000000"/>
                <w:sz w:val="20"/>
              </w:rPr>
              <w:t>Library of functions for controlling a specific instrument</w:t>
            </w:r>
          </w:p>
        </w:tc>
      </w:tr>
      <w:tr w:rsidR="00905380" w:rsidRPr="00FF702C" w14:paraId="1AB1C70F" w14:textId="77777777" w:rsidTr="007744DB">
        <w:trPr>
          <w:cantSplit/>
        </w:trPr>
        <w:tc>
          <w:tcPr>
            <w:tcW w:w="2520" w:type="dxa"/>
          </w:tcPr>
          <w:p w14:paraId="3DB34900" w14:textId="77777777" w:rsidR="00905380" w:rsidRPr="00D84279" w:rsidRDefault="00905380" w:rsidP="00DB6443">
            <w:pPr>
              <w:autoSpaceDE w:val="0"/>
              <w:autoSpaceDN w:val="0"/>
              <w:adjustRightInd w:val="0"/>
              <w:spacing w:before="40" w:after="40"/>
              <w:ind w:left="144" w:right="144"/>
              <w:rPr>
                <w:rFonts w:eastAsia="SimSun"/>
                <w:b/>
                <w:sz w:val="20"/>
                <w:szCs w:val="20"/>
                <w:lang w:eastAsia="zh-CN"/>
              </w:rPr>
            </w:pPr>
            <w:r w:rsidRPr="00D84279">
              <w:rPr>
                <w:rFonts w:eastAsia="SimSun"/>
                <w:b/>
                <w:sz w:val="20"/>
                <w:szCs w:val="20"/>
                <w:lang w:eastAsia="zh-CN"/>
              </w:rPr>
              <w:t>IRP</w:t>
            </w:r>
          </w:p>
        </w:tc>
        <w:tc>
          <w:tcPr>
            <w:tcW w:w="6113" w:type="dxa"/>
          </w:tcPr>
          <w:p w14:paraId="2204515B" w14:textId="77777777" w:rsidR="00905380" w:rsidRPr="007801FC" w:rsidRDefault="00905380" w:rsidP="00DB6443">
            <w:pPr>
              <w:autoSpaceDE w:val="0"/>
              <w:autoSpaceDN w:val="0"/>
              <w:adjustRightInd w:val="0"/>
              <w:spacing w:before="40" w:after="40"/>
              <w:ind w:left="144" w:right="144"/>
              <w:rPr>
                <w:sz w:val="20"/>
              </w:rPr>
            </w:pPr>
            <w:r w:rsidRPr="007801FC">
              <w:rPr>
                <w:sz w:val="20"/>
              </w:rPr>
              <w:t>I/O Request Packet. From the USB 2.0 specification: “An identifiable request by a software client to move data between itself (on the host) and an endpoint of a device in an appropriate direction.”</w:t>
            </w:r>
          </w:p>
        </w:tc>
      </w:tr>
      <w:tr w:rsidR="00905380" w:rsidRPr="00FF702C" w14:paraId="6D56CECE" w14:textId="77777777" w:rsidTr="007744DB">
        <w:trPr>
          <w:cantSplit/>
        </w:trPr>
        <w:tc>
          <w:tcPr>
            <w:tcW w:w="2520" w:type="dxa"/>
          </w:tcPr>
          <w:p w14:paraId="312E4A5D" w14:textId="77777777" w:rsidR="00905380" w:rsidRPr="00D84279" w:rsidRDefault="00905380" w:rsidP="001F783F">
            <w:pPr>
              <w:spacing w:before="40" w:after="40"/>
              <w:ind w:left="144" w:right="144"/>
              <w:rPr>
                <w:b/>
                <w:color w:val="000000"/>
                <w:sz w:val="20"/>
                <w:szCs w:val="20"/>
              </w:rPr>
            </w:pPr>
            <w:r w:rsidRPr="00D84279">
              <w:rPr>
                <w:b/>
                <w:color w:val="000000"/>
                <w:sz w:val="20"/>
                <w:szCs w:val="20"/>
              </w:rPr>
              <w:t>SRQ</w:t>
            </w:r>
          </w:p>
        </w:tc>
        <w:tc>
          <w:tcPr>
            <w:tcW w:w="6113" w:type="dxa"/>
          </w:tcPr>
          <w:p w14:paraId="57E7A94D" w14:textId="77777777" w:rsidR="00905380" w:rsidRPr="007801FC" w:rsidRDefault="00905380" w:rsidP="001F783F">
            <w:pPr>
              <w:spacing w:before="40" w:after="40"/>
              <w:ind w:left="144" w:right="144"/>
              <w:rPr>
                <w:color w:val="000000"/>
                <w:sz w:val="20"/>
              </w:rPr>
            </w:pPr>
            <w:r w:rsidRPr="007801FC">
              <w:rPr>
                <w:color w:val="000000"/>
                <w:sz w:val="20"/>
              </w:rPr>
              <w:t>IEEE 488 Service Request. This is an asynchronous request from a remote GPIB device that requires service. A service request is essentially an interrupt from a remote device. For USBTMC, this is a notification on the interrupt IN pipe.</w:t>
            </w:r>
          </w:p>
        </w:tc>
      </w:tr>
      <w:tr w:rsidR="00905380" w:rsidRPr="00FF702C" w14:paraId="111077A1" w14:textId="77777777" w:rsidTr="007744DB">
        <w:trPr>
          <w:cantSplit/>
        </w:trPr>
        <w:tc>
          <w:tcPr>
            <w:tcW w:w="2520" w:type="dxa"/>
          </w:tcPr>
          <w:p w14:paraId="36489AE4" w14:textId="77777777" w:rsidR="00905380" w:rsidRPr="00D84279" w:rsidRDefault="00905380" w:rsidP="00DB6443">
            <w:pPr>
              <w:autoSpaceDE w:val="0"/>
              <w:autoSpaceDN w:val="0"/>
              <w:adjustRightInd w:val="0"/>
              <w:spacing w:before="40" w:after="40"/>
              <w:ind w:left="144" w:right="144"/>
              <w:rPr>
                <w:rFonts w:eastAsia="SimSun"/>
                <w:b/>
                <w:sz w:val="20"/>
                <w:szCs w:val="20"/>
                <w:lang w:eastAsia="zh-CN"/>
              </w:rPr>
            </w:pPr>
            <w:r w:rsidRPr="00D84279">
              <w:rPr>
                <w:rFonts w:eastAsia="SimSun"/>
                <w:b/>
                <w:sz w:val="20"/>
                <w:szCs w:val="20"/>
                <w:lang w:eastAsia="zh-CN"/>
              </w:rPr>
              <w:t>USBTMC client software</w:t>
            </w:r>
          </w:p>
        </w:tc>
        <w:tc>
          <w:tcPr>
            <w:tcW w:w="6113" w:type="dxa"/>
          </w:tcPr>
          <w:p w14:paraId="1A6ADF98" w14:textId="77777777" w:rsidR="00905380" w:rsidRPr="007801FC" w:rsidRDefault="00905380" w:rsidP="00DB6443">
            <w:pPr>
              <w:autoSpaceDE w:val="0"/>
              <w:autoSpaceDN w:val="0"/>
              <w:adjustRightInd w:val="0"/>
              <w:spacing w:before="40" w:after="40"/>
              <w:ind w:left="144" w:right="144"/>
              <w:rPr>
                <w:sz w:val="20"/>
              </w:rPr>
            </w:pPr>
            <w:r w:rsidRPr="007801FC">
              <w:rPr>
                <w:sz w:val="20"/>
              </w:rPr>
              <w:t>USBTMC software resident on the host that interacts with the USB System Software to arrange data transfer between a function and the host. The client is often the data provider and consumer for transferred data.  A VISA I/O library implementation for USBTMC is the USBTMC client software.</w:t>
            </w:r>
          </w:p>
        </w:tc>
      </w:tr>
      <w:tr w:rsidR="00905380" w:rsidRPr="00FF702C" w14:paraId="74435FA6" w14:textId="77777777" w:rsidTr="007744DB">
        <w:trPr>
          <w:cantSplit/>
        </w:trPr>
        <w:tc>
          <w:tcPr>
            <w:tcW w:w="2520" w:type="dxa"/>
          </w:tcPr>
          <w:p w14:paraId="3FCA11D0" w14:textId="77777777" w:rsidR="00905380" w:rsidRPr="007801FC" w:rsidRDefault="00905380" w:rsidP="00DB6443">
            <w:pPr>
              <w:autoSpaceDE w:val="0"/>
              <w:autoSpaceDN w:val="0"/>
              <w:adjustRightInd w:val="0"/>
              <w:spacing w:before="40" w:after="40"/>
              <w:ind w:left="144" w:right="144"/>
              <w:rPr>
                <w:b/>
                <w:sz w:val="20"/>
              </w:rPr>
            </w:pPr>
            <w:r w:rsidRPr="007801FC">
              <w:rPr>
                <w:b/>
                <w:sz w:val="20"/>
              </w:rPr>
              <w:t>USBTMC device dependent command message</w:t>
            </w:r>
          </w:p>
        </w:tc>
        <w:tc>
          <w:tcPr>
            <w:tcW w:w="6113" w:type="dxa"/>
          </w:tcPr>
          <w:p w14:paraId="461A267D" w14:textId="77777777" w:rsidR="00905380" w:rsidRPr="007801FC" w:rsidRDefault="00905380" w:rsidP="001F783F">
            <w:pPr>
              <w:autoSpaceDE w:val="0"/>
              <w:autoSpaceDN w:val="0"/>
              <w:adjustRightInd w:val="0"/>
              <w:spacing w:before="40" w:after="40"/>
              <w:ind w:left="144" w:right="144"/>
              <w:rPr>
                <w:sz w:val="20"/>
              </w:rPr>
            </w:pPr>
            <w:r w:rsidRPr="007801FC">
              <w:rPr>
                <w:sz w:val="20"/>
              </w:rPr>
              <w:t>A type of USBTMC command message in which the USBTMC message data bytes are a sequence of bytes defined by the device vendor. Typically a query for a measurement result or a request to change measurement state. Sent from a Host to a device.  The VISA method viWrite transfers these messages.</w:t>
            </w:r>
          </w:p>
        </w:tc>
      </w:tr>
      <w:tr w:rsidR="00905380" w:rsidRPr="00FF702C" w14:paraId="707EE1DB" w14:textId="77777777" w:rsidTr="007744DB">
        <w:trPr>
          <w:cantSplit/>
        </w:trPr>
        <w:tc>
          <w:tcPr>
            <w:tcW w:w="2520" w:type="dxa"/>
          </w:tcPr>
          <w:p w14:paraId="57B96621" w14:textId="77777777" w:rsidR="00905380" w:rsidRPr="00D84279" w:rsidRDefault="00905380" w:rsidP="00DB6443">
            <w:pPr>
              <w:autoSpaceDE w:val="0"/>
              <w:autoSpaceDN w:val="0"/>
              <w:adjustRightInd w:val="0"/>
              <w:spacing w:before="40" w:after="40"/>
              <w:ind w:left="144" w:right="144"/>
              <w:rPr>
                <w:rFonts w:eastAsia="SimSun"/>
                <w:b/>
                <w:sz w:val="20"/>
                <w:szCs w:val="20"/>
                <w:lang w:eastAsia="zh-CN"/>
              </w:rPr>
            </w:pPr>
            <w:r w:rsidRPr="00D84279">
              <w:rPr>
                <w:rFonts w:eastAsia="SimSun"/>
                <w:b/>
                <w:sz w:val="20"/>
                <w:szCs w:val="20"/>
                <w:lang w:eastAsia="zh-CN"/>
              </w:rPr>
              <w:t>USBTMC interface</w:t>
            </w:r>
          </w:p>
        </w:tc>
        <w:tc>
          <w:tcPr>
            <w:tcW w:w="6113" w:type="dxa"/>
          </w:tcPr>
          <w:p w14:paraId="7E8FDF85" w14:textId="77777777" w:rsidR="00905380" w:rsidRPr="007801FC" w:rsidRDefault="00905380" w:rsidP="00DB6443">
            <w:pPr>
              <w:autoSpaceDE w:val="0"/>
              <w:autoSpaceDN w:val="0"/>
              <w:adjustRightInd w:val="0"/>
              <w:spacing w:before="40" w:after="40"/>
              <w:ind w:left="144" w:right="144"/>
              <w:rPr>
                <w:sz w:val="20"/>
              </w:rPr>
            </w:pPr>
            <w:r w:rsidRPr="007801FC">
              <w:rPr>
                <w:sz w:val="20"/>
              </w:rPr>
              <w:t>A collection of endpoints on a device that conform to the requirements in this USB Test and Measurement Class specification and can be used to provide the physical/signaling/packet connectivity to a Host. The interface descriptor must have bInterfaceClass and bInterfaceSubClass equal to the appropriate values for a USB Test and Measurement Class interface.</w:t>
            </w:r>
          </w:p>
        </w:tc>
      </w:tr>
      <w:tr w:rsidR="00905380" w:rsidRPr="00FF702C" w14:paraId="2D391479" w14:textId="77777777" w:rsidTr="007744DB">
        <w:trPr>
          <w:cantSplit/>
        </w:trPr>
        <w:tc>
          <w:tcPr>
            <w:tcW w:w="2520" w:type="dxa"/>
          </w:tcPr>
          <w:p w14:paraId="4EAB882B" w14:textId="77777777" w:rsidR="00905380" w:rsidRPr="00D84279" w:rsidRDefault="00905380" w:rsidP="00DB6443">
            <w:pPr>
              <w:autoSpaceDE w:val="0"/>
              <w:autoSpaceDN w:val="0"/>
              <w:adjustRightInd w:val="0"/>
              <w:spacing w:before="40" w:after="40"/>
              <w:ind w:left="144" w:right="144"/>
              <w:rPr>
                <w:rFonts w:eastAsia="SimSun"/>
                <w:b/>
                <w:sz w:val="20"/>
                <w:szCs w:val="20"/>
                <w:lang w:eastAsia="zh-CN"/>
              </w:rPr>
            </w:pPr>
            <w:r w:rsidRPr="00D84279">
              <w:rPr>
                <w:rFonts w:eastAsia="SimSun"/>
                <w:b/>
                <w:sz w:val="20"/>
                <w:szCs w:val="20"/>
                <w:lang w:eastAsia="zh-CN"/>
              </w:rPr>
              <w:t>USBTMC response message</w:t>
            </w:r>
          </w:p>
        </w:tc>
        <w:tc>
          <w:tcPr>
            <w:tcW w:w="6113" w:type="dxa"/>
          </w:tcPr>
          <w:p w14:paraId="2593ABF8" w14:textId="77777777" w:rsidR="00905380" w:rsidRPr="007801FC" w:rsidRDefault="00905380" w:rsidP="001F783F">
            <w:pPr>
              <w:autoSpaceDE w:val="0"/>
              <w:autoSpaceDN w:val="0"/>
              <w:adjustRightInd w:val="0"/>
              <w:spacing w:before="40" w:after="40"/>
              <w:ind w:left="144" w:right="144"/>
              <w:rPr>
                <w:sz w:val="20"/>
              </w:rPr>
            </w:pPr>
            <w:r w:rsidRPr="007801FC">
              <w:rPr>
                <w:sz w:val="20"/>
              </w:rPr>
              <w:t>A type of USBTMC message containing a response to a USBTMC command message. Sent from a device to a Host.  The VISA method viRead transfers these messages.</w:t>
            </w:r>
          </w:p>
        </w:tc>
      </w:tr>
    </w:tbl>
    <w:p w14:paraId="01D33576" w14:textId="77777777" w:rsidR="00905380" w:rsidRDefault="00905380" w:rsidP="001F783F">
      <w:pPr>
        <w:pStyle w:val="ListBullet"/>
        <w:numPr>
          <w:ilvl w:val="0"/>
          <w:numId w:val="0"/>
        </w:numPr>
      </w:pPr>
      <w:bookmarkStart w:id="92" w:name="_Hlt528053154"/>
      <w:bookmarkStart w:id="93" w:name="_Toc400177939"/>
      <w:bookmarkStart w:id="94" w:name="_Toc400817227"/>
      <w:bookmarkStart w:id="95" w:name="_Toc404339955"/>
      <w:bookmarkStart w:id="96" w:name="_Toc394687052"/>
      <w:bookmarkStart w:id="97" w:name="_Toc396291734"/>
      <w:bookmarkStart w:id="98" w:name="_Toc399840696"/>
      <w:bookmarkStart w:id="99" w:name="_Toc418325268"/>
      <w:bookmarkStart w:id="100" w:name="_Toc460747736"/>
      <w:bookmarkEnd w:id="86"/>
      <w:bookmarkEnd w:id="87"/>
      <w:bookmarkEnd w:id="88"/>
      <w:bookmarkEnd w:id="89"/>
      <w:bookmarkEnd w:id="90"/>
      <w:bookmarkEnd w:id="91"/>
      <w:bookmarkEnd w:id="92"/>
    </w:p>
    <w:p w14:paraId="1EB698A1" w14:textId="77777777" w:rsidR="00905380" w:rsidRPr="00803070" w:rsidRDefault="00905380" w:rsidP="00DB6443">
      <w:pPr>
        <w:pStyle w:val="Titre1"/>
      </w:pPr>
      <w:bookmarkStart w:id="101" w:name="_Toc526314431"/>
      <w:bookmarkStart w:id="102" w:name="_Toc37500630"/>
      <w:bookmarkStart w:id="103" w:name="_Toc523839988"/>
      <w:bookmarkStart w:id="104" w:name="_Toc525115876"/>
      <w:bookmarkStart w:id="105" w:name="_Toc252965548"/>
      <w:r>
        <w:t>Windows</w:t>
      </w:r>
      <w:bookmarkEnd w:id="101"/>
      <w:r>
        <w:t xml:space="preserve"> Specific Information</w:t>
      </w:r>
      <w:bookmarkEnd w:id="102"/>
      <w:bookmarkEnd w:id="103"/>
      <w:bookmarkEnd w:id="104"/>
      <w:bookmarkEnd w:id="105"/>
    </w:p>
    <w:p w14:paraId="5E0A2B23" w14:textId="77777777" w:rsidR="00905380" w:rsidRPr="00CB009C" w:rsidRDefault="00905380" w:rsidP="001F783F">
      <w:pPr>
        <w:pStyle w:val="Body"/>
      </w:pPr>
      <w:r w:rsidRPr="00CB009C">
        <w:t>The Windows system call behaviors for a USBTMC driver are defined here to resemble the behaviors for a pass-through driver.  A pass-through driver allows software to send bulk-OUT and control pipe requests with arbitrary content and to receive bulk-IN and interrupt-IN packets with arbitrary content. The motivation to define system call behaviors in this way are:</w:t>
      </w:r>
    </w:p>
    <w:p w14:paraId="4725B59B" w14:textId="77777777" w:rsidR="00905380" w:rsidRPr="00CB009C" w:rsidRDefault="00905380" w:rsidP="0058297B">
      <w:pPr>
        <w:pStyle w:val="ListBullet"/>
      </w:pPr>
      <w:r w:rsidRPr="00CB009C">
        <w:t>Minimizes the work done by the kernel driver.</w:t>
      </w:r>
    </w:p>
    <w:p w14:paraId="0CB4D7A0" w14:textId="77777777" w:rsidR="00905380" w:rsidRPr="00CB009C" w:rsidRDefault="00905380" w:rsidP="0058297B">
      <w:pPr>
        <w:pStyle w:val="ListBullet"/>
      </w:pPr>
      <w:r w:rsidRPr="00CB009C">
        <w:t>Enables the USBTMC protocol and USBTMC subclass protocols to be implemented in user-space, which is easier to debug and is less likely to crash the system.</w:t>
      </w:r>
    </w:p>
    <w:p w14:paraId="10C0C036" w14:textId="77777777" w:rsidR="00905380" w:rsidRPr="00CB009C" w:rsidRDefault="00905380" w:rsidP="0058297B">
      <w:pPr>
        <w:pStyle w:val="ListBullet"/>
      </w:pPr>
      <w:r w:rsidRPr="00CB009C">
        <w:t>Makes it easy to change the protocol above the kernel driver. The kernel driver does not need to change in order to support changes to the protocol.</w:t>
      </w:r>
    </w:p>
    <w:p w14:paraId="4D9A9C1A" w14:textId="77777777" w:rsidR="00905380" w:rsidRPr="00CB009C" w:rsidRDefault="00905380" w:rsidP="0058297B">
      <w:pPr>
        <w:pStyle w:val="ListBullet"/>
      </w:pPr>
      <w:r w:rsidRPr="00CB009C">
        <w:t>Minimizes the volume of USBTMC interoperability specification material that has to be written and agreed to.</w:t>
      </w:r>
    </w:p>
    <w:p w14:paraId="3F636C09" w14:textId="77777777" w:rsidR="00905380" w:rsidRPr="00CB009C" w:rsidRDefault="00905380" w:rsidP="0058297B">
      <w:pPr>
        <w:pStyle w:val="ListBullet"/>
      </w:pPr>
      <w:r w:rsidRPr="00CB009C">
        <w:t>Multiple protocols may be layered above a pass-through driver.</w:t>
      </w:r>
    </w:p>
    <w:p w14:paraId="64345FE5" w14:textId="77777777" w:rsidR="00905380" w:rsidRPr="00CB009C" w:rsidRDefault="00905380" w:rsidP="0058297B">
      <w:pPr>
        <w:pStyle w:val="ListBullet"/>
      </w:pPr>
      <w:r w:rsidRPr="00CB009C">
        <w:t>Enables using a native pass-through driver if and when it exists.</w:t>
      </w:r>
    </w:p>
    <w:p w14:paraId="484FD119" w14:textId="77777777" w:rsidR="00905380" w:rsidRPr="00CB009C" w:rsidRDefault="00905380" w:rsidP="001F783F">
      <w:pPr>
        <w:pStyle w:val="Body"/>
      </w:pPr>
      <w:r w:rsidRPr="00CB009C">
        <w:t>The sections below describe specific behaviors for each system call. All USB Host USBTMC kernel drivers loaded for Class=0xFE, Subclass=</w:t>
      </w:r>
      <w:r>
        <w:t>0x03</w:t>
      </w:r>
      <w:r w:rsidRPr="00CB009C">
        <w:t xml:space="preserve"> devices must implement the system call behaviors defined below. </w:t>
      </w:r>
    </w:p>
    <w:p w14:paraId="39157E0E" w14:textId="77777777" w:rsidR="00905380" w:rsidRDefault="00905380" w:rsidP="00DB6443">
      <w:pPr>
        <w:pStyle w:val="Titre2"/>
      </w:pPr>
      <w:bookmarkStart w:id="106" w:name="_Toc37500631"/>
      <w:bookmarkStart w:id="107" w:name="_Toc523839989"/>
      <w:bookmarkStart w:id="108" w:name="_Toc525115877"/>
      <w:bookmarkStart w:id="109" w:name="_Toc252965549"/>
      <w:r>
        <w:t>CreateFile()</w:t>
      </w:r>
      <w:bookmarkEnd w:id="106"/>
      <w:bookmarkEnd w:id="107"/>
      <w:bookmarkEnd w:id="108"/>
      <w:bookmarkEnd w:id="109"/>
    </w:p>
    <w:p w14:paraId="0891ADFD" w14:textId="77777777" w:rsidR="00905380" w:rsidRPr="00CB009C" w:rsidRDefault="00905380" w:rsidP="001F783F">
      <w:pPr>
        <w:pStyle w:val="Body"/>
      </w:pPr>
      <w:r w:rsidRPr="00CB009C">
        <w:t xml:space="preserve">Parameters and behaviors are as specified in the Windows documentation. </w:t>
      </w:r>
    </w:p>
    <w:p w14:paraId="57CC80A6" w14:textId="77777777" w:rsidR="00905380" w:rsidRPr="00CB009C" w:rsidRDefault="00905380" w:rsidP="001F783F">
      <w:pPr>
        <w:pStyle w:val="Body"/>
      </w:pPr>
      <w:r w:rsidRPr="00CB009C">
        <w:t>In addition, for USBTMC, CreateFile() will open transfer pipes to the control endpoint and to each of the USBTMC interface endpoints.</w:t>
      </w:r>
    </w:p>
    <w:p w14:paraId="5B7053EB" w14:textId="77777777" w:rsidR="00905380" w:rsidRDefault="00905380" w:rsidP="001F783F">
      <w:pPr>
        <w:pStyle w:val="Body"/>
      </w:pPr>
      <w:r>
        <w:t>The actual filename of the kernel driver is irrelevant.  In other words, user-level client USBTMC code should not be searching for a specific filename.  The correct way to find USBTMC resources is to use the class GUID reserved for USBTMC.  Windows defines the routines necessary to query kernel filenames that can be passed to CreateFile().</w:t>
      </w:r>
    </w:p>
    <w:p w14:paraId="7F50429F" w14:textId="77777777" w:rsidR="00905380" w:rsidRPr="001F783F" w:rsidRDefault="00905380" w:rsidP="001F783F">
      <w:pPr>
        <w:pStyle w:val="Body"/>
      </w:pPr>
      <w:r>
        <w:t xml:space="preserve">The algorithm for finding all available USBTMC kernel filenames is to first call </w:t>
      </w:r>
      <w:r w:rsidRPr="001F783F">
        <w:t>SetupDiGetClassDevs.  This returns a handle to be used with the remaining calls.  In a loop, you call SetupDiEnumDeviceInterfaces and SetupDiGetDeviceInterfaceDetail.  The SP_INTERFACE_DEVICE_DETAIL_DATA structure gives you the kernel filename to pass to CreateFile().  Finally, release the class handle with the function SetupDiDestroyDeviceInfoList.</w:t>
      </w:r>
    </w:p>
    <w:p w14:paraId="4518CF50" w14:textId="77777777" w:rsidR="00905380" w:rsidRDefault="00905380" w:rsidP="001F783F">
      <w:pPr>
        <w:pStyle w:val="Body"/>
      </w:pPr>
      <w:r w:rsidRPr="00CB009C">
        <w:t>A VISA I/O library must always set FILE_FLAG_OVERLAPPED when calling CreateFile().  This is required for waiting on interrupt data while simultaneously performing normal I/O.</w:t>
      </w:r>
    </w:p>
    <w:p w14:paraId="63D60C26" w14:textId="77777777" w:rsidR="00905380" w:rsidRDefault="00905380" w:rsidP="001F783F">
      <w:pPr>
        <w:pStyle w:val="Body"/>
      </w:pPr>
      <w:r>
        <w:t>In reality, the kernel driver does not know and should not care whether the user calls CreateFile() with or without FILE_FLAG_OVERLAPPED.  This text is here mainly for clarification.</w:t>
      </w:r>
    </w:p>
    <w:p w14:paraId="259CF0B6" w14:textId="77777777" w:rsidR="00905380" w:rsidRDefault="00905380" w:rsidP="001F783F">
      <w:pPr>
        <w:pStyle w:val="Body"/>
      </w:pPr>
      <w:r w:rsidRPr="00CB009C">
        <w:t xml:space="preserve">The USBTMC kernel driver </w:t>
      </w:r>
      <w:r>
        <w:t>allows multiple</w:t>
      </w:r>
      <w:r w:rsidRPr="00CB009C">
        <w:t xml:space="preserve"> handle</w:t>
      </w:r>
      <w:r>
        <w:t>s</w:t>
      </w:r>
      <w:r w:rsidRPr="00CB009C">
        <w:t xml:space="preserve"> to</w:t>
      </w:r>
      <w:r>
        <w:t xml:space="preserve"> a</w:t>
      </w:r>
      <w:r w:rsidRPr="00CB009C">
        <w:t xml:space="preserve"> device to be active at any t</w:t>
      </w:r>
      <w:r>
        <w:t>ime.</w:t>
      </w:r>
    </w:p>
    <w:p w14:paraId="10CB46F8" w14:textId="77777777" w:rsidR="00905380" w:rsidRDefault="00905380" w:rsidP="00DB6443">
      <w:pPr>
        <w:pStyle w:val="Titre2"/>
      </w:pPr>
      <w:bookmarkStart w:id="110" w:name="_Toc37500632"/>
      <w:bookmarkStart w:id="111" w:name="_Toc523839990"/>
      <w:bookmarkStart w:id="112" w:name="_Toc525115878"/>
      <w:bookmarkStart w:id="113" w:name="_Toc252965550"/>
      <w:r>
        <w:t>WriteFile()</w:t>
      </w:r>
      <w:bookmarkEnd w:id="110"/>
      <w:bookmarkEnd w:id="111"/>
      <w:bookmarkEnd w:id="112"/>
      <w:bookmarkEnd w:id="113"/>
    </w:p>
    <w:p w14:paraId="616E4B31" w14:textId="77777777" w:rsidR="00905380" w:rsidRPr="00CB009C" w:rsidRDefault="00905380" w:rsidP="001F783F">
      <w:pPr>
        <w:pStyle w:val="Body"/>
      </w:pPr>
      <w:r w:rsidRPr="00CB009C">
        <w:t xml:space="preserve">Parameters and behaviors are as specified in the Windows documentation. </w:t>
      </w:r>
    </w:p>
    <w:p w14:paraId="5F47925B" w14:textId="77777777" w:rsidR="00905380" w:rsidRPr="00CB009C" w:rsidRDefault="00905380" w:rsidP="001F783F">
      <w:pPr>
        <w:pStyle w:val="Body"/>
      </w:pPr>
      <w:r w:rsidRPr="00CB009C">
        <w:t>In addition, for USBTMC, the data in the buffer passed in is sent unmodified to the bulk-OUT endpoint associated with the file handle.</w:t>
      </w:r>
    </w:p>
    <w:p w14:paraId="57C69B0D" w14:textId="77777777" w:rsidR="00905380" w:rsidRPr="00CB009C" w:rsidRDefault="00905380" w:rsidP="001F783F">
      <w:pPr>
        <w:pStyle w:val="Body"/>
      </w:pPr>
      <w:r w:rsidRPr="00CB009C">
        <w:t>The implementation of WriteFile() must support transferring data buffers that are larger than the internal maximum transfer size.  For example, if the internal USB buffer is 8KB, and the user buffer is 30KB, then the implementation of WriteFile() must transfer the entire user buffer by looping over the buffer (in this case 4 times) and sending a portion from  the user buffer each time.  The implementation of WriteFile() may send less than the entire transfer count only if an error occurs.</w:t>
      </w:r>
    </w:p>
    <w:p w14:paraId="7937346F" w14:textId="77777777" w:rsidR="00905380" w:rsidRDefault="00905380" w:rsidP="001F783F">
      <w:pPr>
        <w:pStyle w:val="Body"/>
      </w:pPr>
      <w:r>
        <w:t xml:space="preserve">Regardless of whether the user called CreateFile() with </w:t>
      </w:r>
      <w:r w:rsidRPr="00CB009C">
        <w:t>FILE_FLAG_OVERLAPPED</w:t>
      </w:r>
      <w:r>
        <w:t xml:space="preserve">, the USBTMC kernel implementation of WriteFile() must be able to implement requests asynchronously, in other words, it must be capable of returning STATUS_PENDING.  This is not a requirement for all transfer sizes, in other words, it is valid for a USBTMC kernel implementation to perform tiny transfers synchronously.  </w:t>
      </w:r>
      <w:r w:rsidDel="006A6372">
        <w:t xml:space="preserve">Note that if the user did not call CreateFile() with </w:t>
      </w:r>
      <w:r w:rsidRPr="00CB009C" w:rsidDel="006A6372">
        <w:t>FILE_FLAG_OVERLAPPED</w:t>
      </w:r>
      <w:r w:rsidDel="006A6372">
        <w:t>, the operating system will cause the call to WriteFile() to block until the USBTMC kernel driver marks the IRP as complete.</w:t>
      </w:r>
    </w:p>
    <w:p w14:paraId="55E38A0C" w14:textId="77777777" w:rsidR="00905380" w:rsidRDefault="00905380" w:rsidP="00DB6443">
      <w:pPr>
        <w:pStyle w:val="Titre2"/>
      </w:pPr>
      <w:bookmarkStart w:id="114" w:name="_Toc37500633"/>
      <w:bookmarkStart w:id="115" w:name="_Toc523839991"/>
      <w:bookmarkStart w:id="116" w:name="_Toc525115879"/>
      <w:bookmarkStart w:id="117" w:name="_Toc252965551"/>
      <w:r>
        <w:t>ReadFile()</w:t>
      </w:r>
      <w:bookmarkEnd w:id="114"/>
      <w:bookmarkEnd w:id="115"/>
      <w:bookmarkEnd w:id="116"/>
      <w:bookmarkEnd w:id="117"/>
    </w:p>
    <w:p w14:paraId="1533D4CA" w14:textId="77777777" w:rsidR="00905380" w:rsidRPr="00CB009C" w:rsidRDefault="00905380" w:rsidP="001F783F">
      <w:pPr>
        <w:pStyle w:val="Body"/>
      </w:pPr>
      <w:r w:rsidRPr="00CB009C">
        <w:t>Parameters and behaviors are as specified in the Windows documentation.</w:t>
      </w:r>
    </w:p>
    <w:p w14:paraId="0077087A" w14:textId="77777777" w:rsidR="00905380" w:rsidRPr="00CB009C" w:rsidRDefault="00905380" w:rsidP="001F783F">
      <w:pPr>
        <w:pStyle w:val="Body"/>
      </w:pPr>
      <w:r w:rsidRPr="00CB009C">
        <w:t>In addition, for USBTMC, the data received is placed into the specified buffer and is returned unmodified.</w:t>
      </w:r>
    </w:p>
    <w:p w14:paraId="718CE18C" w14:textId="77777777" w:rsidR="00905380" w:rsidRPr="00CB009C" w:rsidRDefault="00905380" w:rsidP="001F783F">
      <w:pPr>
        <w:pStyle w:val="Body"/>
      </w:pPr>
      <w:r w:rsidRPr="00CB009C">
        <w:t xml:space="preserve">ReadFile() must return if a non-maximum length packet is received or the amount of data requested has been received. </w:t>
      </w:r>
    </w:p>
    <w:p w14:paraId="44B59EAA" w14:textId="77777777" w:rsidR="00905380" w:rsidRPr="00CB009C" w:rsidRDefault="00905380" w:rsidP="001F783F">
      <w:pPr>
        <w:pStyle w:val="Body"/>
      </w:pPr>
      <w:r w:rsidRPr="00CB009C">
        <w:t>The implementation of ReadFile() must support transferring data buffers that are larger than the internal maximum transfer size.  For example, if the internal USB buffer is 8KB, and the user buffer is 30KB, then the implementation of ReadFile() must transfer the entire user buffer by looping over the buffer (in this case 4 times) and reading a portion into the user buffer each time.  The implementation of ReadFile() may read less than the entire transfer count only if an error occurs or it receives a short packet.</w:t>
      </w:r>
    </w:p>
    <w:p w14:paraId="0694A6DE" w14:textId="77777777" w:rsidR="00905380" w:rsidRDefault="00905380" w:rsidP="001F783F">
      <w:pPr>
        <w:pStyle w:val="Body"/>
      </w:pPr>
      <w:r>
        <w:t xml:space="preserve">Regardless of whether the user called CreateFile() with </w:t>
      </w:r>
      <w:r w:rsidRPr="00CB009C">
        <w:t>FILE_FLAG_OVERLAPPED</w:t>
      </w:r>
      <w:r>
        <w:t xml:space="preserve">, the USBTMC kernel implementation of ReadFile() must be able to implement requests asynchronously, in other words, it must be capable of returning STATUS_PENDING.  This is not a requirement for all transfer sizes, in other words, it is valid for a USBTMC kernel implementation to perform tiny transfers synchronously. </w:t>
      </w:r>
      <w:r w:rsidDel="006A6372">
        <w:t xml:space="preserve">Note that if the user did not call CreateFile() with </w:t>
      </w:r>
      <w:r w:rsidRPr="00CB009C" w:rsidDel="006A6372">
        <w:t>FILE_FLAG_OVERLAPPED</w:t>
      </w:r>
      <w:r w:rsidDel="006A6372">
        <w:t>, the operating system will cause the call to ReadFile() to block until the USBTMC kernel driver marks the IRP as complete.</w:t>
      </w:r>
    </w:p>
    <w:p w14:paraId="0FD25497" w14:textId="77777777" w:rsidR="00905380" w:rsidRDefault="00905380" w:rsidP="00DB6443">
      <w:pPr>
        <w:pStyle w:val="Titre2"/>
      </w:pPr>
      <w:bookmarkStart w:id="118" w:name="_Toc37500634"/>
      <w:bookmarkStart w:id="119" w:name="_Toc523839992"/>
      <w:bookmarkStart w:id="120" w:name="_Toc525115880"/>
      <w:bookmarkStart w:id="121" w:name="_Toc252965552"/>
      <w:r>
        <w:t>DeviceIoControl()</w:t>
      </w:r>
      <w:bookmarkEnd w:id="118"/>
      <w:bookmarkEnd w:id="119"/>
      <w:bookmarkEnd w:id="120"/>
      <w:bookmarkEnd w:id="121"/>
    </w:p>
    <w:p w14:paraId="1303D257" w14:textId="77777777" w:rsidR="00905380" w:rsidRPr="00CB009C" w:rsidRDefault="00905380" w:rsidP="001F783F">
      <w:pPr>
        <w:pStyle w:val="Body"/>
      </w:pPr>
      <w:r w:rsidRPr="00CB009C">
        <w:t>Parameters and behaviors are as specified in the Windows documentation.</w:t>
      </w:r>
    </w:p>
    <w:p w14:paraId="14A910E6" w14:textId="664D125A" w:rsidR="00905380" w:rsidRDefault="00905380" w:rsidP="001F783F">
      <w:pPr>
        <w:pStyle w:val="Body"/>
      </w:pPr>
      <w:r w:rsidRPr="00CB009C">
        <w:t xml:space="preserve">In addition, for USBTMC, drivers must support the following IOCTL codes. See also section </w:t>
      </w:r>
      <w:r w:rsidR="007744DB" w:rsidRPr="00CB009C">
        <w:fldChar w:fldCharType="begin"/>
      </w:r>
      <w:r w:rsidR="007744DB" w:rsidRPr="00CB009C">
        <w:instrText xml:space="preserve"> REF _Ref23216832 \r \h </w:instrText>
      </w:r>
      <w:r w:rsidR="001F783F">
        <w:instrText xml:space="preserve"> \* MERGEFORMAT </w:instrText>
      </w:r>
      <w:r w:rsidR="007744DB" w:rsidRPr="00CB009C">
        <w:fldChar w:fldCharType="separate"/>
      </w:r>
      <w:r w:rsidR="00103CE2">
        <w:t>3</w:t>
      </w:r>
      <w:r w:rsidR="007744DB" w:rsidRPr="00CB009C">
        <w:fldChar w:fldCharType="end"/>
      </w:r>
      <w:r w:rsidRPr="00CB009C">
        <w:t>.</w:t>
      </w:r>
    </w:p>
    <w:tbl>
      <w:tblPr>
        <w:tblW w:w="81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607"/>
        <w:gridCol w:w="1440"/>
        <w:gridCol w:w="3053"/>
      </w:tblGrid>
      <w:tr w:rsidR="00905380" w:rsidRPr="00D84279" w14:paraId="7878CD09" w14:textId="77777777" w:rsidTr="00DB6443">
        <w:tc>
          <w:tcPr>
            <w:tcW w:w="8100" w:type="dxa"/>
            <w:gridSpan w:val="3"/>
            <w:tcBorders>
              <w:top w:val="nil"/>
              <w:left w:val="nil"/>
              <w:right w:val="nil"/>
            </w:tcBorders>
            <w:shd w:val="clear" w:color="auto" w:fill="auto"/>
          </w:tcPr>
          <w:p w14:paraId="34FA115C" w14:textId="77777777" w:rsidR="00905380" w:rsidRPr="00D84279" w:rsidRDefault="00905380" w:rsidP="005C03AF">
            <w:pPr>
              <w:autoSpaceDE w:val="0"/>
              <w:autoSpaceDN w:val="0"/>
              <w:adjustRightInd w:val="0"/>
              <w:spacing w:before="40" w:after="40"/>
              <w:rPr>
                <w:rFonts w:eastAsia="SimSun"/>
                <w:sz w:val="20"/>
                <w:szCs w:val="20"/>
                <w:lang w:eastAsia="zh-CN"/>
              </w:rPr>
            </w:pPr>
          </w:p>
        </w:tc>
      </w:tr>
      <w:tr w:rsidR="00DB6443" w:rsidRPr="00D84279" w14:paraId="59E3876B" w14:textId="77777777" w:rsidTr="005C03AF">
        <w:tc>
          <w:tcPr>
            <w:tcW w:w="3607" w:type="dxa"/>
            <w:shd w:val="pct30" w:color="FFFF00" w:fill="FFFFFF"/>
          </w:tcPr>
          <w:p w14:paraId="4D5ED192"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IOCTL macro</w:t>
            </w:r>
          </w:p>
        </w:tc>
        <w:tc>
          <w:tcPr>
            <w:tcW w:w="1440" w:type="dxa"/>
            <w:shd w:val="pct30" w:color="FFFF00" w:fill="FFFFFF"/>
          </w:tcPr>
          <w:p w14:paraId="499ABF41"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Value</w:t>
            </w:r>
          </w:p>
        </w:tc>
        <w:tc>
          <w:tcPr>
            <w:tcW w:w="3053" w:type="dxa"/>
            <w:shd w:val="pct30" w:color="FFFF00" w:fill="FFFFFF"/>
          </w:tcPr>
          <w:p w14:paraId="50A80C0F"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09836D6A" w14:textId="77777777" w:rsidTr="00DB6443">
        <w:tc>
          <w:tcPr>
            <w:tcW w:w="3607" w:type="dxa"/>
          </w:tcPr>
          <w:p w14:paraId="08CF0A43"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IOCTL_USBTMC_GETINFO</w:t>
            </w:r>
          </w:p>
        </w:tc>
        <w:tc>
          <w:tcPr>
            <w:tcW w:w="1440" w:type="dxa"/>
          </w:tcPr>
          <w:p w14:paraId="09C95F85"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0x8000_2000</w:t>
            </w:r>
          </w:p>
        </w:tc>
        <w:tc>
          <w:tcPr>
            <w:tcW w:w="3053" w:type="dxa"/>
          </w:tcPr>
          <w:p w14:paraId="0D62271E" w14:textId="77777777" w:rsidR="00905380" w:rsidRPr="00DB6443" w:rsidRDefault="00905380" w:rsidP="005C03AF">
            <w:pPr>
              <w:autoSpaceDE w:val="0"/>
              <w:autoSpaceDN w:val="0"/>
              <w:adjustRightInd w:val="0"/>
              <w:spacing w:before="40" w:after="40"/>
              <w:rPr>
                <w:sz w:val="20"/>
              </w:rPr>
            </w:pPr>
            <w:r w:rsidRPr="00DB6443">
              <w:rPr>
                <w:sz w:val="20"/>
              </w:rPr>
              <w:t>Gets information about the Windows USB Host USBTMC driver.</w:t>
            </w:r>
          </w:p>
        </w:tc>
      </w:tr>
      <w:tr w:rsidR="00905380" w:rsidRPr="00FF702C" w14:paraId="2599330A" w14:textId="77777777" w:rsidTr="00DB6443">
        <w:tc>
          <w:tcPr>
            <w:tcW w:w="3607" w:type="dxa"/>
          </w:tcPr>
          <w:p w14:paraId="120921E0"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IOCTL_USBTMC_CANCEL_IO</w:t>
            </w:r>
          </w:p>
        </w:tc>
        <w:tc>
          <w:tcPr>
            <w:tcW w:w="1440" w:type="dxa"/>
          </w:tcPr>
          <w:p w14:paraId="036541DB"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0x8000_2004</w:t>
            </w:r>
          </w:p>
        </w:tc>
        <w:tc>
          <w:tcPr>
            <w:tcW w:w="3053" w:type="dxa"/>
          </w:tcPr>
          <w:p w14:paraId="5E9C19DE" w14:textId="77777777" w:rsidR="00905380" w:rsidRPr="00DB6443" w:rsidRDefault="00905380" w:rsidP="005C03AF">
            <w:pPr>
              <w:autoSpaceDE w:val="0"/>
              <w:autoSpaceDN w:val="0"/>
              <w:adjustRightInd w:val="0"/>
              <w:spacing w:before="40" w:after="40"/>
              <w:rPr>
                <w:sz w:val="20"/>
              </w:rPr>
            </w:pPr>
            <w:r w:rsidRPr="00DB6443">
              <w:rPr>
                <w:sz w:val="20"/>
              </w:rPr>
              <w:t xml:space="preserve">Cancels all IRPs on caller-designated pipe. </w:t>
            </w:r>
          </w:p>
        </w:tc>
      </w:tr>
      <w:tr w:rsidR="00905380" w:rsidRPr="00FF702C" w14:paraId="3479A200" w14:textId="77777777" w:rsidTr="00DB6443">
        <w:tc>
          <w:tcPr>
            <w:tcW w:w="3607" w:type="dxa"/>
          </w:tcPr>
          <w:p w14:paraId="0147D4DD"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IOCTL_USBTMC_WAIT_INTERRUPT</w:t>
            </w:r>
          </w:p>
        </w:tc>
        <w:tc>
          <w:tcPr>
            <w:tcW w:w="1440" w:type="dxa"/>
          </w:tcPr>
          <w:p w14:paraId="3BBDC7AD"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0x8000_2008</w:t>
            </w:r>
          </w:p>
        </w:tc>
        <w:tc>
          <w:tcPr>
            <w:tcW w:w="3053" w:type="dxa"/>
          </w:tcPr>
          <w:p w14:paraId="7AA203D3" w14:textId="77777777" w:rsidR="00905380" w:rsidRPr="00DB6443" w:rsidRDefault="00905380" w:rsidP="005C03AF">
            <w:pPr>
              <w:autoSpaceDE w:val="0"/>
              <w:autoSpaceDN w:val="0"/>
              <w:adjustRightInd w:val="0"/>
              <w:spacing w:before="40" w:after="40"/>
              <w:rPr>
                <w:sz w:val="20"/>
              </w:rPr>
            </w:pPr>
            <w:r w:rsidRPr="00DB6443">
              <w:rPr>
                <w:sz w:val="20"/>
              </w:rPr>
              <w:t>Waits for data to arrive on interrupt-IN endpoint. If overlapped, the overlapped event is set when interrupt-IN DATA is received.</w:t>
            </w:r>
          </w:p>
        </w:tc>
      </w:tr>
      <w:tr w:rsidR="00905380" w:rsidRPr="00FF702C" w14:paraId="4AD6931D" w14:textId="77777777" w:rsidTr="00DB6443">
        <w:tc>
          <w:tcPr>
            <w:tcW w:w="3607" w:type="dxa"/>
          </w:tcPr>
          <w:p w14:paraId="3948A6A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 xml:space="preserve">IOCTL_USBTMC_RESET_PIPE </w:t>
            </w:r>
          </w:p>
        </w:tc>
        <w:tc>
          <w:tcPr>
            <w:tcW w:w="1440" w:type="dxa"/>
          </w:tcPr>
          <w:p w14:paraId="332E278A"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0x8000_201C</w:t>
            </w:r>
          </w:p>
        </w:tc>
        <w:tc>
          <w:tcPr>
            <w:tcW w:w="3053" w:type="dxa"/>
          </w:tcPr>
          <w:p w14:paraId="0CAFAEEE" w14:textId="77777777" w:rsidR="00905380" w:rsidRPr="00DB6443" w:rsidRDefault="00905380" w:rsidP="005C03AF">
            <w:pPr>
              <w:autoSpaceDE w:val="0"/>
              <w:autoSpaceDN w:val="0"/>
              <w:adjustRightInd w:val="0"/>
              <w:spacing w:before="40" w:after="40"/>
              <w:rPr>
                <w:sz w:val="20"/>
              </w:rPr>
            </w:pPr>
            <w:r w:rsidRPr="00DB6443">
              <w:rPr>
                <w:sz w:val="20"/>
              </w:rPr>
              <w:t>Clears a Halt condition on a pipe.</w:t>
            </w:r>
          </w:p>
        </w:tc>
      </w:tr>
      <w:tr w:rsidR="00905380" w:rsidRPr="00FF702C" w14:paraId="3C1F6494" w14:textId="77777777" w:rsidTr="00DB6443">
        <w:tc>
          <w:tcPr>
            <w:tcW w:w="3607" w:type="dxa"/>
          </w:tcPr>
          <w:p w14:paraId="24D69149"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IOCTL_USBTMC_SEND_REQUEST</w:t>
            </w:r>
          </w:p>
        </w:tc>
        <w:tc>
          <w:tcPr>
            <w:tcW w:w="1440" w:type="dxa"/>
          </w:tcPr>
          <w:p w14:paraId="56905783"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0x8000_2080</w:t>
            </w:r>
          </w:p>
        </w:tc>
        <w:tc>
          <w:tcPr>
            <w:tcW w:w="3053" w:type="dxa"/>
          </w:tcPr>
          <w:p w14:paraId="7A7A2D0E" w14:textId="77777777" w:rsidR="00905380" w:rsidRPr="00DB6443" w:rsidRDefault="00905380" w:rsidP="005C03AF">
            <w:pPr>
              <w:autoSpaceDE w:val="0"/>
              <w:autoSpaceDN w:val="0"/>
              <w:adjustRightInd w:val="0"/>
              <w:spacing w:before="40" w:after="40"/>
              <w:rPr>
                <w:sz w:val="20"/>
              </w:rPr>
            </w:pPr>
            <w:r w:rsidRPr="00DB6443">
              <w:rPr>
                <w:sz w:val="20"/>
              </w:rPr>
              <w:t>Sends an arbitrary request to the device control endpoint.</w:t>
            </w:r>
          </w:p>
        </w:tc>
      </w:tr>
      <w:tr w:rsidR="00905380" w:rsidRPr="00FF702C" w14:paraId="7E426E95" w14:textId="77777777" w:rsidTr="00DB6443">
        <w:tc>
          <w:tcPr>
            <w:tcW w:w="3607" w:type="dxa"/>
          </w:tcPr>
          <w:p w14:paraId="1B624A39" w14:textId="77777777" w:rsidR="00905380" w:rsidRPr="00DB6443" w:rsidDel="00765C7A" w:rsidRDefault="00905380" w:rsidP="005C03AF">
            <w:pPr>
              <w:autoSpaceDE w:val="0"/>
              <w:autoSpaceDN w:val="0"/>
              <w:adjustRightInd w:val="0"/>
              <w:spacing w:before="40" w:after="40"/>
              <w:rPr>
                <w:rFonts w:ascii="Courier New" w:hAnsi="Courier New"/>
                <w:sz w:val="18"/>
              </w:rPr>
            </w:pPr>
            <w:r w:rsidRPr="00DB6443">
              <w:rPr>
                <w:rFonts w:ascii="Courier New" w:hAnsi="Courier New"/>
                <w:sz w:val="18"/>
              </w:rPr>
              <w:t>IOCTL_USBTMC_GET_LAST_ERROR</w:t>
            </w:r>
          </w:p>
        </w:tc>
        <w:tc>
          <w:tcPr>
            <w:tcW w:w="1440" w:type="dxa"/>
          </w:tcPr>
          <w:p w14:paraId="24C638FC" w14:textId="77777777" w:rsidR="00905380" w:rsidRPr="0058297B" w:rsidDel="00765C7A"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0x8000_2088</w:t>
            </w:r>
          </w:p>
        </w:tc>
        <w:tc>
          <w:tcPr>
            <w:tcW w:w="3053" w:type="dxa"/>
          </w:tcPr>
          <w:p w14:paraId="6384F1F0" w14:textId="77777777" w:rsidR="00905380" w:rsidRPr="00DB6443" w:rsidDel="00765C7A" w:rsidRDefault="00905380" w:rsidP="005C03AF">
            <w:pPr>
              <w:autoSpaceDE w:val="0"/>
              <w:autoSpaceDN w:val="0"/>
              <w:adjustRightInd w:val="0"/>
              <w:spacing w:before="40" w:after="40"/>
              <w:rPr>
                <w:sz w:val="20"/>
              </w:rPr>
            </w:pPr>
            <w:r w:rsidRPr="00DB6443">
              <w:rPr>
                <w:sz w:val="20"/>
              </w:rPr>
              <w:t>Gets the most recent error returned from the lower-level USB driver.</w:t>
            </w:r>
          </w:p>
        </w:tc>
      </w:tr>
    </w:tbl>
    <w:p w14:paraId="559947A2" w14:textId="77777777" w:rsidR="00905380" w:rsidRPr="00DB6443" w:rsidRDefault="00905380" w:rsidP="007744DB">
      <w:pPr>
        <w:pStyle w:val="Lgende"/>
        <w:keepNext/>
        <w:keepLines/>
        <w:rPr>
          <w:b w:val="0"/>
        </w:rPr>
      </w:pPr>
      <w:r w:rsidRPr="00DB6443">
        <w:t xml:space="preserve">Table </w:t>
      </w:r>
      <w:r w:rsidR="007B77FC">
        <w:fldChar w:fldCharType="begin"/>
      </w:r>
      <w:r w:rsidR="007B77FC">
        <w:instrText xml:space="preserve"> STYLEREF 1 \s </w:instrText>
      </w:r>
      <w:r w:rsidR="007B77FC">
        <w:fldChar w:fldCharType="separate"/>
      </w:r>
      <w:r w:rsidRPr="00DB6443">
        <w:t>2</w:t>
      </w:r>
      <w:r w:rsidR="007B77FC">
        <w:fldChar w:fldCharType="end"/>
      </w:r>
      <w:r w:rsidRPr="00DB6443">
        <w:noBreakHyphen/>
      </w:r>
      <w:r w:rsidR="007B77FC">
        <w:fldChar w:fldCharType="begin"/>
      </w:r>
      <w:r w:rsidR="007B77FC">
        <w:instrText xml:space="preserve"> SEQ Table \* ARABIC \s 1 </w:instrText>
      </w:r>
      <w:r w:rsidR="007B77FC">
        <w:fldChar w:fldCharType="separate"/>
      </w:r>
      <w:r w:rsidRPr="00DB6443">
        <w:t>1</w:t>
      </w:r>
      <w:r w:rsidR="007B77FC">
        <w:fldChar w:fldCharType="end"/>
      </w:r>
      <w:r w:rsidRPr="00DB6443">
        <w:t xml:space="preserve"> -- USBTMC IOCTL codes</w:t>
      </w:r>
    </w:p>
    <w:p w14:paraId="745DF547" w14:textId="77777777" w:rsidR="00905380" w:rsidRPr="00CB009C" w:rsidRDefault="00905380" w:rsidP="001F783F">
      <w:pPr>
        <w:pStyle w:val="Body"/>
      </w:pPr>
      <w:r w:rsidRPr="00CB009C">
        <w:t>All DeviceIoControl() requests have the following parameters.</w:t>
      </w:r>
    </w:p>
    <w:tbl>
      <w:tblPr>
        <w:tblW w:w="81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
        <w:gridCol w:w="1750"/>
        <w:gridCol w:w="1850"/>
        <w:gridCol w:w="4420"/>
        <w:gridCol w:w="73"/>
      </w:tblGrid>
      <w:tr w:rsidR="00905380" w:rsidRPr="00FF702C" w14:paraId="7BD839FF" w14:textId="77777777" w:rsidTr="00DB6443">
        <w:tc>
          <w:tcPr>
            <w:tcW w:w="8100" w:type="dxa"/>
            <w:gridSpan w:val="5"/>
            <w:tcBorders>
              <w:top w:val="nil"/>
              <w:left w:val="nil"/>
              <w:right w:val="nil"/>
            </w:tcBorders>
            <w:shd w:val="clear" w:color="auto" w:fill="auto"/>
          </w:tcPr>
          <w:p w14:paraId="5397A66B" w14:textId="77777777" w:rsidR="00905380" w:rsidRPr="00DB6443" w:rsidRDefault="00905380" w:rsidP="0058297B">
            <w:pPr>
              <w:autoSpaceDE w:val="0"/>
              <w:autoSpaceDN w:val="0"/>
              <w:adjustRightInd w:val="0"/>
              <w:spacing w:before="40" w:after="40"/>
              <w:rPr>
                <w:sz w:val="20"/>
              </w:rPr>
            </w:pPr>
          </w:p>
        </w:tc>
      </w:tr>
      <w:tr w:rsidR="00DB6443" w:rsidRPr="00D84279" w14:paraId="4BA272F8" w14:textId="77777777" w:rsidTr="005C03AF">
        <w:trPr>
          <w:gridBefore w:val="1"/>
          <w:gridAfter w:val="1"/>
          <w:wBefore w:w="7" w:type="dxa"/>
          <w:wAfter w:w="73" w:type="dxa"/>
        </w:trPr>
        <w:tc>
          <w:tcPr>
            <w:tcW w:w="1750" w:type="dxa"/>
            <w:shd w:val="pct30" w:color="FFFF00" w:fill="FFFFFF"/>
          </w:tcPr>
          <w:p w14:paraId="3135F7C1"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Type</w:t>
            </w:r>
          </w:p>
        </w:tc>
        <w:tc>
          <w:tcPr>
            <w:tcW w:w="1850" w:type="dxa"/>
            <w:shd w:val="pct30" w:color="FFFF00" w:fill="FFFFFF"/>
          </w:tcPr>
          <w:p w14:paraId="7E6E745C"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4420" w:type="dxa"/>
            <w:shd w:val="pct30" w:color="FFFF00" w:fill="FFFFFF"/>
          </w:tcPr>
          <w:p w14:paraId="6E72F809"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0717C512" w14:textId="77777777" w:rsidTr="00DB6443">
        <w:trPr>
          <w:gridBefore w:val="1"/>
          <w:gridAfter w:val="1"/>
          <w:wBefore w:w="7" w:type="dxa"/>
          <w:wAfter w:w="73" w:type="dxa"/>
        </w:trPr>
        <w:tc>
          <w:tcPr>
            <w:tcW w:w="1750" w:type="dxa"/>
          </w:tcPr>
          <w:p w14:paraId="32217E1E"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HANDLE</w:t>
            </w:r>
          </w:p>
        </w:tc>
        <w:tc>
          <w:tcPr>
            <w:tcW w:w="1850" w:type="dxa"/>
          </w:tcPr>
          <w:p w14:paraId="49F01F90"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4420" w:type="dxa"/>
          </w:tcPr>
          <w:p w14:paraId="1BF7A8E9" w14:textId="77777777" w:rsidR="00905380" w:rsidRPr="00DB6443" w:rsidRDefault="00905380" w:rsidP="005C03AF">
            <w:pPr>
              <w:autoSpaceDE w:val="0"/>
              <w:autoSpaceDN w:val="0"/>
              <w:adjustRightInd w:val="0"/>
              <w:spacing w:before="40" w:after="40"/>
              <w:rPr>
                <w:sz w:val="20"/>
              </w:rPr>
            </w:pPr>
            <w:r w:rsidRPr="00DB6443">
              <w:rPr>
                <w:sz w:val="20"/>
              </w:rPr>
              <w:t>Device handle, obtained by calling CreateFile.</w:t>
            </w:r>
          </w:p>
        </w:tc>
      </w:tr>
      <w:tr w:rsidR="00905380" w:rsidRPr="00FF702C" w14:paraId="5B54DA66" w14:textId="77777777" w:rsidTr="00DB6443">
        <w:trPr>
          <w:gridBefore w:val="1"/>
          <w:gridAfter w:val="1"/>
          <w:wBefore w:w="7" w:type="dxa"/>
          <w:wAfter w:w="73" w:type="dxa"/>
        </w:trPr>
        <w:tc>
          <w:tcPr>
            <w:tcW w:w="1750" w:type="dxa"/>
          </w:tcPr>
          <w:p w14:paraId="35EFEF86"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DWORD</w:t>
            </w:r>
          </w:p>
        </w:tc>
        <w:tc>
          <w:tcPr>
            <w:tcW w:w="1850" w:type="dxa"/>
          </w:tcPr>
          <w:p w14:paraId="50C4B30F"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4420" w:type="dxa"/>
          </w:tcPr>
          <w:p w14:paraId="251615F3" w14:textId="77777777" w:rsidR="00905380" w:rsidRPr="00DB6443" w:rsidRDefault="00905380" w:rsidP="005C03AF">
            <w:pPr>
              <w:autoSpaceDE w:val="0"/>
              <w:autoSpaceDN w:val="0"/>
              <w:adjustRightInd w:val="0"/>
              <w:spacing w:before="40" w:after="40"/>
              <w:rPr>
                <w:sz w:val="20"/>
              </w:rPr>
            </w:pPr>
            <w:r w:rsidRPr="00DB6443">
              <w:rPr>
                <w:sz w:val="20"/>
              </w:rPr>
              <w:t>Operation control code. One of the IOCTL’s in Table 1.</w:t>
            </w:r>
          </w:p>
        </w:tc>
      </w:tr>
      <w:tr w:rsidR="00905380" w:rsidRPr="00D84279" w14:paraId="27BA206D" w14:textId="77777777" w:rsidTr="00DB6443">
        <w:trPr>
          <w:gridBefore w:val="1"/>
          <w:gridAfter w:val="1"/>
          <w:wBefore w:w="7" w:type="dxa"/>
          <w:wAfter w:w="73" w:type="dxa"/>
        </w:trPr>
        <w:tc>
          <w:tcPr>
            <w:tcW w:w="1750" w:type="dxa"/>
          </w:tcPr>
          <w:p w14:paraId="614B7410"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LPVOID</w:t>
            </w:r>
          </w:p>
        </w:tc>
        <w:tc>
          <w:tcPr>
            <w:tcW w:w="1850" w:type="dxa"/>
          </w:tcPr>
          <w:p w14:paraId="26B07111"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4420" w:type="dxa"/>
          </w:tcPr>
          <w:p w14:paraId="59EE5830"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Input data buffer</w:t>
            </w:r>
          </w:p>
        </w:tc>
      </w:tr>
      <w:tr w:rsidR="00905380" w:rsidRPr="00FF702C" w14:paraId="2D49CF34" w14:textId="77777777" w:rsidTr="00DB6443">
        <w:trPr>
          <w:gridBefore w:val="1"/>
          <w:gridAfter w:val="1"/>
          <w:wBefore w:w="7" w:type="dxa"/>
          <w:wAfter w:w="73" w:type="dxa"/>
        </w:trPr>
        <w:tc>
          <w:tcPr>
            <w:tcW w:w="1750" w:type="dxa"/>
          </w:tcPr>
          <w:p w14:paraId="2A7ABA29"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DWORD</w:t>
            </w:r>
          </w:p>
        </w:tc>
        <w:tc>
          <w:tcPr>
            <w:tcW w:w="1850" w:type="dxa"/>
          </w:tcPr>
          <w:p w14:paraId="4144721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4420" w:type="dxa"/>
          </w:tcPr>
          <w:p w14:paraId="79D9A2DC" w14:textId="77777777" w:rsidR="00905380" w:rsidRPr="00DB6443" w:rsidRDefault="00905380" w:rsidP="005C03AF">
            <w:pPr>
              <w:autoSpaceDE w:val="0"/>
              <w:autoSpaceDN w:val="0"/>
              <w:adjustRightInd w:val="0"/>
              <w:spacing w:before="40" w:after="40"/>
              <w:rPr>
                <w:sz w:val="20"/>
              </w:rPr>
            </w:pPr>
            <w:r w:rsidRPr="00DB6443">
              <w:rPr>
                <w:sz w:val="20"/>
              </w:rPr>
              <w:t>Size of input data buffer</w:t>
            </w:r>
          </w:p>
        </w:tc>
      </w:tr>
      <w:tr w:rsidR="00905380" w:rsidRPr="00D84279" w14:paraId="1EA2EB82" w14:textId="77777777" w:rsidTr="00DB6443">
        <w:trPr>
          <w:gridBefore w:val="1"/>
          <w:gridAfter w:val="1"/>
          <w:wBefore w:w="7" w:type="dxa"/>
          <w:wAfter w:w="73" w:type="dxa"/>
        </w:trPr>
        <w:tc>
          <w:tcPr>
            <w:tcW w:w="1750" w:type="dxa"/>
          </w:tcPr>
          <w:p w14:paraId="039ECC58"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DWORD</w:t>
            </w:r>
          </w:p>
        </w:tc>
        <w:tc>
          <w:tcPr>
            <w:tcW w:w="1850" w:type="dxa"/>
          </w:tcPr>
          <w:p w14:paraId="7E120642"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4420" w:type="dxa"/>
          </w:tcPr>
          <w:p w14:paraId="14871E52"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Output data buffer</w:t>
            </w:r>
          </w:p>
        </w:tc>
      </w:tr>
      <w:tr w:rsidR="00905380" w:rsidRPr="00FF702C" w14:paraId="705F9FBF" w14:textId="77777777" w:rsidTr="00DB6443">
        <w:trPr>
          <w:gridBefore w:val="1"/>
          <w:gridAfter w:val="1"/>
          <w:wBefore w:w="7" w:type="dxa"/>
          <w:wAfter w:w="73" w:type="dxa"/>
        </w:trPr>
        <w:tc>
          <w:tcPr>
            <w:tcW w:w="1750" w:type="dxa"/>
          </w:tcPr>
          <w:p w14:paraId="6B31AB26"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DWORD</w:t>
            </w:r>
          </w:p>
        </w:tc>
        <w:tc>
          <w:tcPr>
            <w:tcW w:w="1850" w:type="dxa"/>
          </w:tcPr>
          <w:p w14:paraId="6B7FB13C"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4420" w:type="dxa"/>
          </w:tcPr>
          <w:p w14:paraId="1CBF424F" w14:textId="77777777" w:rsidR="00905380" w:rsidRPr="007801FC" w:rsidRDefault="00905380" w:rsidP="005C03AF">
            <w:pPr>
              <w:autoSpaceDE w:val="0"/>
              <w:autoSpaceDN w:val="0"/>
              <w:adjustRightInd w:val="0"/>
              <w:spacing w:before="40" w:after="40"/>
              <w:rPr>
                <w:sz w:val="20"/>
              </w:rPr>
            </w:pPr>
            <w:r w:rsidRPr="007801FC">
              <w:rPr>
                <w:sz w:val="20"/>
              </w:rPr>
              <w:t>Size of output data buffer</w:t>
            </w:r>
          </w:p>
        </w:tc>
      </w:tr>
      <w:tr w:rsidR="00905380" w:rsidRPr="00FF702C" w14:paraId="045FBE03" w14:textId="77777777" w:rsidTr="00DB6443">
        <w:trPr>
          <w:gridBefore w:val="1"/>
          <w:gridAfter w:val="1"/>
          <w:wBefore w:w="7" w:type="dxa"/>
          <w:wAfter w:w="73" w:type="dxa"/>
        </w:trPr>
        <w:tc>
          <w:tcPr>
            <w:tcW w:w="1750" w:type="dxa"/>
          </w:tcPr>
          <w:p w14:paraId="1F80546E"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LPDWORD</w:t>
            </w:r>
          </w:p>
        </w:tc>
        <w:tc>
          <w:tcPr>
            <w:tcW w:w="1850" w:type="dxa"/>
          </w:tcPr>
          <w:p w14:paraId="1933C51F"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4420" w:type="dxa"/>
          </w:tcPr>
          <w:p w14:paraId="721E02D6" w14:textId="77777777" w:rsidR="00905380" w:rsidRPr="007801FC" w:rsidRDefault="00905380" w:rsidP="005C03AF">
            <w:pPr>
              <w:autoSpaceDE w:val="0"/>
              <w:autoSpaceDN w:val="0"/>
              <w:adjustRightInd w:val="0"/>
              <w:spacing w:before="40" w:after="40"/>
              <w:rPr>
                <w:sz w:val="20"/>
              </w:rPr>
            </w:pPr>
            <w:r w:rsidRPr="007801FC">
              <w:rPr>
                <w:sz w:val="20"/>
              </w:rPr>
              <w:t>Pointer to a location to receive the number of bytes returned.</w:t>
            </w:r>
          </w:p>
        </w:tc>
      </w:tr>
      <w:tr w:rsidR="00905380" w:rsidRPr="00FF702C" w14:paraId="174802D7" w14:textId="77777777" w:rsidTr="00DB6443">
        <w:trPr>
          <w:gridBefore w:val="1"/>
          <w:gridAfter w:val="1"/>
          <w:wBefore w:w="7" w:type="dxa"/>
          <w:wAfter w:w="73" w:type="dxa"/>
        </w:trPr>
        <w:tc>
          <w:tcPr>
            <w:tcW w:w="1750" w:type="dxa"/>
          </w:tcPr>
          <w:p w14:paraId="68092CB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1850" w:type="dxa"/>
          </w:tcPr>
          <w:p w14:paraId="4305481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4420" w:type="dxa"/>
          </w:tcPr>
          <w:p w14:paraId="3CAB6B81" w14:textId="77777777" w:rsidR="00905380" w:rsidRPr="007801FC" w:rsidRDefault="00905380" w:rsidP="005C03AF">
            <w:pPr>
              <w:autoSpaceDE w:val="0"/>
              <w:autoSpaceDN w:val="0"/>
              <w:adjustRightInd w:val="0"/>
              <w:spacing w:before="40" w:after="40"/>
              <w:rPr>
                <w:sz w:val="20"/>
              </w:rPr>
            </w:pPr>
            <w:r w:rsidRPr="007801FC">
              <w:rPr>
                <w:sz w:val="20"/>
              </w:rPr>
              <w:t>Optional pointer to an OVERLAPPED structure (described in the Windows Platform SDK documentation).</w:t>
            </w:r>
          </w:p>
        </w:tc>
      </w:tr>
    </w:tbl>
    <w:p w14:paraId="40A1B6D1" w14:textId="77777777" w:rsidR="00905380" w:rsidRDefault="00905380" w:rsidP="007744DB">
      <w:pPr>
        <w:pStyle w:val="Lgende"/>
        <w:keepNext/>
        <w:keepLines/>
      </w:pPr>
      <w:r>
        <w:t xml:space="preserve">Table </w:t>
      </w:r>
      <w:r w:rsidR="007B77FC">
        <w:fldChar w:fldCharType="begin"/>
      </w:r>
      <w:r w:rsidR="007B77FC">
        <w:instrText xml:space="preserve"> STYLEREF 1 \s </w:instrText>
      </w:r>
      <w:r w:rsidR="007B77FC">
        <w:fldChar w:fldCharType="separate"/>
      </w:r>
      <w:r>
        <w:rPr>
          <w:noProof/>
        </w:rPr>
        <w:t>2</w:t>
      </w:r>
      <w:r w:rsidR="007B77FC">
        <w:rPr>
          <w:noProof/>
        </w:rPr>
        <w:fldChar w:fldCharType="end"/>
      </w:r>
      <w:r>
        <w:noBreakHyphen/>
      </w:r>
      <w:r w:rsidR="007B77FC">
        <w:fldChar w:fldCharType="begin"/>
      </w:r>
      <w:r w:rsidR="007B77FC">
        <w:instrText xml:space="preserve"> SEQ Table \* ARABIC \s 1 </w:instrText>
      </w:r>
      <w:r w:rsidR="007B77FC">
        <w:fldChar w:fldCharType="separate"/>
      </w:r>
      <w:r>
        <w:rPr>
          <w:noProof/>
        </w:rPr>
        <w:t>2</w:t>
      </w:r>
      <w:r w:rsidR="007B77FC">
        <w:rPr>
          <w:noProof/>
        </w:rPr>
        <w:fldChar w:fldCharType="end"/>
      </w:r>
      <w:r>
        <w:t xml:space="preserve"> -- DeviceIoControl parameters</w:t>
      </w:r>
    </w:p>
    <w:p w14:paraId="16EF390F" w14:textId="77777777" w:rsidR="00905380" w:rsidRDefault="00905380" w:rsidP="007801FC">
      <w:pPr>
        <w:pStyle w:val="Titre3"/>
      </w:pPr>
      <w:bookmarkStart w:id="122" w:name="_Ref23254691"/>
      <w:bookmarkStart w:id="123" w:name="_Toc37500635"/>
      <w:bookmarkStart w:id="124" w:name="_Toc523839993"/>
      <w:bookmarkStart w:id="125" w:name="_Toc525115881"/>
      <w:bookmarkStart w:id="126" w:name="_Toc252965553"/>
      <w:r>
        <w:t>IOCTL_USBTMC_GETINFO</w:t>
      </w:r>
      <w:bookmarkEnd w:id="122"/>
      <w:bookmarkEnd w:id="123"/>
      <w:bookmarkEnd w:id="124"/>
      <w:bookmarkEnd w:id="125"/>
      <w:bookmarkEnd w:id="126"/>
      <w:r>
        <w:t xml:space="preserve">   </w:t>
      </w:r>
    </w:p>
    <w:p w14:paraId="726CB2B6" w14:textId="77777777" w:rsidR="00905380" w:rsidRPr="00CB009C" w:rsidRDefault="00905380" w:rsidP="001F783F">
      <w:pPr>
        <w:pStyle w:val="Body"/>
      </w:pPr>
      <w:r w:rsidRPr="00CB009C">
        <w:t>Returns information about the USBTMC driver.</w:t>
      </w:r>
    </w:p>
    <w:tbl>
      <w:tblPr>
        <w:tblW w:w="81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
        <w:gridCol w:w="1831"/>
        <w:gridCol w:w="6191"/>
        <w:gridCol w:w="71"/>
      </w:tblGrid>
      <w:tr w:rsidR="00905380" w:rsidRPr="00FF702C" w14:paraId="578CEF5C" w14:textId="77777777" w:rsidTr="007801FC">
        <w:tc>
          <w:tcPr>
            <w:tcW w:w="8100" w:type="dxa"/>
            <w:gridSpan w:val="4"/>
            <w:tcBorders>
              <w:top w:val="nil"/>
              <w:left w:val="nil"/>
              <w:right w:val="nil"/>
            </w:tcBorders>
            <w:shd w:val="clear" w:color="auto" w:fill="auto"/>
          </w:tcPr>
          <w:p w14:paraId="4F10EE25" w14:textId="77777777" w:rsidR="00905380" w:rsidRPr="007801FC" w:rsidRDefault="00905380" w:rsidP="0058297B">
            <w:pPr>
              <w:autoSpaceDE w:val="0"/>
              <w:autoSpaceDN w:val="0"/>
              <w:adjustRightInd w:val="0"/>
              <w:spacing w:before="40" w:after="40"/>
              <w:rPr>
                <w:sz w:val="20"/>
              </w:rPr>
            </w:pPr>
          </w:p>
        </w:tc>
      </w:tr>
      <w:tr w:rsidR="00DB6443" w:rsidRPr="00D84279" w14:paraId="2779BA5A" w14:textId="77777777" w:rsidTr="005C03AF">
        <w:trPr>
          <w:gridBefore w:val="1"/>
          <w:gridAfter w:val="1"/>
          <w:wBefore w:w="7" w:type="dxa"/>
          <w:wAfter w:w="72" w:type="dxa"/>
        </w:trPr>
        <w:tc>
          <w:tcPr>
            <w:tcW w:w="1800" w:type="dxa"/>
            <w:shd w:val="pct30" w:color="FFFF00" w:fill="FFFFFF"/>
          </w:tcPr>
          <w:p w14:paraId="54C7882B"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221" w:type="dxa"/>
            <w:shd w:val="pct30" w:color="FFFF00" w:fill="FFFFFF"/>
          </w:tcPr>
          <w:p w14:paraId="05BFBB1B"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50E01BAC" w14:textId="77777777" w:rsidTr="007801FC">
        <w:trPr>
          <w:gridBefore w:val="1"/>
          <w:gridAfter w:val="1"/>
          <w:wBefore w:w="7" w:type="dxa"/>
          <w:wAfter w:w="72" w:type="dxa"/>
        </w:trPr>
        <w:tc>
          <w:tcPr>
            <w:tcW w:w="1800" w:type="dxa"/>
          </w:tcPr>
          <w:p w14:paraId="03EEC360"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221" w:type="dxa"/>
          </w:tcPr>
          <w:p w14:paraId="79C9E195" w14:textId="77777777" w:rsidR="00905380" w:rsidRPr="00DB6443" w:rsidRDefault="00905380" w:rsidP="005C03AF">
            <w:pPr>
              <w:autoSpaceDE w:val="0"/>
              <w:autoSpaceDN w:val="0"/>
              <w:adjustRightInd w:val="0"/>
              <w:spacing w:before="40" w:after="40"/>
              <w:rPr>
                <w:sz w:val="20"/>
              </w:rPr>
            </w:pPr>
            <w:r w:rsidRPr="00DB6443">
              <w:rPr>
                <w:sz w:val="20"/>
              </w:rPr>
              <w:t>Device handle, obtained by calling CreateFile.</w:t>
            </w:r>
          </w:p>
        </w:tc>
      </w:tr>
      <w:tr w:rsidR="00905380" w:rsidRPr="00D84279" w14:paraId="7290A021" w14:textId="77777777" w:rsidTr="007801FC">
        <w:trPr>
          <w:gridBefore w:val="1"/>
          <w:gridAfter w:val="1"/>
          <w:wBefore w:w="7" w:type="dxa"/>
          <w:wAfter w:w="72" w:type="dxa"/>
        </w:trPr>
        <w:tc>
          <w:tcPr>
            <w:tcW w:w="1800" w:type="dxa"/>
          </w:tcPr>
          <w:p w14:paraId="409269C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6221" w:type="dxa"/>
          </w:tcPr>
          <w:p w14:paraId="4BF0DE65" w14:textId="77777777" w:rsidR="00905380" w:rsidRPr="00D84279" w:rsidRDefault="00905380" w:rsidP="005C03AF">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IOCTL_USBTMC_GETINFO</w:t>
            </w:r>
          </w:p>
        </w:tc>
      </w:tr>
      <w:tr w:rsidR="00905380" w:rsidRPr="00D84279" w14:paraId="7E8E6181" w14:textId="77777777" w:rsidTr="007801FC">
        <w:trPr>
          <w:gridBefore w:val="1"/>
          <w:gridAfter w:val="1"/>
          <w:wBefore w:w="7" w:type="dxa"/>
          <w:wAfter w:w="72" w:type="dxa"/>
        </w:trPr>
        <w:tc>
          <w:tcPr>
            <w:tcW w:w="1800" w:type="dxa"/>
          </w:tcPr>
          <w:p w14:paraId="315C1138"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221" w:type="dxa"/>
          </w:tcPr>
          <w:p w14:paraId="340D554E"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905380" w:rsidRPr="00D84279" w14:paraId="5B55F131" w14:textId="77777777" w:rsidTr="007801FC">
        <w:trPr>
          <w:gridBefore w:val="1"/>
          <w:gridAfter w:val="1"/>
          <w:wBefore w:w="7" w:type="dxa"/>
          <w:wAfter w:w="72" w:type="dxa"/>
        </w:trPr>
        <w:tc>
          <w:tcPr>
            <w:tcW w:w="1800" w:type="dxa"/>
          </w:tcPr>
          <w:p w14:paraId="373F9FB4"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221" w:type="dxa"/>
          </w:tcPr>
          <w:p w14:paraId="1EDE9063"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FF702C" w14:paraId="4A5D1315" w14:textId="77777777" w:rsidTr="007801FC">
        <w:trPr>
          <w:gridBefore w:val="1"/>
          <w:gridAfter w:val="1"/>
          <w:wBefore w:w="7" w:type="dxa"/>
          <w:wAfter w:w="72" w:type="dxa"/>
        </w:trPr>
        <w:tc>
          <w:tcPr>
            <w:tcW w:w="1800" w:type="dxa"/>
          </w:tcPr>
          <w:p w14:paraId="0B12CCBB"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221" w:type="dxa"/>
          </w:tcPr>
          <w:p w14:paraId="6B44D2EF" w14:textId="77777777" w:rsidR="00905380" w:rsidRPr="00DB6443" w:rsidRDefault="00905380" w:rsidP="005C03AF">
            <w:pPr>
              <w:autoSpaceDE w:val="0"/>
              <w:autoSpaceDN w:val="0"/>
              <w:adjustRightInd w:val="0"/>
              <w:spacing w:before="40" w:after="40"/>
              <w:rPr>
                <w:sz w:val="20"/>
              </w:rPr>
            </w:pPr>
            <w:r w:rsidRPr="00DB6443">
              <w:rPr>
                <w:sz w:val="20"/>
              </w:rPr>
              <w:t xml:space="preserve">Output data buffer. Pointer to a </w:t>
            </w:r>
            <w:r w:rsidRPr="00DB6443">
              <w:rPr>
                <w:rFonts w:ascii="Courier New" w:hAnsi="Courier New"/>
                <w:sz w:val="18"/>
              </w:rPr>
              <w:t>USBTMC_DRV_INFO</w:t>
            </w:r>
            <w:r w:rsidRPr="00DB6443">
              <w:rPr>
                <w:sz w:val="20"/>
              </w:rPr>
              <w:t xml:space="preserve"> structure.</w:t>
            </w:r>
          </w:p>
        </w:tc>
      </w:tr>
      <w:tr w:rsidR="00905380" w:rsidRPr="00FF702C" w14:paraId="328E6F23" w14:textId="77777777" w:rsidTr="007801FC">
        <w:trPr>
          <w:gridBefore w:val="1"/>
          <w:gridAfter w:val="1"/>
          <w:wBefore w:w="7" w:type="dxa"/>
          <w:wAfter w:w="72" w:type="dxa"/>
        </w:trPr>
        <w:tc>
          <w:tcPr>
            <w:tcW w:w="1800" w:type="dxa"/>
          </w:tcPr>
          <w:p w14:paraId="6FB1FAFF"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221" w:type="dxa"/>
          </w:tcPr>
          <w:p w14:paraId="19F6F7D5" w14:textId="77777777" w:rsidR="00905380" w:rsidRPr="00DB6443" w:rsidRDefault="00905380" w:rsidP="005C03AF">
            <w:pPr>
              <w:autoSpaceDE w:val="0"/>
              <w:autoSpaceDN w:val="0"/>
              <w:adjustRightInd w:val="0"/>
              <w:spacing w:before="40" w:after="40"/>
              <w:rPr>
                <w:sz w:val="20"/>
              </w:rPr>
            </w:pPr>
            <w:r w:rsidRPr="00DB6443">
              <w:rPr>
                <w:sz w:val="20"/>
              </w:rPr>
              <w:t xml:space="preserve">Size of output data buffer. Must be </w:t>
            </w:r>
            <w:r w:rsidRPr="00DB6443">
              <w:rPr>
                <w:rFonts w:ascii="Courier New" w:hAnsi="Courier New"/>
                <w:sz w:val="18"/>
              </w:rPr>
              <w:t>sizeof(USBTMC_DRV_INFO)</w:t>
            </w:r>
            <w:r w:rsidRPr="00DB6443">
              <w:rPr>
                <w:sz w:val="20"/>
              </w:rPr>
              <w:t>.</w:t>
            </w:r>
          </w:p>
        </w:tc>
      </w:tr>
      <w:tr w:rsidR="00905380" w:rsidRPr="00FF702C" w14:paraId="05520E78" w14:textId="77777777" w:rsidTr="007801FC">
        <w:trPr>
          <w:gridAfter w:val="1"/>
          <w:wAfter w:w="72" w:type="dxa"/>
        </w:trPr>
        <w:tc>
          <w:tcPr>
            <w:tcW w:w="1807" w:type="dxa"/>
            <w:gridSpan w:val="2"/>
          </w:tcPr>
          <w:p w14:paraId="1D4A5381"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221" w:type="dxa"/>
          </w:tcPr>
          <w:p w14:paraId="477241C5" w14:textId="77777777" w:rsidR="00905380" w:rsidRPr="00DB6443" w:rsidRDefault="00905380" w:rsidP="005C03AF">
            <w:pPr>
              <w:autoSpaceDE w:val="0"/>
              <w:autoSpaceDN w:val="0"/>
              <w:adjustRightInd w:val="0"/>
              <w:spacing w:before="40" w:after="40"/>
              <w:rPr>
                <w:sz w:val="20"/>
              </w:rPr>
            </w:pPr>
            <w:r w:rsidRPr="00DB6443">
              <w:rPr>
                <w:sz w:val="20"/>
              </w:rPr>
              <w:t>Pointer to a location to receive the number of bytes returned.</w:t>
            </w:r>
          </w:p>
        </w:tc>
      </w:tr>
      <w:tr w:rsidR="00905380" w:rsidRPr="00FF702C" w14:paraId="0287EA81" w14:textId="77777777" w:rsidTr="007801FC">
        <w:trPr>
          <w:gridAfter w:val="1"/>
          <w:wAfter w:w="72" w:type="dxa"/>
        </w:trPr>
        <w:tc>
          <w:tcPr>
            <w:tcW w:w="1807" w:type="dxa"/>
            <w:gridSpan w:val="2"/>
          </w:tcPr>
          <w:p w14:paraId="3801B449"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221" w:type="dxa"/>
          </w:tcPr>
          <w:p w14:paraId="346E322E" w14:textId="77777777" w:rsidR="00905380" w:rsidRPr="007801FC" w:rsidRDefault="00905380" w:rsidP="005C03AF">
            <w:pPr>
              <w:autoSpaceDE w:val="0"/>
              <w:autoSpaceDN w:val="0"/>
              <w:adjustRightInd w:val="0"/>
              <w:spacing w:before="40" w:after="40"/>
              <w:rPr>
                <w:sz w:val="20"/>
              </w:rPr>
            </w:pPr>
            <w:r w:rsidRPr="007801FC">
              <w:rPr>
                <w:sz w:val="20"/>
              </w:rPr>
              <w:t xml:space="preserve">Optional pointer to an </w:t>
            </w:r>
            <w:r w:rsidRPr="007801FC">
              <w:rPr>
                <w:rFonts w:ascii="Courier New" w:hAnsi="Courier New"/>
                <w:sz w:val="18"/>
              </w:rPr>
              <w:t>OVERLAPPED</w:t>
            </w:r>
            <w:r w:rsidRPr="007801FC">
              <w:rPr>
                <w:sz w:val="20"/>
              </w:rPr>
              <w:t xml:space="preserve"> structure (described in the Windows Platform SDK documentation).</w:t>
            </w:r>
          </w:p>
        </w:tc>
      </w:tr>
    </w:tbl>
    <w:p w14:paraId="333BF788" w14:textId="77777777" w:rsidR="00905380" w:rsidRPr="00CB009C" w:rsidRDefault="00905380" w:rsidP="001F783F">
      <w:pPr>
        <w:pStyle w:val="Body"/>
      </w:pPr>
      <w:r w:rsidRPr="00CB009C">
        <w:t>When the DeviceloControl function is called with the IOCTL_USBTMC_GETINFO I/O control code, the caller must specify the address of a USBTMC_DRV_INFO structure as the function's lpOutBuffer parameter. The kernel-mode driver fills in the structure members.</w:t>
      </w:r>
    </w:p>
    <w:p w14:paraId="1E93FDBE" w14:textId="77777777" w:rsidR="00905380" w:rsidRPr="00E77747" w:rsidRDefault="00905380" w:rsidP="00E77747">
      <w:pPr>
        <w:pStyle w:val="Body"/>
        <w:rPr>
          <w:b/>
          <w:sz w:val="22"/>
        </w:rPr>
      </w:pPr>
      <w:r w:rsidRPr="00E77747">
        <w:rPr>
          <w:b/>
          <w:sz w:val="22"/>
        </w:rPr>
        <w:t>Code Example</w:t>
      </w:r>
    </w:p>
    <w:p w14:paraId="2E7A2AA1" w14:textId="77777777" w:rsidR="00905380" w:rsidRPr="00E77747" w:rsidRDefault="00905380" w:rsidP="00E77747">
      <w:pPr>
        <w:pStyle w:val="Body"/>
        <w:spacing w:before="40"/>
        <w:rPr>
          <w:rFonts w:ascii="Courier New" w:hAnsi="Courier New" w:cs="Courier New"/>
          <w:sz w:val="18"/>
          <w:szCs w:val="18"/>
        </w:rPr>
      </w:pPr>
    </w:p>
    <w:p w14:paraId="1FC23CB4"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USBTMC_DRV_INFO    drvrInfo;</w:t>
      </w:r>
    </w:p>
    <w:p w14:paraId="799F938A"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DWORD              cbRet;</w:t>
      </w:r>
    </w:p>
    <w:p w14:paraId="79EC0047" w14:textId="77777777" w:rsidR="00905380" w:rsidRPr="00E77747" w:rsidRDefault="00905380" w:rsidP="00E77747">
      <w:pPr>
        <w:pStyle w:val="Body"/>
        <w:rPr>
          <w:b/>
          <w:sz w:val="22"/>
        </w:rPr>
      </w:pPr>
      <w:r w:rsidRPr="00E77747">
        <w:rPr>
          <w:b/>
          <w:sz w:val="22"/>
        </w:rPr>
        <w:t>OVERLAPPED         overlapped;</w:t>
      </w:r>
    </w:p>
    <w:p w14:paraId="6DD39A6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BOOL               bRet;</w:t>
      </w:r>
    </w:p>
    <w:p w14:paraId="69D74FEF" w14:textId="77777777" w:rsidR="00905380" w:rsidRPr="00E77747" w:rsidRDefault="00905380" w:rsidP="00E77747">
      <w:pPr>
        <w:pStyle w:val="Body"/>
        <w:spacing w:before="40"/>
        <w:rPr>
          <w:rFonts w:ascii="Courier New" w:hAnsi="Courier New" w:cs="Courier New"/>
          <w:sz w:val="18"/>
          <w:szCs w:val="18"/>
        </w:rPr>
      </w:pPr>
    </w:p>
    <w:p w14:paraId="0422810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memset(&amp;overlapped, 0, sizeof(OVERLAPPED));</w:t>
      </w:r>
    </w:p>
    <w:p w14:paraId="3ABCD76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overlapped.hEvent = CreateEvent(NULL, FALSE,  FALSE, NULL);</w:t>
      </w:r>
    </w:p>
    <w:p w14:paraId="799FD5B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bRet = DeviceIoControl( DeviceHandle,</w:t>
      </w:r>
    </w:p>
    <w:p w14:paraId="03D7BFA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(DWORD) IOCTL_USBTMC_GETINFO,</w:t>
      </w:r>
    </w:p>
    <w:p w14:paraId="06DF42A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NULL,</w:t>
      </w:r>
    </w:p>
    <w:p w14:paraId="3E0CDF3A"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0,</w:t>
      </w:r>
    </w:p>
    <w:p w14:paraId="0EDC96C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&amp;drvInfo,</w:t>
      </w:r>
    </w:p>
    <w:p w14:paraId="3F90260E"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sizeof(USBTMC_DRV_INFO),</w:t>
      </w:r>
    </w:p>
    <w:p w14:paraId="1810CCE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&amp;cbRet,</w:t>
      </w:r>
    </w:p>
    <w:p w14:paraId="57920114"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&amp;overlapped);</w:t>
      </w:r>
    </w:p>
    <w:p w14:paraId="17402E77" w14:textId="77777777" w:rsidR="00905380" w:rsidRPr="00E77747" w:rsidRDefault="00905380" w:rsidP="00E77747">
      <w:pPr>
        <w:pStyle w:val="Body"/>
        <w:spacing w:before="40"/>
        <w:rPr>
          <w:rFonts w:ascii="Courier New" w:hAnsi="Courier New" w:cs="Courier New"/>
          <w:sz w:val="18"/>
          <w:szCs w:val="18"/>
        </w:rPr>
      </w:pPr>
    </w:p>
    <w:p w14:paraId="144348A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if( bRet == TRUE )</w:t>
      </w:r>
    </w:p>
    <w:p w14:paraId="7447C63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WaitForSingleObject(overlapped.hEvent, INFINITE);</w:t>
      </w:r>
    </w:p>
    <w:p w14:paraId="008C6D73" w14:textId="77777777" w:rsidR="00905380" w:rsidRPr="00E77747" w:rsidRDefault="00905380" w:rsidP="00E77747">
      <w:pPr>
        <w:pStyle w:val="Body"/>
        <w:spacing w:before="40"/>
        <w:rPr>
          <w:rFonts w:ascii="Courier New" w:hAnsi="Courier New" w:cs="Courier New"/>
          <w:sz w:val="18"/>
          <w:szCs w:val="18"/>
        </w:rPr>
      </w:pPr>
    </w:p>
    <w:p w14:paraId="264F884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CloseHandle(overlapped.hEvent);</w:t>
      </w:r>
    </w:p>
    <w:p w14:paraId="542AF749" w14:textId="77777777" w:rsidR="00905380" w:rsidRDefault="00905380" w:rsidP="007801FC">
      <w:pPr>
        <w:pStyle w:val="Titre4"/>
        <w:numPr>
          <w:ilvl w:val="3"/>
          <w:numId w:val="3"/>
        </w:numPr>
        <w:tabs>
          <w:tab w:val="clear" w:pos="643"/>
        </w:tabs>
        <w:ind w:left="720" w:firstLine="0"/>
      </w:pPr>
      <w:bookmarkStart w:id="127" w:name="_Toc523839994"/>
      <w:bookmarkStart w:id="128" w:name="_Toc525115882"/>
      <w:bookmarkStart w:id="129" w:name="_Toc252965554"/>
      <w:r>
        <w:t>Data structure – USBTMC_DRV_INFO</w:t>
      </w:r>
      <w:bookmarkEnd w:id="127"/>
      <w:bookmarkEnd w:id="128"/>
      <w:bookmarkEnd w:id="129"/>
      <w:r>
        <w:t xml:space="preserve"> </w:t>
      </w:r>
    </w:p>
    <w:p w14:paraId="0F5D906A" w14:textId="77777777" w:rsidR="00905380" w:rsidRDefault="00905380" w:rsidP="00E77747">
      <w:pPr>
        <w:pStyle w:val="Body"/>
        <w:spacing w:before="40"/>
        <w:rPr>
          <w:rFonts w:ascii="Courier New" w:hAnsi="Courier New" w:cs="Courier New"/>
          <w:sz w:val="18"/>
          <w:szCs w:val="18"/>
        </w:rPr>
      </w:pPr>
    </w:p>
    <w:p w14:paraId="1379E90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typedef struct {</w:t>
      </w:r>
    </w:p>
    <w:p w14:paraId="46EEA0E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DWORD major; // major revision of driver</w:t>
      </w:r>
    </w:p>
    <w:p w14:paraId="4BA0214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DWORD minor; // minor revision of driver</w:t>
      </w:r>
    </w:p>
    <w:p w14:paraId="592871D6"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DWORD build; // internal build number </w:t>
      </w:r>
    </w:p>
    <w:p w14:paraId="7FA3F38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WCHAR manufacturer[64]; // unicode manufacturer string</w:t>
      </w:r>
    </w:p>
    <w:p w14:paraId="4FC3A67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USBTMC_DRV_INFO, *PUSBTMC_DRV_INFO; </w:t>
      </w:r>
    </w:p>
    <w:p w14:paraId="1FD60444" w14:textId="77777777" w:rsidR="00905380" w:rsidRPr="00BE0772" w:rsidRDefault="00905380" w:rsidP="001F783F">
      <w:pPr>
        <w:pStyle w:val="Body"/>
      </w:pPr>
      <w:r>
        <w:t>As with all Unicode strings, the manufacturer field must be NULL-terminated.  This field can contain any valid Unicode character, and this specification does not impose any further restrictions.</w:t>
      </w:r>
    </w:p>
    <w:p w14:paraId="706E60CB" w14:textId="77777777" w:rsidR="00905380" w:rsidRPr="00BE0772" w:rsidRDefault="00905380" w:rsidP="001F783F">
      <w:pPr>
        <w:pStyle w:val="Body"/>
      </w:pPr>
      <w:r w:rsidRPr="00BE0772">
        <w:t>Note</w:t>
      </w:r>
      <w:r>
        <w:t xml:space="preserve"> that t</w:t>
      </w:r>
      <w:r w:rsidRPr="00BE0772">
        <w:t xml:space="preserve">his entire data structure </w:t>
      </w:r>
      <w:r>
        <w:t xml:space="preserve">(USBTMC_DRV_INFO) </w:t>
      </w:r>
      <w:r w:rsidRPr="00BE0772">
        <w:t xml:space="preserve">and its IOCTL </w:t>
      </w:r>
      <w:r>
        <w:t xml:space="preserve">(IOCTL_USBTMC_GETINFO) </w:t>
      </w:r>
      <w:r w:rsidRPr="00BE0772">
        <w:t>are for diagnostic purposes.  If a future Microsoft pass-through driver does not support this IOCTL or all of its fields, USBTMC client software should not be severely affected.</w:t>
      </w:r>
      <w:r>
        <w:t xml:space="preserve">  USBTMC client software should not rely on any part of this IOCTL for normal and proper operation.</w:t>
      </w:r>
    </w:p>
    <w:p w14:paraId="55843F82" w14:textId="77777777" w:rsidR="00905380" w:rsidRDefault="00905380" w:rsidP="00DB6443">
      <w:pPr>
        <w:pStyle w:val="Titre3"/>
      </w:pPr>
      <w:bookmarkStart w:id="130" w:name="_Data_structure_–"/>
      <w:bookmarkStart w:id="131" w:name="_Toc37500636"/>
      <w:bookmarkStart w:id="132" w:name="_Toc523839995"/>
      <w:bookmarkStart w:id="133" w:name="_Toc525115883"/>
      <w:bookmarkStart w:id="134" w:name="_Toc252965555"/>
      <w:bookmarkEnd w:id="130"/>
      <w:r>
        <w:t>IOCTL_USBTMC_CANCEL_IO</w:t>
      </w:r>
      <w:bookmarkEnd w:id="131"/>
      <w:bookmarkEnd w:id="132"/>
      <w:bookmarkEnd w:id="133"/>
      <w:bookmarkEnd w:id="134"/>
      <w:r>
        <w:t xml:space="preserve">   </w:t>
      </w:r>
    </w:p>
    <w:p w14:paraId="4D85507E" w14:textId="77777777" w:rsidR="00905380" w:rsidRPr="00CB009C" w:rsidRDefault="00905380" w:rsidP="001F783F">
      <w:pPr>
        <w:pStyle w:val="Body"/>
      </w:pPr>
      <w:r w:rsidRPr="00CB009C">
        <w:t xml:space="preserve">This IOCTL cancels activity on the specified USB transfer pipe that is associated with the specified device handle. </w:t>
      </w:r>
    </w:p>
    <w:tbl>
      <w:tblPr>
        <w:tblW w:w="81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
        <w:gridCol w:w="1837"/>
        <w:gridCol w:w="6256"/>
      </w:tblGrid>
      <w:tr w:rsidR="00905380" w:rsidRPr="00FF702C" w14:paraId="252BF794" w14:textId="77777777" w:rsidTr="00DB6443">
        <w:tc>
          <w:tcPr>
            <w:tcW w:w="8100" w:type="dxa"/>
            <w:gridSpan w:val="3"/>
            <w:tcBorders>
              <w:top w:val="nil"/>
              <w:left w:val="nil"/>
              <w:right w:val="nil"/>
            </w:tcBorders>
            <w:shd w:val="clear" w:color="auto" w:fill="auto"/>
          </w:tcPr>
          <w:p w14:paraId="0E6DCBB1" w14:textId="77777777" w:rsidR="00905380" w:rsidRPr="00DB6443" w:rsidRDefault="00905380" w:rsidP="0058297B">
            <w:pPr>
              <w:autoSpaceDE w:val="0"/>
              <w:autoSpaceDN w:val="0"/>
              <w:adjustRightInd w:val="0"/>
              <w:spacing w:before="40" w:after="40"/>
              <w:rPr>
                <w:sz w:val="20"/>
              </w:rPr>
            </w:pPr>
          </w:p>
        </w:tc>
      </w:tr>
      <w:tr w:rsidR="00DB6443" w:rsidRPr="00D84279" w14:paraId="15A48C3F" w14:textId="77777777" w:rsidTr="005C03AF">
        <w:trPr>
          <w:gridBefore w:val="1"/>
          <w:wBefore w:w="7" w:type="dxa"/>
        </w:trPr>
        <w:tc>
          <w:tcPr>
            <w:tcW w:w="1800" w:type="dxa"/>
            <w:shd w:val="pct30" w:color="FFFF00" w:fill="FFFFFF"/>
          </w:tcPr>
          <w:p w14:paraId="22C5BE09"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293" w:type="dxa"/>
            <w:shd w:val="pct30" w:color="FFFF00" w:fill="FFFFFF"/>
          </w:tcPr>
          <w:p w14:paraId="17182DDF"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29570136" w14:textId="77777777" w:rsidTr="00DB6443">
        <w:trPr>
          <w:gridBefore w:val="1"/>
          <w:wBefore w:w="7" w:type="dxa"/>
        </w:trPr>
        <w:tc>
          <w:tcPr>
            <w:tcW w:w="1800" w:type="dxa"/>
          </w:tcPr>
          <w:p w14:paraId="64A50442"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293" w:type="dxa"/>
          </w:tcPr>
          <w:p w14:paraId="29A13ABC" w14:textId="77777777" w:rsidR="00905380" w:rsidRPr="00DB6443" w:rsidRDefault="00905380" w:rsidP="005C03AF">
            <w:pPr>
              <w:autoSpaceDE w:val="0"/>
              <w:autoSpaceDN w:val="0"/>
              <w:adjustRightInd w:val="0"/>
              <w:spacing w:before="40" w:after="40"/>
              <w:rPr>
                <w:sz w:val="20"/>
              </w:rPr>
            </w:pPr>
            <w:r w:rsidRPr="00DB6443">
              <w:rPr>
                <w:sz w:val="20"/>
              </w:rPr>
              <w:t>Device handle, obtained by calling CreateFile.</w:t>
            </w:r>
          </w:p>
        </w:tc>
      </w:tr>
      <w:tr w:rsidR="00905380" w:rsidRPr="00D84279" w14:paraId="475D2E3D" w14:textId="77777777" w:rsidTr="00DB6443">
        <w:trPr>
          <w:gridBefore w:val="1"/>
          <w:wBefore w:w="7" w:type="dxa"/>
        </w:trPr>
        <w:tc>
          <w:tcPr>
            <w:tcW w:w="1800" w:type="dxa"/>
          </w:tcPr>
          <w:p w14:paraId="09D62FF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6293" w:type="dxa"/>
          </w:tcPr>
          <w:p w14:paraId="78FAC4CF" w14:textId="77777777" w:rsidR="00905380" w:rsidRPr="00D84279" w:rsidRDefault="00905380" w:rsidP="005C03AF">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IOCTL_USBTMC_CANCEL_IO</w:t>
            </w:r>
          </w:p>
        </w:tc>
      </w:tr>
      <w:tr w:rsidR="00905380" w:rsidRPr="00FF702C" w14:paraId="24DEF82F" w14:textId="77777777" w:rsidTr="00DB6443">
        <w:trPr>
          <w:gridBefore w:val="1"/>
          <w:wBefore w:w="7" w:type="dxa"/>
        </w:trPr>
        <w:tc>
          <w:tcPr>
            <w:tcW w:w="1800" w:type="dxa"/>
          </w:tcPr>
          <w:p w14:paraId="5CC3A982"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293" w:type="dxa"/>
          </w:tcPr>
          <w:p w14:paraId="594AC7C7" w14:textId="77777777" w:rsidR="00905380" w:rsidRPr="00DB6443" w:rsidRDefault="00905380" w:rsidP="005C03AF">
            <w:pPr>
              <w:autoSpaceDE w:val="0"/>
              <w:autoSpaceDN w:val="0"/>
              <w:adjustRightInd w:val="0"/>
              <w:spacing w:before="40" w:after="40"/>
              <w:rPr>
                <w:sz w:val="20"/>
              </w:rPr>
            </w:pPr>
            <w:r w:rsidRPr="00DB6443">
              <w:rPr>
                <w:sz w:val="20"/>
              </w:rPr>
              <w:t xml:space="preserve">Pointer to a location containing a </w:t>
            </w:r>
            <w:r w:rsidRPr="00DB6443">
              <w:rPr>
                <w:rFonts w:ascii="Courier New" w:hAnsi="Courier New"/>
                <w:sz w:val="18"/>
              </w:rPr>
              <w:t>USBTMC</w:t>
            </w:r>
            <w:bookmarkStart w:id="135" w:name="_Hlt37500792"/>
            <w:r w:rsidRPr="00DB6443">
              <w:rPr>
                <w:rFonts w:ascii="Courier New" w:hAnsi="Courier New"/>
                <w:sz w:val="18"/>
              </w:rPr>
              <w:t>_</w:t>
            </w:r>
            <w:bookmarkEnd w:id="135"/>
            <w:r w:rsidRPr="00DB6443">
              <w:rPr>
                <w:rFonts w:ascii="Courier New" w:hAnsi="Courier New"/>
                <w:sz w:val="18"/>
              </w:rPr>
              <w:t>PIPE_TYPE</w:t>
            </w:r>
            <w:r w:rsidRPr="00DB6443">
              <w:rPr>
                <w:sz w:val="20"/>
              </w:rPr>
              <w:t>-typed value</w:t>
            </w:r>
          </w:p>
        </w:tc>
      </w:tr>
      <w:tr w:rsidR="00905380" w:rsidRPr="00D84279" w14:paraId="36CD021B" w14:textId="77777777" w:rsidTr="00DB6443">
        <w:trPr>
          <w:gridBefore w:val="1"/>
          <w:wBefore w:w="7" w:type="dxa"/>
        </w:trPr>
        <w:tc>
          <w:tcPr>
            <w:tcW w:w="1800" w:type="dxa"/>
          </w:tcPr>
          <w:p w14:paraId="18E3E33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293" w:type="dxa"/>
          </w:tcPr>
          <w:p w14:paraId="79907B09" w14:textId="77777777" w:rsidR="00905380" w:rsidRPr="00D84279" w:rsidRDefault="00905380" w:rsidP="005C03AF">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Sizeof(USBTMC_PIPE_TYPE)</w:t>
            </w:r>
          </w:p>
        </w:tc>
      </w:tr>
      <w:tr w:rsidR="00905380" w:rsidRPr="00D84279" w14:paraId="02BE20AA" w14:textId="77777777" w:rsidTr="00DB6443">
        <w:trPr>
          <w:gridBefore w:val="1"/>
          <w:wBefore w:w="7" w:type="dxa"/>
        </w:trPr>
        <w:tc>
          <w:tcPr>
            <w:tcW w:w="1800" w:type="dxa"/>
          </w:tcPr>
          <w:p w14:paraId="71D686C5"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293" w:type="dxa"/>
          </w:tcPr>
          <w:p w14:paraId="4DFD1FEA"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905380" w:rsidRPr="00D84279" w14:paraId="29199C28" w14:textId="77777777" w:rsidTr="00DB6443">
        <w:trPr>
          <w:gridBefore w:val="1"/>
          <w:wBefore w:w="7" w:type="dxa"/>
        </w:trPr>
        <w:tc>
          <w:tcPr>
            <w:tcW w:w="1800" w:type="dxa"/>
          </w:tcPr>
          <w:p w14:paraId="52F7C644"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293" w:type="dxa"/>
          </w:tcPr>
          <w:p w14:paraId="067DF481"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D84279" w14:paraId="09A2E581" w14:textId="77777777" w:rsidTr="00DB6443">
        <w:trPr>
          <w:gridBefore w:val="1"/>
          <w:wBefore w:w="7" w:type="dxa"/>
        </w:trPr>
        <w:tc>
          <w:tcPr>
            <w:tcW w:w="1800" w:type="dxa"/>
          </w:tcPr>
          <w:p w14:paraId="56887336"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293" w:type="dxa"/>
          </w:tcPr>
          <w:p w14:paraId="4BB8BFCC"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FF702C" w14:paraId="0F0C6B62" w14:textId="77777777" w:rsidTr="00DB6443">
        <w:trPr>
          <w:gridBefore w:val="1"/>
          <w:wBefore w:w="7" w:type="dxa"/>
        </w:trPr>
        <w:tc>
          <w:tcPr>
            <w:tcW w:w="1800" w:type="dxa"/>
          </w:tcPr>
          <w:p w14:paraId="494B4B06"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293" w:type="dxa"/>
          </w:tcPr>
          <w:p w14:paraId="6889F1C1" w14:textId="77777777" w:rsidR="00905380" w:rsidRPr="00DB6443" w:rsidRDefault="00905380" w:rsidP="005C03AF">
            <w:pPr>
              <w:autoSpaceDE w:val="0"/>
              <w:autoSpaceDN w:val="0"/>
              <w:adjustRightInd w:val="0"/>
              <w:spacing w:before="40" w:after="40"/>
              <w:rPr>
                <w:sz w:val="20"/>
              </w:rPr>
            </w:pPr>
            <w:r w:rsidRPr="00DB6443">
              <w:rPr>
                <w:sz w:val="20"/>
              </w:rPr>
              <w:t xml:space="preserve">Optional pointer to an </w:t>
            </w:r>
            <w:r w:rsidRPr="00DB6443">
              <w:rPr>
                <w:rFonts w:ascii="Courier New" w:hAnsi="Courier New"/>
                <w:sz w:val="18"/>
              </w:rPr>
              <w:t>OVERLAPPED</w:t>
            </w:r>
            <w:r w:rsidRPr="00DB6443">
              <w:rPr>
                <w:sz w:val="20"/>
              </w:rPr>
              <w:t xml:space="preserve"> structure (described in the Windows Platform SDK documentation).</w:t>
            </w:r>
          </w:p>
        </w:tc>
      </w:tr>
    </w:tbl>
    <w:p w14:paraId="6A804226" w14:textId="5E989C2E" w:rsidR="00905380" w:rsidRPr="00CB009C" w:rsidRDefault="00905380" w:rsidP="001F783F">
      <w:pPr>
        <w:pStyle w:val="Body"/>
      </w:pPr>
      <w:r w:rsidRPr="00CB009C">
        <w:t xml:space="preserve">When the DeviceloControl function is called with the IOCTL_USBTMC_CANCEL_IO I/O control code, the caller must specify one of the </w:t>
      </w:r>
      <w:hyperlink w:anchor="_Data_Structures_–" w:history="1">
        <w:r w:rsidR="007744DB" w:rsidRPr="00CB009C">
          <w:t>USBTMC_PIPE_TYPE</w:t>
        </w:r>
      </w:hyperlink>
      <w:r w:rsidRPr="00CB009C">
        <w:t xml:space="preserve">-typed values as the function's lpInBuffer parameter. This value indicates on which of the transfer pipes (interrupt, bulk IN, bulk OUT) the operation should be performed.  </w:t>
      </w:r>
    </w:p>
    <w:p w14:paraId="5576AACF" w14:textId="77777777" w:rsidR="00905380" w:rsidRPr="00CB009C" w:rsidRDefault="00905380" w:rsidP="001F783F">
      <w:pPr>
        <w:pStyle w:val="Body"/>
      </w:pPr>
      <w:r w:rsidRPr="00CB009C">
        <w:t>The driver creates an URB with function = URB_FUNCTION_ABORT_PIPE to carry out the request.</w:t>
      </w:r>
    </w:p>
    <w:p w14:paraId="44839C78" w14:textId="77777777" w:rsidR="00905380" w:rsidRPr="00E77747" w:rsidRDefault="00905380" w:rsidP="00E77747">
      <w:pPr>
        <w:pStyle w:val="Body"/>
        <w:rPr>
          <w:b/>
          <w:sz w:val="22"/>
        </w:rPr>
      </w:pPr>
      <w:r w:rsidRPr="00E77747">
        <w:rPr>
          <w:b/>
          <w:sz w:val="22"/>
        </w:rPr>
        <w:t>Code Example</w:t>
      </w:r>
    </w:p>
    <w:p w14:paraId="08167633" w14:textId="77777777" w:rsidR="00905380" w:rsidRDefault="00905380" w:rsidP="00E77747">
      <w:pPr>
        <w:pStyle w:val="Body"/>
        <w:spacing w:before="40"/>
        <w:rPr>
          <w:rFonts w:ascii="Courier New" w:hAnsi="Courier New" w:cs="Courier New"/>
          <w:sz w:val="18"/>
          <w:szCs w:val="18"/>
        </w:rPr>
      </w:pPr>
    </w:p>
    <w:p w14:paraId="60C12465"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BOOL bState = FALSE;</w:t>
      </w:r>
    </w:p>
    <w:p w14:paraId="6C9E146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DWORD cbRet = 0;</w:t>
      </w:r>
    </w:p>
    <w:p w14:paraId="07827C5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OVERLAPPED overlapped;</w:t>
      </w:r>
    </w:p>
    <w:p w14:paraId="33E9721F" w14:textId="77777777" w:rsidR="00905380" w:rsidRPr="00E77747" w:rsidRDefault="00905380" w:rsidP="00E77747">
      <w:pPr>
        <w:pStyle w:val="Body"/>
        <w:spacing w:before="40"/>
        <w:rPr>
          <w:rFonts w:ascii="Courier New" w:hAnsi="Courier New" w:cs="Courier New"/>
          <w:sz w:val="18"/>
          <w:szCs w:val="18"/>
        </w:rPr>
      </w:pPr>
    </w:p>
    <w:p w14:paraId="1DCBD88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memset(&amp;overlapped, 0, sizeof(OVERLAPPED));</w:t>
      </w:r>
    </w:p>
    <w:p w14:paraId="303F18B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overlapped.hEvent = </w:t>
      </w:r>
    </w:p>
    <w:p w14:paraId="7FA35A7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CreateEvent(NULL, // pointer to security attributes</w:t>
      </w:r>
    </w:p>
    <w:p w14:paraId="38D1DC4C"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FALSE, // automatic reset</w:t>
      </w:r>
    </w:p>
    <w:p w14:paraId="65FD267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FALSE, // initialize to nosignaled</w:t>
      </w:r>
    </w:p>
    <w:p w14:paraId="3BB8F79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NULL); // pointer to the event-object name</w:t>
      </w:r>
    </w:p>
    <w:p w14:paraId="4200738A"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bState = </w:t>
      </w:r>
    </w:p>
    <w:p w14:paraId="265D5AB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DeviceIoControl(hdlDevice,</w:t>
      </w:r>
    </w:p>
    <w:p w14:paraId="666EC3D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(DWORD) IOCTL_USBTMC_CANCEL_IO,</w:t>
      </w:r>
    </w:p>
    <w:p w14:paraId="425B5436"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(LPVOID)&amp;pipeType,</w:t>
      </w:r>
    </w:p>
    <w:p w14:paraId="44BA7E4C" w14:textId="1FA3CD2D"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sizeof(</w:t>
      </w:r>
      <w:hyperlink w:anchor="_Data_Structures_–" w:history="1">
        <w:r w:rsidR="007744DB" w:rsidRPr="00E77747">
          <w:rPr>
            <w:rFonts w:ascii="Courier New" w:hAnsi="Courier New" w:cs="Courier New"/>
            <w:sz w:val="18"/>
            <w:szCs w:val="18"/>
          </w:rPr>
          <w:t>USBTMC_PIPE_TYPE</w:t>
        </w:r>
      </w:hyperlink>
      <w:r w:rsidRPr="00E77747">
        <w:rPr>
          <w:rFonts w:ascii="Courier New" w:hAnsi="Courier New" w:cs="Courier New"/>
          <w:sz w:val="18"/>
          <w:szCs w:val="18"/>
        </w:rPr>
        <w:t>),</w:t>
      </w:r>
    </w:p>
    <w:p w14:paraId="418C0BEA"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NULL,</w:t>
      </w:r>
    </w:p>
    <w:p w14:paraId="34B1F5D6"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0,</w:t>
      </w:r>
    </w:p>
    <w:p w14:paraId="2A30E6D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&amp;cbRet,</w:t>
      </w:r>
    </w:p>
    <w:p w14:paraId="31138BC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&amp;overlapped);</w:t>
      </w:r>
    </w:p>
    <w:p w14:paraId="55E57548" w14:textId="77777777" w:rsidR="00905380" w:rsidRPr="001F783F" w:rsidRDefault="00905380" w:rsidP="007801FC">
      <w:pPr>
        <w:pStyle w:val="Titre4"/>
      </w:pPr>
      <w:bookmarkStart w:id="136" w:name="_Data_Structures_–"/>
      <w:bookmarkStart w:id="137" w:name="_Toc523839996"/>
      <w:bookmarkStart w:id="138" w:name="_Toc525115884"/>
      <w:bookmarkStart w:id="139" w:name="_Toc252965556"/>
      <w:bookmarkEnd w:id="136"/>
      <w:r>
        <w:t>Data Structures – USBTMC_PIPE_TYPE</w:t>
      </w:r>
      <w:bookmarkEnd w:id="137"/>
      <w:bookmarkEnd w:id="138"/>
      <w:bookmarkEnd w:id="139"/>
    </w:p>
    <w:p w14:paraId="5ED122E5" w14:textId="77777777" w:rsidR="00905380" w:rsidRPr="00E77747" w:rsidRDefault="00905380" w:rsidP="00E77747">
      <w:pPr>
        <w:pStyle w:val="Body"/>
        <w:spacing w:before="40"/>
        <w:rPr>
          <w:rFonts w:ascii="Courier New" w:hAnsi="Courier New" w:cs="Courier New"/>
          <w:sz w:val="18"/>
          <w:szCs w:val="18"/>
        </w:rPr>
      </w:pPr>
    </w:p>
    <w:p w14:paraId="18349FE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typedef enum {</w:t>
      </w:r>
    </w:p>
    <w:p w14:paraId="35E8472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USBTMC_INTERRUPT_IN_PIPE = 1,</w:t>
      </w:r>
    </w:p>
    <w:p w14:paraId="2AFE66E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USBTMC_READ_DATA_PIPE = 2,</w:t>
      </w:r>
    </w:p>
    <w:p w14:paraId="7CBE8D8C"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USBTMC_WRITE_DATA_PIPE = 3,</w:t>
      </w:r>
    </w:p>
    <w:p w14:paraId="354927B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USBTMC_ALL_PIPES = 4</w:t>
      </w:r>
    </w:p>
    <w:p w14:paraId="5284D0F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USBTMC_PIPE_TYPE;</w:t>
      </w:r>
    </w:p>
    <w:p w14:paraId="4C51BD38" w14:textId="20E72BD7" w:rsidR="00905380" w:rsidRPr="00CB009C" w:rsidRDefault="00905380" w:rsidP="001F783F">
      <w:pPr>
        <w:pStyle w:val="Body"/>
      </w:pPr>
      <w:r w:rsidRPr="00CB009C">
        <w:t xml:space="preserve">The USBTMC_PIPE_TYPE data type is used as input to the DeviceIoControl function, if the I/O control code is IOCTL_USBTMC_CANCEL_IO or IOCTL_USBTMC_RESET_PIPE. An interrupt pipe, a bulk IN pipe, and a bulk OUT pipe are associated with each device handle supplied to DeviceIoControl. The specified </w:t>
      </w:r>
      <w:hyperlink w:anchor="_Data_Structures_–" w:history="1">
        <w:r w:rsidR="007744DB" w:rsidRPr="00CB009C">
          <w:t>USBTMC_PIPE_TYPE</w:t>
        </w:r>
      </w:hyperlink>
      <w:r w:rsidRPr="00CB009C">
        <w:t xml:space="preserve">  value indicates on which of these pipes the operation should be performed.</w:t>
      </w:r>
    </w:p>
    <w:p w14:paraId="76D4E23C" w14:textId="77777777" w:rsidR="00905380" w:rsidRDefault="00905380" w:rsidP="00BB299D">
      <w:pPr>
        <w:pStyle w:val="Titre3"/>
      </w:pPr>
      <w:bookmarkStart w:id="140" w:name="_Toc37500637"/>
      <w:bookmarkStart w:id="141" w:name="_Toc523839997"/>
      <w:bookmarkStart w:id="142" w:name="_Toc525115885"/>
      <w:bookmarkStart w:id="143" w:name="_Toc252965557"/>
      <w:r>
        <w:t>IOCTL_USBTMC_WAIT_INTERRUPT</w:t>
      </w:r>
      <w:bookmarkEnd w:id="140"/>
      <w:bookmarkEnd w:id="141"/>
      <w:bookmarkEnd w:id="142"/>
      <w:bookmarkEnd w:id="143"/>
      <w:r>
        <w:t xml:space="preserve">  </w:t>
      </w:r>
    </w:p>
    <w:p w14:paraId="5FF81048" w14:textId="77777777" w:rsidR="00905380" w:rsidRPr="00CB009C" w:rsidRDefault="00905380" w:rsidP="001F783F">
      <w:pPr>
        <w:pStyle w:val="Body"/>
      </w:pPr>
      <w:r w:rsidRPr="00CB009C">
        <w:t>Returns data arriving on a USB interrupt pipe.</w:t>
      </w:r>
    </w:p>
    <w:tbl>
      <w:tblPr>
        <w:tblW w:w="81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837"/>
        <w:gridCol w:w="6263"/>
      </w:tblGrid>
      <w:tr w:rsidR="00905380" w:rsidRPr="00FF702C" w14:paraId="6302CA22" w14:textId="77777777" w:rsidTr="00BB299D">
        <w:tc>
          <w:tcPr>
            <w:tcW w:w="8100" w:type="dxa"/>
            <w:gridSpan w:val="2"/>
            <w:tcBorders>
              <w:top w:val="nil"/>
              <w:left w:val="nil"/>
              <w:right w:val="nil"/>
            </w:tcBorders>
            <w:shd w:val="clear" w:color="auto" w:fill="auto"/>
          </w:tcPr>
          <w:p w14:paraId="4A9576FE" w14:textId="77777777" w:rsidR="00905380" w:rsidRPr="00BB299D" w:rsidRDefault="00905380" w:rsidP="0058297B">
            <w:pPr>
              <w:autoSpaceDE w:val="0"/>
              <w:autoSpaceDN w:val="0"/>
              <w:adjustRightInd w:val="0"/>
              <w:spacing w:before="40" w:after="40"/>
              <w:rPr>
                <w:sz w:val="20"/>
              </w:rPr>
            </w:pPr>
          </w:p>
        </w:tc>
      </w:tr>
      <w:tr w:rsidR="00DB6443" w:rsidRPr="00D84279" w14:paraId="168541A5" w14:textId="77777777" w:rsidTr="006263A4">
        <w:tc>
          <w:tcPr>
            <w:tcW w:w="1800" w:type="dxa"/>
            <w:shd w:val="pct30" w:color="FFFF00" w:fill="FFFFFF"/>
          </w:tcPr>
          <w:p w14:paraId="7D116EB6"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300" w:type="dxa"/>
            <w:shd w:val="pct30" w:color="FFFF00" w:fill="FFFFFF"/>
          </w:tcPr>
          <w:p w14:paraId="20D13FB2"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27F16740" w14:textId="77777777" w:rsidTr="00BB299D">
        <w:tc>
          <w:tcPr>
            <w:tcW w:w="1800" w:type="dxa"/>
          </w:tcPr>
          <w:p w14:paraId="1134105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300" w:type="dxa"/>
          </w:tcPr>
          <w:p w14:paraId="15639254" w14:textId="77777777" w:rsidR="00905380" w:rsidRPr="00BB299D" w:rsidRDefault="00905380" w:rsidP="005C03AF">
            <w:pPr>
              <w:autoSpaceDE w:val="0"/>
              <w:autoSpaceDN w:val="0"/>
              <w:adjustRightInd w:val="0"/>
              <w:spacing w:before="40" w:after="40"/>
              <w:rPr>
                <w:sz w:val="20"/>
              </w:rPr>
            </w:pPr>
            <w:r w:rsidRPr="00BB299D">
              <w:rPr>
                <w:sz w:val="20"/>
              </w:rPr>
              <w:t>Device handle, obtained by calling CreateFile.</w:t>
            </w:r>
          </w:p>
        </w:tc>
      </w:tr>
      <w:tr w:rsidR="00905380" w:rsidRPr="00D84279" w14:paraId="1978D3D3" w14:textId="77777777" w:rsidTr="00BB299D">
        <w:tc>
          <w:tcPr>
            <w:tcW w:w="1800" w:type="dxa"/>
          </w:tcPr>
          <w:p w14:paraId="7312C7B5"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6300" w:type="dxa"/>
          </w:tcPr>
          <w:p w14:paraId="32845335" w14:textId="77777777" w:rsidR="00905380" w:rsidRPr="00D84279" w:rsidRDefault="00905380" w:rsidP="005C03AF">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IOCTL_USBTMC_WAIT_INTERRUPT</w:t>
            </w:r>
          </w:p>
        </w:tc>
      </w:tr>
      <w:tr w:rsidR="00905380" w:rsidRPr="00D84279" w14:paraId="48062427" w14:textId="77777777" w:rsidTr="00BB299D">
        <w:tc>
          <w:tcPr>
            <w:tcW w:w="1800" w:type="dxa"/>
          </w:tcPr>
          <w:p w14:paraId="4B6308A3"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300" w:type="dxa"/>
          </w:tcPr>
          <w:p w14:paraId="314F3DE4"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905380" w:rsidRPr="00D84279" w14:paraId="170EEE31" w14:textId="77777777" w:rsidTr="00BB299D">
        <w:tc>
          <w:tcPr>
            <w:tcW w:w="1800" w:type="dxa"/>
          </w:tcPr>
          <w:p w14:paraId="2EA5BB38"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300" w:type="dxa"/>
          </w:tcPr>
          <w:p w14:paraId="270C1F06"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D84279" w14:paraId="28141A55" w14:textId="77777777" w:rsidTr="00BB299D">
        <w:tc>
          <w:tcPr>
            <w:tcW w:w="1800" w:type="dxa"/>
          </w:tcPr>
          <w:p w14:paraId="32D48C71"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300" w:type="dxa"/>
          </w:tcPr>
          <w:p w14:paraId="1F1C9F33" w14:textId="77777777" w:rsidR="00905380" w:rsidRPr="00D84279" w:rsidRDefault="00905380" w:rsidP="005C03AF">
            <w:pPr>
              <w:autoSpaceDE w:val="0"/>
              <w:autoSpaceDN w:val="0"/>
              <w:adjustRightInd w:val="0"/>
              <w:spacing w:before="40" w:after="40"/>
              <w:rPr>
                <w:rFonts w:eastAsia="SimSun"/>
                <w:sz w:val="20"/>
                <w:szCs w:val="20"/>
                <w:lang w:eastAsia="zh-CN"/>
              </w:rPr>
            </w:pPr>
            <w:r w:rsidRPr="00BB299D">
              <w:rPr>
                <w:sz w:val="20"/>
              </w:rPr>
              <w:t xml:space="preserve">Pointer to a buffer that is large enough to receive the largest packet the device is capable of sending on the interrupt pipe. </w:t>
            </w:r>
            <w:r w:rsidRPr="00D84279">
              <w:rPr>
                <w:rFonts w:eastAsia="SimSun"/>
                <w:sz w:val="20"/>
                <w:szCs w:val="20"/>
                <w:lang w:eastAsia="zh-CN"/>
              </w:rPr>
              <w:t>May be large enough to receive several packets.</w:t>
            </w:r>
          </w:p>
        </w:tc>
      </w:tr>
      <w:tr w:rsidR="00905380" w:rsidRPr="00FF702C" w14:paraId="03CEB8CC" w14:textId="77777777" w:rsidTr="00BB299D">
        <w:tc>
          <w:tcPr>
            <w:tcW w:w="1800" w:type="dxa"/>
          </w:tcPr>
          <w:p w14:paraId="2642E833"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300" w:type="dxa"/>
          </w:tcPr>
          <w:p w14:paraId="6FD2C4A4" w14:textId="77777777" w:rsidR="00905380" w:rsidRPr="00BB299D" w:rsidRDefault="00905380" w:rsidP="005C03AF">
            <w:pPr>
              <w:autoSpaceDE w:val="0"/>
              <w:autoSpaceDN w:val="0"/>
              <w:adjustRightInd w:val="0"/>
              <w:spacing w:before="40" w:after="40"/>
              <w:rPr>
                <w:sz w:val="20"/>
              </w:rPr>
            </w:pPr>
            <w:r w:rsidRPr="00BB299D">
              <w:rPr>
                <w:sz w:val="20"/>
              </w:rPr>
              <w:t>Size of the output buffer.</w:t>
            </w:r>
          </w:p>
        </w:tc>
      </w:tr>
      <w:tr w:rsidR="00905380" w:rsidRPr="00FF702C" w14:paraId="59CB23D8" w14:textId="77777777" w:rsidTr="00BB299D">
        <w:tc>
          <w:tcPr>
            <w:tcW w:w="1800" w:type="dxa"/>
          </w:tcPr>
          <w:p w14:paraId="2C942F45"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300" w:type="dxa"/>
          </w:tcPr>
          <w:p w14:paraId="4BE636A5" w14:textId="77777777" w:rsidR="00905380" w:rsidRPr="00BB299D" w:rsidRDefault="00905380" w:rsidP="005C03AF">
            <w:pPr>
              <w:autoSpaceDE w:val="0"/>
              <w:autoSpaceDN w:val="0"/>
              <w:adjustRightInd w:val="0"/>
              <w:spacing w:before="40" w:after="40"/>
              <w:rPr>
                <w:sz w:val="20"/>
              </w:rPr>
            </w:pPr>
            <w:r w:rsidRPr="00BB299D">
              <w:rPr>
                <w:sz w:val="20"/>
              </w:rPr>
              <w:t>Pointer to a location to receive the number of bytes returned.</w:t>
            </w:r>
          </w:p>
        </w:tc>
      </w:tr>
      <w:tr w:rsidR="00905380" w:rsidRPr="00FF702C" w14:paraId="586F2ECA" w14:textId="77777777" w:rsidTr="00BB299D">
        <w:tc>
          <w:tcPr>
            <w:tcW w:w="1800" w:type="dxa"/>
          </w:tcPr>
          <w:p w14:paraId="612AEF62"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300" w:type="dxa"/>
          </w:tcPr>
          <w:p w14:paraId="472E5B3E" w14:textId="77777777" w:rsidR="00905380" w:rsidRPr="00BB299D" w:rsidRDefault="00905380" w:rsidP="005C03AF">
            <w:pPr>
              <w:autoSpaceDE w:val="0"/>
              <w:autoSpaceDN w:val="0"/>
              <w:adjustRightInd w:val="0"/>
              <w:spacing w:before="40" w:after="40"/>
              <w:rPr>
                <w:sz w:val="20"/>
              </w:rPr>
            </w:pPr>
            <w:r w:rsidRPr="00BB299D">
              <w:rPr>
                <w:sz w:val="20"/>
              </w:rPr>
              <w:t xml:space="preserve">Optional pointer to an </w:t>
            </w:r>
            <w:r w:rsidRPr="00BB299D">
              <w:rPr>
                <w:rFonts w:ascii="Courier New" w:hAnsi="Courier New"/>
                <w:sz w:val="18"/>
              </w:rPr>
              <w:t>OVERLAPPED</w:t>
            </w:r>
            <w:r w:rsidRPr="00BB299D">
              <w:rPr>
                <w:sz w:val="20"/>
              </w:rPr>
              <w:t xml:space="preserve"> structure (described in the Windows Platform SDK documentation).</w:t>
            </w:r>
          </w:p>
        </w:tc>
      </w:tr>
    </w:tbl>
    <w:p w14:paraId="3C62F059" w14:textId="77777777" w:rsidR="00905380" w:rsidRDefault="00905380" w:rsidP="001F783F">
      <w:pPr>
        <w:pStyle w:val="Body"/>
      </w:pPr>
      <w:r w:rsidRPr="00CB009C">
        <w:t>Any application process or thread can issue a DeviceIoControl()  with IOCTL_USBTMC_</w:t>
      </w:r>
      <w:r w:rsidRPr="00CB009C">
        <w:br/>
        <w:t xml:space="preserve">WAIT_INTERRUPT.  </w:t>
      </w:r>
      <w:r>
        <w:t>The</w:t>
      </w:r>
      <w:r w:rsidRPr="00CB009C">
        <w:t xml:space="preserve"> USBTMC kernel driver distributes interrupt-IN DATA to </w:t>
      </w:r>
      <w:r>
        <w:t>multiple processes.  A VISA I/O library may issue a new IOCTL_USBTMC_WAIT_INTERRUPT if one is already outstanding for a given USBTMC interface.</w:t>
      </w:r>
    </w:p>
    <w:p w14:paraId="3AAB4E90" w14:textId="77777777" w:rsidR="00905380" w:rsidRPr="00E77747" w:rsidRDefault="00905380" w:rsidP="00E77747">
      <w:pPr>
        <w:pStyle w:val="Body"/>
        <w:rPr>
          <w:b/>
          <w:sz w:val="22"/>
        </w:rPr>
      </w:pPr>
      <w:r w:rsidRPr="00E77747">
        <w:rPr>
          <w:b/>
          <w:sz w:val="22"/>
        </w:rPr>
        <w:t>Code Example</w:t>
      </w:r>
    </w:p>
    <w:p w14:paraId="58F1C80C" w14:textId="77777777" w:rsidR="00905380" w:rsidRDefault="00905380" w:rsidP="00E77747">
      <w:pPr>
        <w:pStyle w:val="Body"/>
        <w:spacing w:before="40"/>
        <w:rPr>
          <w:rFonts w:ascii="Courier New" w:hAnsi="Courier New" w:cs="Courier New"/>
          <w:sz w:val="18"/>
          <w:szCs w:val="18"/>
        </w:rPr>
      </w:pPr>
      <w:bookmarkStart w:id="144" w:name="_Data_structure_–_1"/>
      <w:bookmarkEnd w:id="144"/>
    </w:p>
    <w:p w14:paraId="4E94571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DWORD dwError;</w:t>
      </w:r>
    </w:p>
    <w:p w14:paraId="2BDEDCD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BOOL bRet;</w:t>
      </w:r>
    </w:p>
    <w:p w14:paraId="1FC9D2E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BYTE InterruptData[64];</w:t>
      </w:r>
    </w:p>
    <w:p w14:paraId="1CACE2BA"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OVERLAPPED overlappedIntIn;</w:t>
      </w:r>
    </w:p>
    <w:p w14:paraId="2F82C83F" w14:textId="77777777" w:rsidR="00905380" w:rsidRPr="00E77747" w:rsidRDefault="00905380" w:rsidP="00E77747">
      <w:pPr>
        <w:pStyle w:val="Body"/>
        <w:spacing w:before="40"/>
        <w:rPr>
          <w:rFonts w:ascii="Courier New" w:hAnsi="Courier New" w:cs="Courier New"/>
          <w:sz w:val="18"/>
          <w:szCs w:val="18"/>
        </w:rPr>
      </w:pPr>
    </w:p>
    <w:p w14:paraId="4748E816"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memset(&amp;overlappedIntIn, 0, sizeof(overlappedIntIn));</w:t>
      </w:r>
    </w:p>
    <w:p w14:paraId="52FC6D9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overlappedIntIn.hEvent = CreateEvent( NULL, TRUE, FALSE, NULL );</w:t>
      </w:r>
    </w:p>
    <w:p w14:paraId="3905B671" w14:textId="77777777" w:rsidR="00905380" w:rsidRPr="00E77747" w:rsidRDefault="00905380" w:rsidP="00E77747">
      <w:pPr>
        <w:pStyle w:val="Body"/>
        <w:spacing w:before="40"/>
        <w:rPr>
          <w:rFonts w:ascii="Courier New" w:hAnsi="Courier New" w:cs="Courier New"/>
          <w:sz w:val="18"/>
          <w:szCs w:val="18"/>
        </w:rPr>
      </w:pPr>
    </w:p>
    <w:p w14:paraId="2B34CC7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bRet = DeviceIoControl( hHandle,</w:t>
      </w:r>
    </w:p>
    <w:p w14:paraId="2393D82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IOCTL_USBTMC_WAIT_INTERRUPT,</w:t>
      </w:r>
    </w:p>
    <w:p w14:paraId="79D8267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NULL,</w:t>
      </w:r>
    </w:p>
    <w:p w14:paraId="7449467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0,</w:t>
      </w:r>
    </w:p>
    <w:p w14:paraId="3A2191A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&amp;InterruptData,</w:t>
      </w:r>
    </w:p>
    <w:p w14:paraId="34DDC40E"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sizeof(InterruptData),</w:t>
      </w:r>
    </w:p>
    <w:p w14:paraId="3AB727C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&amp;dwError,</w:t>
      </w:r>
    </w:p>
    <w:p w14:paraId="1F7CC25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&amp;overlappedIntIn );</w:t>
      </w:r>
    </w:p>
    <w:p w14:paraId="1038A2C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if ( bRet != 0 ) {</w:t>
      </w:r>
    </w:p>
    <w:p w14:paraId="67C89875"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printf("DeviceIoControl err\n");</w:t>
      </w:r>
    </w:p>
    <w:p w14:paraId="158DB23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77FBEA62" w14:textId="77777777" w:rsidR="00905380" w:rsidRPr="00E77747" w:rsidRDefault="00905380" w:rsidP="00E77747">
      <w:pPr>
        <w:pStyle w:val="Body"/>
        <w:spacing w:before="40"/>
        <w:rPr>
          <w:rFonts w:ascii="Courier New" w:hAnsi="Courier New" w:cs="Courier New"/>
          <w:sz w:val="18"/>
          <w:szCs w:val="18"/>
        </w:rPr>
      </w:pPr>
    </w:p>
    <w:p w14:paraId="165BA71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WaitForSingleObject(overlappedIn.hEvent,INFINITE);</w:t>
      </w:r>
    </w:p>
    <w:p w14:paraId="5525F000" w14:textId="77777777" w:rsidR="00905380" w:rsidRDefault="00905380" w:rsidP="00DB6443">
      <w:pPr>
        <w:pStyle w:val="Titre3"/>
      </w:pPr>
      <w:bookmarkStart w:id="145" w:name="_Toc37500638"/>
      <w:bookmarkStart w:id="146" w:name="_Toc523839998"/>
      <w:bookmarkStart w:id="147" w:name="_Toc525115886"/>
      <w:bookmarkStart w:id="148" w:name="_Toc252965558"/>
      <w:r>
        <w:t>IOCTL_USBTMC_RESET_PIPE</w:t>
      </w:r>
      <w:bookmarkEnd w:id="145"/>
      <w:bookmarkEnd w:id="146"/>
      <w:bookmarkEnd w:id="147"/>
      <w:bookmarkEnd w:id="148"/>
      <w:r>
        <w:t xml:space="preserve">           </w:t>
      </w:r>
    </w:p>
    <w:p w14:paraId="2B751741" w14:textId="77777777" w:rsidR="00905380" w:rsidRPr="00CB009C" w:rsidRDefault="00905380" w:rsidP="001F783F">
      <w:pPr>
        <w:pStyle w:val="Body"/>
      </w:pPr>
      <w:r w:rsidRPr="00CB009C">
        <w:t>Resets the specified USB transfer pipe that is associated with the specified device handle. This clears a Halt condition on the pipe.</w:t>
      </w:r>
    </w:p>
    <w:tbl>
      <w:tblPr>
        <w:tblW w:w="8107"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
        <w:gridCol w:w="1837"/>
        <w:gridCol w:w="6256"/>
        <w:gridCol w:w="7"/>
      </w:tblGrid>
      <w:tr w:rsidR="00905380" w:rsidRPr="00D84279" w14:paraId="02A20C1D" w14:textId="77777777" w:rsidTr="00DB6443">
        <w:trPr>
          <w:gridAfter w:val="1"/>
          <w:wAfter w:w="7" w:type="dxa"/>
        </w:trPr>
        <w:tc>
          <w:tcPr>
            <w:tcW w:w="8100" w:type="dxa"/>
            <w:gridSpan w:val="3"/>
            <w:tcBorders>
              <w:top w:val="nil"/>
              <w:left w:val="nil"/>
              <w:right w:val="nil"/>
            </w:tcBorders>
            <w:shd w:val="clear" w:color="auto" w:fill="auto"/>
          </w:tcPr>
          <w:p w14:paraId="4609D7A1" w14:textId="77777777" w:rsidR="00905380" w:rsidRPr="00D84279" w:rsidRDefault="00905380" w:rsidP="0058297B">
            <w:pPr>
              <w:autoSpaceDE w:val="0"/>
              <w:autoSpaceDN w:val="0"/>
              <w:adjustRightInd w:val="0"/>
              <w:spacing w:before="40" w:after="40"/>
              <w:rPr>
                <w:rFonts w:eastAsia="SimSun"/>
                <w:sz w:val="20"/>
                <w:szCs w:val="20"/>
                <w:lang w:eastAsia="zh-CN"/>
              </w:rPr>
            </w:pPr>
          </w:p>
        </w:tc>
      </w:tr>
      <w:tr w:rsidR="00DB6443" w:rsidRPr="00D84279" w14:paraId="7292D44D" w14:textId="77777777" w:rsidTr="006263A4">
        <w:trPr>
          <w:gridBefore w:val="1"/>
          <w:wBefore w:w="7" w:type="dxa"/>
        </w:trPr>
        <w:tc>
          <w:tcPr>
            <w:tcW w:w="1800" w:type="dxa"/>
            <w:shd w:val="pct30" w:color="FFFF00" w:fill="FFFFFF"/>
          </w:tcPr>
          <w:p w14:paraId="1DB77919"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300" w:type="dxa"/>
            <w:gridSpan w:val="2"/>
            <w:shd w:val="pct30" w:color="FFFF00" w:fill="FFFFFF"/>
          </w:tcPr>
          <w:p w14:paraId="22AD6F48"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752E1891" w14:textId="77777777" w:rsidTr="00DB6443">
        <w:trPr>
          <w:gridBefore w:val="1"/>
          <w:wBefore w:w="7" w:type="dxa"/>
        </w:trPr>
        <w:tc>
          <w:tcPr>
            <w:tcW w:w="1800" w:type="dxa"/>
          </w:tcPr>
          <w:p w14:paraId="05E78231"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300" w:type="dxa"/>
            <w:gridSpan w:val="2"/>
          </w:tcPr>
          <w:p w14:paraId="1D7A3ACA" w14:textId="77777777" w:rsidR="00905380" w:rsidRPr="00DB6443" w:rsidRDefault="00905380" w:rsidP="006263A4">
            <w:pPr>
              <w:autoSpaceDE w:val="0"/>
              <w:autoSpaceDN w:val="0"/>
              <w:adjustRightInd w:val="0"/>
              <w:spacing w:before="40" w:after="40"/>
              <w:rPr>
                <w:sz w:val="20"/>
              </w:rPr>
            </w:pPr>
            <w:r w:rsidRPr="00DB6443">
              <w:rPr>
                <w:sz w:val="20"/>
              </w:rPr>
              <w:t>Device handle, obtained by calling CreateFile.</w:t>
            </w:r>
          </w:p>
        </w:tc>
      </w:tr>
      <w:tr w:rsidR="00905380" w:rsidRPr="00D84279" w14:paraId="377386E0" w14:textId="77777777" w:rsidTr="00DB6443">
        <w:trPr>
          <w:gridBefore w:val="1"/>
          <w:wBefore w:w="7" w:type="dxa"/>
        </w:trPr>
        <w:tc>
          <w:tcPr>
            <w:tcW w:w="1800" w:type="dxa"/>
          </w:tcPr>
          <w:p w14:paraId="047173EE"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6300" w:type="dxa"/>
            <w:gridSpan w:val="2"/>
          </w:tcPr>
          <w:p w14:paraId="0F7931AE"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IOCTL_USBTMC_RESET_PIPE</w:t>
            </w:r>
          </w:p>
        </w:tc>
      </w:tr>
      <w:tr w:rsidR="00905380" w:rsidRPr="00D84279" w14:paraId="7CE70B5C" w14:textId="77777777" w:rsidTr="00DB6443">
        <w:trPr>
          <w:gridBefore w:val="1"/>
          <w:wBefore w:w="7" w:type="dxa"/>
        </w:trPr>
        <w:tc>
          <w:tcPr>
            <w:tcW w:w="1800" w:type="dxa"/>
          </w:tcPr>
          <w:p w14:paraId="660A0EB9"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300" w:type="dxa"/>
            <w:gridSpan w:val="2"/>
          </w:tcPr>
          <w:p w14:paraId="2AE3B6C2"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905380" w:rsidRPr="00D84279" w14:paraId="41AF1A05" w14:textId="77777777" w:rsidTr="00DB6443">
        <w:trPr>
          <w:gridBefore w:val="1"/>
          <w:wBefore w:w="7" w:type="dxa"/>
        </w:trPr>
        <w:tc>
          <w:tcPr>
            <w:tcW w:w="1800" w:type="dxa"/>
          </w:tcPr>
          <w:p w14:paraId="46ABD549"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300" w:type="dxa"/>
            <w:gridSpan w:val="2"/>
          </w:tcPr>
          <w:p w14:paraId="49223DF1"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FF702C" w14:paraId="39FC5C52" w14:textId="77777777" w:rsidTr="00DB6443">
        <w:trPr>
          <w:gridBefore w:val="1"/>
          <w:wBefore w:w="7" w:type="dxa"/>
        </w:trPr>
        <w:tc>
          <w:tcPr>
            <w:tcW w:w="1800" w:type="dxa"/>
          </w:tcPr>
          <w:p w14:paraId="758618FD"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300" w:type="dxa"/>
            <w:gridSpan w:val="2"/>
          </w:tcPr>
          <w:p w14:paraId="3479A6AF" w14:textId="026B3D12" w:rsidR="00905380" w:rsidRPr="00DB6443" w:rsidRDefault="00905380" w:rsidP="006263A4">
            <w:pPr>
              <w:autoSpaceDE w:val="0"/>
              <w:autoSpaceDN w:val="0"/>
              <w:adjustRightInd w:val="0"/>
              <w:spacing w:before="40" w:after="40"/>
              <w:rPr>
                <w:sz w:val="20"/>
              </w:rPr>
            </w:pPr>
            <w:r w:rsidRPr="00DB6443">
              <w:rPr>
                <w:sz w:val="20"/>
              </w:rPr>
              <w:t xml:space="preserve">Pointer to a location containing a </w:t>
            </w:r>
            <w:hyperlink w:anchor="_Data_Structures_–" w:history="1">
              <w:r w:rsidR="007744DB" w:rsidRPr="0058297B">
                <w:rPr>
                  <w:rFonts w:ascii="Courier New" w:eastAsia="SimSun" w:hAnsi="Courier New" w:cs="Courier New"/>
                  <w:sz w:val="18"/>
                  <w:szCs w:val="18"/>
                  <w:lang w:eastAsia="zh-CN"/>
                </w:rPr>
                <w:t>USBTMC_PIPE_TYPE</w:t>
              </w:r>
            </w:hyperlink>
            <w:r w:rsidRPr="00DB6443">
              <w:rPr>
                <w:sz w:val="20"/>
              </w:rPr>
              <w:t>-typed value.</w:t>
            </w:r>
          </w:p>
        </w:tc>
      </w:tr>
      <w:tr w:rsidR="00905380" w:rsidRPr="00FF702C" w14:paraId="064EA4E3" w14:textId="77777777" w:rsidTr="00DB6443">
        <w:trPr>
          <w:gridBefore w:val="1"/>
          <w:wBefore w:w="7" w:type="dxa"/>
        </w:trPr>
        <w:tc>
          <w:tcPr>
            <w:tcW w:w="1800" w:type="dxa"/>
          </w:tcPr>
          <w:p w14:paraId="216E79FA"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300" w:type="dxa"/>
            <w:gridSpan w:val="2"/>
          </w:tcPr>
          <w:p w14:paraId="264A2A8A" w14:textId="77777777" w:rsidR="00905380" w:rsidRPr="00DB6443" w:rsidRDefault="00905380" w:rsidP="006263A4">
            <w:pPr>
              <w:autoSpaceDE w:val="0"/>
              <w:autoSpaceDN w:val="0"/>
              <w:adjustRightInd w:val="0"/>
              <w:spacing w:before="40" w:after="40"/>
              <w:rPr>
                <w:sz w:val="20"/>
              </w:rPr>
            </w:pPr>
            <w:r w:rsidRPr="00DB6443">
              <w:rPr>
                <w:sz w:val="20"/>
              </w:rPr>
              <w:t>Size of the output buffer.</w:t>
            </w:r>
          </w:p>
        </w:tc>
      </w:tr>
      <w:tr w:rsidR="00905380" w:rsidRPr="00FF702C" w14:paraId="472DA118" w14:textId="77777777" w:rsidTr="00DB6443">
        <w:trPr>
          <w:gridBefore w:val="1"/>
          <w:wBefore w:w="7" w:type="dxa"/>
        </w:trPr>
        <w:tc>
          <w:tcPr>
            <w:tcW w:w="1800" w:type="dxa"/>
          </w:tcPr>
          <w:p w14:paraId="12184726"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300" w:type="dxa"/>
            <w:gridSpan w:val="2"/>
          </w:tcPr>
          <w:p w14:paraId="486E3680" w14:textId="77777777" w:rsidR="00905380" w:rsidRPr="00DB6443" w:rsidRDefault="00905380" w:rsidP="006263A4">
            <w:pPr>
              <w:autoSpaceDE w:val="0"/>
              <w:autoSpaceDN w:val="0"/>
              <w:adjustRightInd w:val="0"/>
              <w:spacing w:before="40" w:after="40"/>
              <w:rPr>
                <w:sz w:val="20"/>
              </w:rPr>
            </w:pPr>
            <w:r w:rsidRPr="00DB6443">
              <w:rPr>
                <w:sz w:val="20"/>
              </w:rPr>
              <w:t>Pointer to a location to receive the number of bytes returned.</w:t>
            </w:r>
          </w:p>
        </w:tc>
      </w:tr>
      <w:tr w:rsidR="00905380" w:rsidRPr="00FF702C" w14:paraId="2ADC851B" w14:textId="77777777" w:rsidTr="00DB6443">
        <w:trPr>
          <w:gridBefore w:val="1"/>
          <w:wBefore w:w="7" w:type="dxa"/>
        </w:trPr>
        <w:tc>
          <w:tcPr>
            <w:tcW w:w="1800" w:type="dxa"/>
          </w:tcPr>
          <w:p w14:paraId="3C89F255"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300" w:type="dxa"/>
            <w:gridSpan w:val="2"/>
          </w:tcPr>
          <w:p w14:paraId="13226DD7" w14:textId="77777777" w:rsidR="00905380" w:rsidRPr="00DB6443" w:rsidRDefault="00905380" w:rsidP="006263A4">
            <w:pPr>
              <w:autoSpaceDE w:val="0"/>
              <w:autoSpaceDN w:val="0"/>
              <w:adjustRightInd w:val="0"/>
              <w:spacing w:before="40" w:after="40"/>
              <w:rPr>
                <w:sz w:val="20"/>
              </w:rPr>
            </w:pPr>
            <w:r w:rsidRPr="00DB6443">
              <w:rPr>
                <w:sz w:val="20"/>
              </w:rPr>
              <w:t xml:space="preserve">Optional pointer to an </w:t>
            </w:r>
            <w:r w:rsidRPr="00DB6443">
              <w:rPr>
                <w:rFonts w:ascii="Courier New" w:hAnsi="Courier New"/>
                <w:sz w:val="18"/>
              </w:rPr>
              <w:t>OVERLAPPED</w:t>
            </w:r>
            <w:r w:rsidRPr="00DB6443">
              <w:rPr>
                <w:sz w:val="20"/>
              </w:rPr>
              <w:t xml:space="preserve"> structure (described in the Windows Platform SDK documentation).</w:t>
            </w:r>
          </w:p>
        </w:tc>
      </w:tr>
    </w:tbl>
    <w:p w14:paraId="68EB38E5" w14:textId="06C70C2D" w:rsidR="00905380" w:rsidRPr="00CB009C" w:rsidRDefault="00905380" w:rsidP="001F783F">
      <w:pPr>
        <w:pStyle w:val="Body"/>
      </w:pPr>
      <w:r w:rsidRPr="00CB009C">
        <w:t xml:space="preserve">When the DeviceloControl function is called with the IOCTL_USBTMC_RESET_PIPE I/O control code, the caller must specify one of the </w:t>
      </w:r>
      <w:r w:rsidR="007B77FC">
        <w:fldChar w:fldCharType="begin"/>
      </w:r>
      <w:ins w:id="149" w:author="The Hive" w:date="2024-06-22T12:13:00Z">
        <w:r w:rsidR="004817BD">
          <w:instrText>HYPERLINK "C:\\AppData\\USBTMC\\stifnc_1wo9.htm"</w:instrText>
        </w:r>
      </w:ins>
      <w:del w:id="150" w:author="The Hive" w:date="2024-06-22T12:13:00Z">
        <w:r w:rsidR="007B77FC" w:rsidDel="004817BD">
          <w:delInstrText xml:space="preserve"> HYPERLINK "../../../../</w:delInstrText>
        </w:r>
        <w:r w:rsidR="007B77FC" w:rsidDel="004817BD">
          <w:delInstrText xml:space="preserve">AppData/USBTMC/stifnc_1wo9.htm" </w:delInstrText>
        </w:r>
      </w:del>
      <w:ins w:id="151" w:author="The Hive" w:date="2024-06-22T12:13:00Z"/>
      <w:r w:rsidR="007B77FC">
        <w:fldChar w:fldCharType="separate"/>
      </w:r>
      <w:r w:rsidR="007744DB" w:rsidRPr="00CB009C">
        <w:t>USBTMC_PIPE_TYPE</w:t>
      </w:r>
      <w:r w:rsidR="007B77FC">
        <w:fldChar w:fldCharType="end"/>
      </w:r>
      <w:r w:rsidRPr="00CB009C">
        <w:t xml:space="preserve">-typed values as the function's lpInBuffer parameter. This value indicates on which of the transfer pipes (interrupt, bulk IN, bulk OUT) the operation should be performed. </w:t>
      </w:r>
    </w:p>
    <w:p w14:paraId="22F28C19" w14:textId="77777777" w:rsidR="00905380" w:rsidRPr="00CB009C" w:rsidRDefault="00905380" w:rsidP="001F783F">
      <w:pPr>
        <w:pStyle w:val="Body"/>
      </w:pPr>
      <w:r w:rsidRPr="00CB009C">
        <w:t>The driver creates an URB with function =  URB_FUNCTION_RESET_PIPE to carry out the request.</w:t>
      </w:r>
    </w:p>
    <w:p w14:paraId="4DF56BEE" w14:textId="77777777" w:rsidR="00905380" w:rsidRDefault="00905380" w:rsidP="00DB6443">
      <w:pPr>
        <w:pStyle w:val="Titre3"/>
      </w:pPr>
      <w:r w:rsidRPr="00DB6443">
        <w:t xml:space="preserve"> </w:t>
      </w:r>
      <w:bookmarkStart w:id="152" w:name="_Toc37500639"/>
      <w:bookmarkStart w:id="153" w:name="_Toc523839999"/>
      <w:bookmarkStart w:id="154" w:name="_Toc525115887"/>
      <w:bookmarkStart w:id="155" w:name="_Toc252965559"/>
      <w:r>
        <w:t>IOCTL_USBTMC_SEND_REQUEST</w:t>
      </w:r>
      <w:bookmarkEnd w:id="152"/>
      <w:bookmarkEnd w:id="153"/>
      <w:bookmarkEnd w:id="154"/>
      <w:bookmarkEnd w:id="155"/>
      <w:r>
        <w:t xml:space="preserve"> </w:t>
      </w:r>
    </w:p>
    <w:p w14:paraId="5B3A62ED" w14:textId="77777777" w:rsidR="00905380" w:rsidRPr="00CB009C" w:rsidRDefault="00905380" w:rsidP="001F783F">
      <w:pPr>
        <w:pStyle w:val="Body"/>
      </w:pPr>
      <w:r w:rsidRPr="00CB009C">
        <w:t xml:space="preserve"> Sends a vendor-defined</w:t>
      </w:r>
      <w:r>
        <w:t xml:space="preserve"> or class-specific</w:t>
      </w:r>
      <w:r w:rsidRPr="00CB009C">
        <w:t xml:space="preserve"> request to a USB device, using the control pipe, and optionally sends or receives additional data.</w:t>
      </w:r>
    </w:p>
    <w:tbl>
      <w:tblPr>
        <w:tblW w:w="8107"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
        <w:gridCol w:w="1837"/>
        <w:gridCol w:w="6256"/>
        <w:gridCol w:w="7"/>
      </w:tblGrid>
      <w:tr w:rsidR="00905380" w:rsidRPr="00FF702C" w14:paraId="020F4BE2" w14:textId="77777777" w:rsidTr="00DB6443">
        <w:trPr>
          <w:gridAfter w:val="1"/>
          <w:wAfter w:w="7" w:type="dxa"/>
        </w:trPr>
        <w:tc>
          <w:tcPr>
            <w:tcW w:w="8100" w:type="dxa"/>
            <w:gridSpan w:val="3"/>
            <w:tcBorders>
              <w:top w:val="nil"/>
              <w:left w:val="nil"/>
              <w:right w:val="nil"/>
            </w:tcBorders>
            <w:shd w:val="clear" w:color="auto" w:fill="auto"/>
          </w:tcPr>
          <w:p w14:paraId="69F1F34A" w14:textId="77777777" w:rsidR="00905380" w:rsidRPr="00DB6443" w:rsidRDefault="00905380" w:rsidP="0058297B">
            <w:pPr>
              <w:autoSpaceDE w:val="0"/>
              <w:autoSpaceDN w:val="0"/>
              <w:adjustRightInd w:val="0"/>
              <w:spacing w:before="40" w:after="40"/>
              <w:rPr>
                <w:sz w:val="20"/>
              </w:rPr>
            </w:pPr>
          </w:p>
        </w:tc>
      </w:tr>
      <w:tr w:rsidR="00DB6443" w:rsidRPr="00D84279" w14:paraId="54AD37C2" w14:textId="77777777" w:rsidTr="006263A4">
        <w:trPr>
          <w:gridBefore w:val="1"/>
          <w:wBefore w:w="7" w:type="dxa"/>
        </w:trPr>
        <w:tc>
          <w:tcPr>
            <w:tcW w:w="1800" w:type="dxa"/>
            <w:shd w:val="pct30" w:color="FFFF00" w:fill="FFFFFF"/>
          </w:tcPr>
          <w:p w14:paraId="1FDEC318"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300" w:type="dxa"/>
            <w:gridSpan w:val="2"/>
            <w:shd w:val="pct30" w:color="FFFF00" w:fill="FFFFFF"/>
          </w:tcPr>
          <w:p w14:paraId="3FEF26B8"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6504E11C" w14:textId="77777777" w:rsidTr="00DB6443">
        <w:trPr>
          <w:gridBefore w:val="1"/>
          <w:wBefore w:w="7" w:type="dxa"/>
        </w:trPr>
        <w:tc>
          <w:tcPr>
            <w:tcW w:w="1800" w:type="dxa"/>
          </w:tcPr>
          <w:p w14:paraId="1441024B"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300" w:type="dxa"/>
            <w:gridSpan w:val="2"/>
          </w:tcPr>
          <w:p w14:paraId="1D01B18B" w14:textId="77777777" w:rsidR="00905380" w:rsidRPr="00DB6443" w:rsidRDefault="00905380" w:rsidP="006263A4">
            <w:pPr>
              <w:autoSpaceDE w:val="0"/>
              <w:autoSpaceDN w:val="0"/>
              <w:adjustRightInd w:val="0"/>
              <w:spacing w:before="40" w:after="40"/>
              <w:rPr>
                <w:sz w:val="20"/>
              </w:rPr>
            </w:pPr>
            <w:r w:rsidRPr="00DB6443">
              <w:rPr>
                <w:sz w:val="20"/>
              </w:rPr>
              <w:t>Device handle, obtained by calling CreateFile.</w:t>
            </w:r>
          </w:p>
        </w:tc>
      </w:tr>
      <w:tr w:rsidR="00905380" w:rsidRPr="00D84279" w14:paraId="612DAD4F" w14:textId="77777777" w:rsidTr="00DB6443">
        <w:trPr>
          <w:gridBefore w:val="1"/>
          <w:wBefore w:w="7" w:type="dxa"/>
        </w:trPr>
        <w:tc>
          <w:tcPr>
            <w:tcW w:w="1800" w:type="dxa"/>
          </w:tcPr>
          <w:p w14:paraId="073CD12F"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6300" w:type="dxa"/>
            <w:gridSpan w:val="2"/>
          </w:tcPr>
          <w:p w14:paraId="43319BAA"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IOCTL_USBTMC_SEND_REQUEST</w:t>
            </w:r>
          </w:p>
        </w:tc>
      </w:tr>
      <w:tr w:rsidR="00905380" w:rsidRPr="00FF702C" w14:paraId="6AD4BD95" w14:textId="77777777" w:rsidTr="00DB6443">
        <w:trPr>
          <w:gridBefore w:val="1"/>
          <w:wBefore w:w="7" w:type="dxa"/>
        </w:trPr>
        <w:tc>
          <w:tcPr>
            <w:tcW w:w="1800" w:type="dxa"/>
          </w:tcPr>
          <w:p w14:paraId="305EA6C3"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300" w:type="dxa"/>
            <w:gridSpan w:val="2"/>
          </w:tcPr>
          <w:p w14:paraId="3A30525E" w14:textId="0AF7AFD1" w:rsidR="00905380" w:rsidRPr="00DB6443" w:rsidRDefault="00905380" w:rsidP="006263A4">
            <w:pPr>
              <w:autoSpaceDE w:val="0"/>
              <w:autoSpaceDN w:val="0"/>
              <w:adjustRightInd w:val="0"/>
              <w:spacing w:before="40" w:after="40"/>
              <w:rPr>
                <w:sz w:val="20"/>
              </w:rPr>
            </w:pPr>
            <w:r w:rsidRPr="00DB6443">
              <w:rPr>
                <w:sz w:val="20"/>
              </w:rPr>
              <w:t xml:space="preserve">Pointer to an </w:t>
            </w:r>
            <w:r w:rsidR="007B77FC">
              <w:fldChar w:fldCharType="begin"/>
            </w:r>
            <w:ins w:id="156" w:author="The Hive" w:date="2024-06-22T12:13:00Z">
              <w:r w:rsidR="004817BD">
                <w:instrText>HYPERLINK "C:\\AppData\\USBTMC\\stifnc_0pbd.htm"</w:instrText>
              </w:r>
            </w:ins>
            <w:del w:id="157" w:author="The Hive" w:date="2024-06-22T12:13:00Z">
              <w:r w:rsidR="007B77FC" w:rsidDel="004817BD">
                <w:delInstrText xml:space="preserve"> HYPERLINK "../../../../AppData/USBTMC/stifnc_0pbd.htm" </w:delInstrText>
              </w:r>
            </w:del>
            <w:ins w:id="158" w:author="The Hive" w:date="2024-06-22T12:13:00Z"/>
            <w:r w:rsidR="007B77FC">
              <w:fldChar w:fldCharType="separate"/>
            </w:r>
            <w:r w:rsidR="007744DB" w:rsidRPr="0058297B">
              <w:rPr>
                <w:rFonts w:ascii="Courier New" w:eastAsia="SimSun" w:hAnsi="Courier New" w:cs="Courier New"/>
                <w:sz w:val="18"/>
                <w:szCs w:val="18"/>
                <w:lang w:eastAsia="zh-CN"/>
              </w:rPr>
              <w:t>USBTMC_IO_BLOCK</w:t>
            </w:r>
            <w:r w:rsidR="007B77FC">
              <w:rPr>
                <w:rFonts w:ascii="Courier New" w:eastAsia="SimSun" w:hAnsi="Courier New" w:cs="Courier New"/>
                <w:sz w:val="18"/>
                <w:szCs w:val="18"/>
                <w:lang w:eastAsia="zh-CN"/>
              </w:rPr>
              <w:fldChar w:fldCharType="end"/>
            </w:r>
            <w:r w:rsidRPr="00DB6443">
              <w:rPr>
                <w:sz w:val="20"/>
              </w:rPr>
              <w:t xml:space="preserve"> structure.</w:t>
            </w:r>
          </w:p>
        </w:tc>
      </w:tr>
      <w:tr w:rsidR="00905380" w:rsidRPr="00D84279" w14:paraId="637E4F17" w14:textId="77777777" w:rsidTr="00DB6443">
        <w:trPr>
          <w:gridBefore w:val="1"/>
          <w:wBefore w:w="7" w:type="dxa"/>
        </w:trPr>
        <w:tc>
          <w:tcPr>
            <w:tcW w:w="1800" w:type="dxa"/>
          </w:tcPr>
          <w:p w14:paraId="7E79EA5F"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300" w:type="dxa"/>
            <w:gridSpan w:val="2"/>
          </w:tcPr>
          <w:p w14:paraId="2621386C"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Sizeof(USBTMC_IO_BLOCK)</w:t>
            </w:r>
          </w:p>
        </w:tc>
      </w:tr>
      <w:tr w:rsidR="00905380" w:rsidRPr="00FF702C" w14:paraId="5299C862" w14:textId="77777777" w:rsidTr="00DB6443">
        <w:trPr>
          <w:gridBefore w:val="1"/>
          <w:wBefore w:w="7" w:type="dxa"/>
        </w:trPr>
        <w:tc>
          <w:tcPr>
            <w:tcW w:w="1800" w:type="dxa"/>
          </w:tcPr>
          <w:p w14:paraId="7FAD069C"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300" w:type="dxa"/>
            <w:gridSpan w:val="2"/>
          </w:tcPr>
          <w:p w14:paraId="2BE38609" w14:textId="77777777" w:rsidR="00905380" w:rsidRPr="00DB6443" w:rsidRDefault="00905380" w:rsidP="006263A4">
            <w:pPr>
              <w:autoSpaceDE w:val="0"/>
              <w:autoSpaceDN w:val="0"/>
              <w:adjustRightInd w:val="0"/>
              <w:spacing w:before="40" w:after="40"/>
              <w:rPr>
                <w:sz w:val="20"/>
              </w:rPr>
            </w:pPr>
            <w:r w:rsidRPr="00DB6443">
              <w:rPr>
                <w:sz w:val="20"/>
              </w:rPr>
              <w:t xml:space="preserve">Pointer to the same buffer identified by the PbyData member of the </w:t>
            </w:r>
            <w:r w:rsidRPr="00DB6443">
              <w:rPr>
                <w:rFonts w:ascii="Courier New" w:hAnsi="Courier New"/>
                <w:sz w:val="18"/>
              </w:rPr>
              <w:t>USBTMC_IO_BLOCK</w:t>
            </w:r>
            <w:r w:rsidRPr="00DB6443">
              <w:rPr>
                <w:sz w:val="20"/>
              </w:rPr>
              <w:t xml:space="preserve"> structure, or NULL if a data transfer is not being requested.</w:t>
            </w:r>
          </w:p>
        </w:tc>
      </w:tr>
      <w:tr w:rsidR="00905380" w:rsidRPr="00FF702C" w14:paraId="44C11E4F" w14:textId="77777777" w:rsidTr="00DB6443">
        <w:trPr>
          <w:gridBefore w:val="1"/>
          <w:wBefore w:w="7" w:type="dxa"/>
        </w:trPr>
        <w:tc>
          <w:tcPr>
            <w:tcW w:w="1800" w:type="dxa"/>
          </w:tcPr>
          <w:p w14:paraId="70A92B85"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300" w:type="dxa"/>
            <w:gridSpan w:val="2"/>
          </w:tcPr>
          <w:p w14:paraId="24F777F1" w14:textId="77777777" w:rsidR="00905380" w:rsidRPr="00DB6443" w:rsidRDefault="00905380" w:rsidP="006263A4">
            <w:pPr>
              <w:autoSpaceDE w:val="0"/>
              <w:autoSpaceDN w:val="0"/>
              <w:adjustRightInd w:val="0"/>
              <w:spacing w:before="40" w:after="40"/>
              <w:rPr>
                <w:sz w:val="20"/>
              </w:rPr>
            </w:pPr>
            <w:r w:rsidRPr="00DB6443">
              <w:rPr>
                <w:sz w:val="20"/>
              </w:rPr>
              <w:t>Size of the output buffer, or zero if a data transfer is not being requested.</w:t>
            </w:r>
          </w:p>
        </w:tc>
      </w:tr>
      <w:tr w:rsidR="00905380" w:rsidRPr="00FF702C" w14:paraId="61D96136" w14:textId="77777777" w:rsidTr="00DB6443">
        <w:trPr>
          <w:gridBefore w:val="1"/>
          <w:wBefore w:w="7" w:type="dxa"/>
        </w:trPr>
        <w:tc>
          <w:tcPr>
            <w:tcW w:w="1800" w:type="dxa"/>
          </w:tcPr>
          <w:p w14:paraId="3FB49AA9"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300" w:type="dxa"/>
            <w:gridSpan w:val="2"/>
          </w:tcPr>
          <w:p w14:paraId="0E9E16B2" w14:textId="77777777" w:rsidR="00905380" w:rsidRPr="00DB6443" w:rsidRDefault="00905380" w:rsidP="006263A4">
            <w:pPr>
              <w:autoSpaceDE w:val="0"/>
              <w:autoSpaceDN w:val="0"/>
              <w:adjustRightInd w:val="0"/>
              <w:spacing w:before="40" w:after="40"/>
              <w:rPr>
                <w:sz w:val="20"/>
              </w:rPr>
            </w:pPr>
            <w:r w:rsidRPr="00DB6443">
              <w:rPr>
                <w:sz w:val="20"/>
              </w:rPr>
              <w:t>Pointer to a location to receive the number of bytes returned.</w:t>
            </w:r>
          </w:p>
        </w:tc>
      </w:tr>
      <w:tr w:rsidR="00905380" w:rsidRPr="00FF702C" w14:paraId="5FDD0AC4" w14:textId="77777777" w:rsidTr="00DB6443">
        <w:trPr>
          <w:gridBefore w:val="1"/>
          <w:wBefore w:w="7" w:type="dxa"/>
        </w:trPr>
        <w:tc>
          <w:tcPr>
            <w:tcW w:w="1800" w:type="dxa"/>
          </w:tcPr>
          <w:p w14:paraId="6B733772"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300" w:type="dxa"/>
            <w:gridSpan w:val="2"/>
          </w:tcPr>
          <w:p w14:paraId="3E2300A8" w14:textId="77777777" w:rsidR="00905380" w:rsidRPr="00DB6443" w:rsidRDefault="00905380" w:rsidP="006263A4">
            <w:pPr>
              <w:autoSpaceDE w:val="0"/>
              <w:autoSpaceDN w:val="0"/>
              <w:adjustRightInd w:val="0"/>
              <w:spacing w:before="40" w:after="40"/>
              <w:rPr>
                <w:sz w:val="20"/>
              </w:rPr>
            </w:pPr>
            <w:r w:rsidRPr="00DB6443">
              <w:rPr>
                <w:sz w:val="20"/>
              </w:rPr>
              <w:t xml:space="preserve">Optional pointer to an </w:t>
            </w:r>
            <w:r w:rsidRPr="00DB6443">
              <w:rPr>
                <w:rFonts w:ascii="Courier New" w:hAnsi="Courier New"/>
                <w:sz w:val="18"/>
              </w:rPr>
              <w:t>OVERLAPPED</w:t>
            </w:r>
            <w:r w:rsidRPr="00DB6443">
              <w:rPr>
                <w:sz w:val="20"/>
              </w:rPr>
              <w:t xml:space="preserve"> structure (described in the Windows Platform SDK documentation).</w:t>
            </w:r>
          </w:p>
        </w:tc>
      </w:tr>
    </w:tbl>
    <w:p w14:paraId="3DF2E3F6" w14:textId="2C4C9E29" w:rsidR="00905380" w:rsidRDefault="00905380" w:rsidP="001F783F">
      <w:pPr>
        <w:pStyle w:val="Body"/>
      </w:pPr>
      <w:r w:rsidRPr="00CB009C">
        <w:t xml:space="preserve">When the DeviceloControl function is called with the IOCTL_USBTMC_SEND_REQUEST control code, the caller must specify the address of an </w:t>
      </w:r>
      <w:hyperlink w:anchor="_Data_Structure_–_2" w:history="1">
        <w:r w:rsidR="007744DB" w:rsidRPr="00CB009C">
          <w:t>USBTMC_IO_BLOCK</w:t>
        </w:r>
      </w:hyperlink>
      <w:r w:rsidRPr="00CB009C">
        <w:t xml:space="preserve"> structure as the function's lpInBuffer parameter. The type of request specified with this I/O control code is device-specific and vendor-defined, as are the type and size of any information that might be sent or received.</w:t>
      </w:r>
    </w:p>
    <w:p w14:paraId="2A201748" w14:textId="77777777" w:rsidR="00905380" w:rsidRPr="00CB009C" w:rsidRDefault="00905380" w:rsidP="001F783F">
      <w:pPr>
        <w:pStyle w:val="Body"/>
      </w:pPr>
      <w:r>
        <w:t>The USBTMC kernel implementation must support all vendor-specific requests.  For class-specific requests, if the Windows operating system implements a given request, then the USBTMC kernel implementation must support that request.  If the Windows operating system does not define an implementation for a given request, such as if the bmRequestType or bRequest parameter is an undefined class request, then the USBTMC kernel implementation must return the error STATUS_INVALID_PARAMETER.</w:t>
      </w:r>
    </w:p>
    <w:p w14:paraId="2C29E080" w14:textId="77777777" w:rsidR="00905380" w:rsidRPr="00CB009C" w:rsidRDefault="00905380" w:rsidP="001F783F">
      <w:pPr>
        <w:pStyle w:val="Body"/>
      </w:pPr>
      <w:r w:rsidRPr="00CB009C">
        <w:t>The following table shows how input arguments should be specified.</w:t>
      </w:r>
    </w:p>
    <w:tbl>
      <w:tblPr>
        <w:tblW w:w="8906"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20"/>
        <w:gridCol w:w="2197"/>
        <w:gridCol w:w="2196"/>
        <w:gridCol w:w="2193"/>
      </w:tblGrid>
      <w:tr w:rsidR="00905380" w:rsidRPr="00FF702C" w14:paraId="6D5EAC96" w14:textId="77777777" w:rsidTr="00DB6443">
        <w:tc>
          <w:tcPr>
            <w:tcW w:w="8906" w:type="dxa"/>
            <w:gridSpan w:val="4"/>
            <w:tcBorders>
              <w:top w:val="nil"/>
              <w:left w:val="nil"/>
              <w:right w:val="nil"/>
            </w:tcBorders>
            <w:shd w:val="clear" w:color="auto" w:fill="auto"/>
          </w:tcPr>
          <w:p w14:paraId="5D9662F1" w14:textId="77777777" w:rsidR="00905380" w:rsidRPr="00DB6443" w:rsidRDefault="00905380" w:rsidP="0058297B">
            <w:pPr>
              <w:autoSpaceDE w:val="0"/>
              <w:autoSpaceDN w:val="0"/>
              <w:adjustRightInd w:val="0"/>
              <w:spacing w:before="40" w:after="40"/>
              <w:rPr>
                <w:sz w:val="20"/>
              </w:rPr>
            </w:pPr>
          </w:p>
        </w:tc>
      </w:tr>
      <w:tr w:rsidR="00DB6443" w:rsidRPr="00D84279" w14:paraId="72F32DD2" w14:textId="77777777" w:rsidTr="006263A4">
        <w:tblPrEx>
          <w:tblCellMar>
            <w:top w:w="15" w:type="dxa"/>
            <w:left w:w="15" w:type="dxa"/>
            <w:bottom w:w="15" w:type="dxa"/>
            <w:right w:w="15" w:type="dxa"/>
          </w:tblCellMar>
        </w:tblPrEx>
        <w:tc>
          <w:tcPr>
            <w:tcW w:w="2226" w:type="dxa"/>
            <w:shd w:val="pct30" w:color="FFFF00" w:fill="FFFFFF"/>
            <w:tcMar>
              <w:top w:w="29" w:type="dxa"/>
              <w:left w:w="72" w:type="dxa"/>
              <w:bottom w:w="29" w:type="dxa"/>
              <w:right w:w="86" w:type="dxa"/>
            </w:tcMar>
          </w:tcPr>
          <w:p w14:paraId="640FEC0E" w14:textId="77777777" w:rsidR="00905380" w:rsidRPr="00DB6443" w:rsidRDefault="00905380" w:rsidP="006263A4">
            <w:pPr>
              <w:autoSpaceDE w:val="0"/>
              <w:autoSpaceDN w:val="0"/>
              <w:adjustRightInd w:val="0"/>
              <w:spacing w:before="40" w:after="40"/>
              <w:rPr>
                <w:sz w:val="20"/>
              </w:rPr>
            </w:pPr>
          </w:p>
        </w:tc>
        <w:tc>
          <w:tcPr>
            <w:tcW w:w="2227" w:type="dxa"/>
            <w:shd w:val="pct30" w:color="FFFF00" w:fill="FFFFFF"/>
            <w:tcMar>
              <w:top w:w="29" w:type="dxa"/>
              <w:left w:w="72" w:type="dxa"/>
              <w:bottom w:w="29" w:type="dxa"/>
              <w:right w:w="86" w:type="dxa"/>
            </w:tcMar>
          </w:tcPr>
          <w:p w14:paraId="51DFAEC6" w14:textId="77777777" w:rsidR="00905380" w:rsidRPr="00D84279" w:rsidRDefault="00905380" w:rsidP="006263A4">
            <w:pPr>
              <w:pStyle w:val="Corpsdetexte"/>
              <w:spacing w:before="40" w:after="40"/>
              <w:rPr>
                <w:rFonts w:eastAsia="SimSun"/>
                <w:sz w:val="20"/>
                <w:szCs w:val="20"/>
                <w:lang w:eastAsia="zh-CN"/>
              </w:rPr>
            </w:pPr>
            <w:r w:rsidRPr="00D84279">
              <w:rPr>
                <w:rFonts w:eastAsia="SimSun"/>
                <w:sz w:val="20"/>
                <w:szCs w:val="20"/>
                <w:lang w:eastAsia="zh-CN"/>
              </w:rPr>
              <w:t>Read Operation</w:t>
            </w:r>
          </w:p>
        </w:tc>
        <w:tc>
          <w:tcPr>
            <w:tcW w:w="2226" w:type="dxa"/>
            <w:shd w:val="pct30" w:color="FFFF00" w:fill="FFFFFF"/>
            <w:tcMar>
              <w:top w:w="29" w:type="dxa"/>
              <w:left w:w="72" w:type="dxa"/>
              <w:bottom w:w="29" w:type="dxa"/>
              <w:right w:w="86" w:type="dxa"/>
            </w:tcMar>
          </w:tcPr>
          <w:p w14:paraId="0D40CC08" w14:textId="77777777" w:rsidR="00905380" w:rsidRPr="00D84279" w:rsidRDefault="00905380" w:rsidP="006263A4">
            <w:pPr>
              <w:pStyle w:val="Corpsdetexte"/>
              <w:spacing w:before="40" w:after="40"/>
              <w:rPr>
                <w:rFonts w:eastAsia="SimSun"/>
                <w:sz w:val="20"/>
                <w:szCs w:val="20"/>
                <w:lang w:eastAsia="zh-CN"/>
              </w:rPr>
            </w:pPr>
            <w:r w:rsidRPr="00D84279">
              <w:rPr>
                <w:rFonts w:eastAsia="SimSun"/>
                <w:sz w:val="20"/>
                <w:szCs w:val="20"/>
                <w:lang w:eastAsia="zh-CN"/>
              </w:rPr>
              <w:t>Write Operation</w:t>
            </w:r>
          </w:p>
        </w:tc>
        <w:tc>
          <w:tcPr>
            <w:tcW w:w="2227" w:type="dxa"/>
            <w:shd w:val="pct30" w:color="FFFF00" w:fill="FFFFFF"/>
            <w:tcMar>
              <w:top w:w="29" w:type="dxa"/>
              <w:left w:w="72" w:type="dxa"/>
              <w:bottom w:w="29" w:type="dxa"/>
              <w:right w:w="86" w:type="dxa"/>
            </w:tcMar>
          </w:tcPr>
          <w:p w14:paraId="09E00A2E" w14:textId="77777777" w:rsidR="00905380" w:rsidRPr="00D84279" w:rsidRDefault="00905380" w:rsidP="006263A4">
            <w:pPr>
              <w:pStyle w:val="Corpsdetexte"/>
              <w:spacing w:before="40" w:after="40"/>
              <w:rPr>
                <w:rFonts w:eastAsia="SimSun"/>
                <w:sz w:val="20"/>
                <w:szCs w:val="20"/>
                <w:lang w:eastAsia="zh-CN"/>
              </w:rPr>
            </w:pPr>
            <w:r w:rsidRPr="00D84279">
              <w:rPr>
                <w:rFonts w:eastAsia="SimSun"/>
                <w:sz w:val="20"/>
                <w:szCs w:val="20"/>
                <w:lang w:eastAsia="zh-CN"/>
              </w:rPr>
              <w:t>No data transfer</w:t>
            </w:r>
          </w:p>
        </w:tc>
      </w:tr>
      <w:tr w:rsidR="00DB6443" w:rsidRPr="00D84279" w14:paraId="6B908DD7"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7631CA72"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2227" w:type="dxa"/>
            <w:tcMar>
              <w:top w:w="29" w:type="dxa"/>
              <w:left w:w="72" w:type="dxa"/>
              <w:bottom w:w="29" w:type="dxa"/>
              <w:right w:w="86" w:type="dxa"/>
            </w:tcMar>
          </w:tcPr>
          <w:p w14:paraId="6F306CAD"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 xml:space="preserve">USBTMC_IO_BLOCK </w:t>
            </w:r>
            <w:r w:rsidRPr="00D84279">
              <w:rPr>
                <w:rFonts w:eastAsia="SimSun"/>
                <w:sz w:val="20"/>
                <w:szCs w:val="20"/>
                <w:lang w:eastAsia="zh-CN"/>
              </w:rPr>
              <w:t>pointer.</w:t>
            </w:r>
          </w:p>
        </w:tc>
        <w:tc>
          <w:tcPr>
            <w:tcW w:w="2226" w:type="dxa"/>
            <w:tcMar>
              <w:top w:w="29" w:type="dxa"/>
              <w:left w:w="72" w:type="dxa"/>
              <w:bottom w:w="29" w:type="dxa"/>
              <w:right w:w="86" w:type="dxa"/>
            </w:tcMar>
          </w:tcPr>
          <w:p w14:paraId="2FC60D07"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USBTMC_IO_BLOCK</w:t>
            </w:r>
            <w:r w:rsidRPr="00D84279">
              <w:rPr>
                <w:rFonts w:eastAsia="SimSun"/>
                <w:sz w:val="20"/>
                <w:szCs w:val="20"/>
                <w:lang w:eastAsia="zh-CN"/>
              </w:rPr>
              <w:t xml:space="preserve"> pointer.</w:t>
            </w:r>
          </w:p>
        </w:tc>
        <w:tc>
          <w:tcPr>
            <w:tcW w:w="2227" w:type="dxa"/>
            <w:tcMar>
              <w:top w:w="29" w:type="dxa"/>
              <w:left w:w="72" w:type="dxa"/>
              <w:bottom w:w="29" w:type="dxa"/>
              <w:right w:w="86" w:type="dxa"/>
            </w:tcMar>
          </w:tcPr>
          <w:p w14:paraId="5BEE99D6"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USBTMC_IO_BLOCK</w:t>
            </w:r>
            <w:r w:rsidRPr="00D84279">
              <w:rPr>
                <w:rFonts w:eastAsia="SimSun"/>
                <w:sz w:val="20"/>
                <w:szCs w:val="20"/>
                <w:lang w:eastAsia="zh-CN"/>
              </w:rPr>
              <w:t xml:space="preserve"> pointer.</w:t>
            </w:r>
          </w:p>
        </w:tc>
      </w:tr>
      <w:tr w:rsidR="00DB6443" w:rsidRPr="00D84279" w14:paraId="5CD6FD96"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239E6EEA"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2227" w:type="dxa"/>
            <w:tcMar>
              <w:top w:w="29" w:type="dxa"/>
              <w:left w:w="72" w:type="dxa"/>
              <w:bottom w:w="29" w:type="dxa"/>
              <w:right w:w="86" w:type="dxa"/>
            </w:tcMar>
          </w:tcPr>
          <w:p w14:paraId="1011B996" w14:textId="77777777" w:rsidR="00905380" w:rsidRPr="00DB6443" w:rsidRDefault="00905380" w:rsidP="006263A4">
            <w:pPr>
              <w:autoSpaceDE w:val="0"/>
              <w:autoSpaceDN w:val="0"/>
              <w:adjustRightInd w:val="0"/>
              <w:spacing w:before="40" w:after="40"/>
              <w:rPr>
                <w:sz w:val="20"/>
              </w:rPr>
            </w:pPr>
            <w:r w:rsidRPr="00DB6443">
              <w:rPr>
                <w:sz w:val="20"/>
              </w:rPr>
              <w:t>Pointer to buffer that will receive data to be read.</w:t>
            </w:r>
          </w:p>
        </w:tc>
        <w:tc>
          <w:tcPr>
            <w:tcW w:w="2226" w:type="dxa"/>
            <w:tcMar>
              <w:top w:w="29" w:type="dxa"/>
              <w:left w:w="72" w:type="dxa"/>
              <w:bottom w:w="29" w:type="dxa"/>
              <w:right w:w="86" w:type="dxa"/>
            </w:tcMar>
          </w:tcPr>
          <w:p w14:paraId="13097A46" w14:textId="77777777" w:rsidR="00905380" w:rsidRPr="00DB6443" w:rsidRDefault="00905380" w:rsidP="006263A4">
            <w:pPr>
              <w:autoSpaceDE w:val="0"/>
              <w:autoSpaceDN w:val="0"/>
              <w:adjustRightInd w:val="0"/>
              <w:spacing w:before="40" w:after="40"/>
              <w:rPr>
                <w:sz w:val="20"/>
              </w:rPr>
            </w:pPr>
            <w:r w:rsidRPr="00DB6443">
              <w:rPr>
                <w:sz w:val="20"/>
              </w:rPr>
              <w:t>Pointer to buffer containing data to be written.</w:t>
            </w:r>
          </w:p>
        </w:tc>
        <w:tc>
          <w:tcPr>
            <w:tcW w:w="2227" w:type="dxa"/>
            <w:tcMar>
              <w:top w:w="29" w:type="dxa"/>
              <w:left w:w="72" w:type="dxa"/>
              <w:bottom w:w="29" w:type="dxa"/>
              <w:right w:w="86" w:type="dxa"/>
            </w:tcMar>
          </w:tcPr>
          <w:p w14:paraId="6DA48D8B"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DB6443" w:rsidRPr="00D84279" w14:paraId="334AE6D6"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3ECB5981"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lpOutBufferSize</w:t>
            </w:r>
          </w:p>
        </w:tc>
        <w:tc>
          <w:tcPr>
            <w:tcW w:w="2227" w:type="dxa"/>
            <w:tcMar>
              <w:top w:w="29" w:type="dxa"/>
              <w:left w:w="72" w:type="dxa"/>
              <w:bottom w:w="29" w:type="dxa"/>
              <w:right w:w="86" w:type="dxa"/>
            </w:tcMar>
          </w:tcPr>
          <w:p w14:paraId="1A3586E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Size of buffer.</w:t>
            </w:r>
          </w:p>
        </w:tc>
        <w:tc>
          <w:tcPr>
            <w:tcW w:w="2226" w:type="dxa"/>
            <w:tcMar>
              <w:top w:w="29" w:type="dxa"/>
              <w:left w:w="72" w:type="dxa"/>
              <w:bottom w:w="29" w:type="dxa"/>
              <w:right w:w="86" w:type="dxa"/>
            </w:tcMar>
          </w:tcPr>
          <w:p w14:paraId="1285FC81"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Size of buffer.</w:t>
            </w:r>
          </w:p>
        </w:tc>
        <w:tc>
          <w:tcPr>
            <w:tcW w:w="2227" w:type="dxa"/>
            <w:tcMar>
              <w:top w:w="29" w:type="dxa"/>
              <w:left w:w="72" w:type="dxa"/>
              <w:bottom w:w="29" w:type="dxa"/>
              <w:right w:w="86" w:type="dxa"/>
            </w:tcMar>
          </w:tcPr>
          <w:p w14:paraId="3934A280"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Zero</w:t>
            </w:r>
          </w:p>
        </w:tc>
      </w:tr>
      <w:tr w:rsidR="00DB6443" w:rsidRPr="00D84279" w14:paraId="3E0111EF"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5B866D84" w14:textId="77777777" w:rsidR="00905380" w:rsidRPr="00DB6443" w:rsidRDefault="00905380" w:rsidP="006263A4">
            <w:pPr>
              <w:autoSpaceDE w:val="0"/>
              <w:autoSpaceDN w:val="0"/>
              <w:adjustRightInd w:val="0"/>
              <w:spacing w:before="40" w:after="40"/>
              <w:rPr>
                <w:sz w:val="20"/>
              </w:rPr>
            </w:pPr>
            <w:r w:rsidRPr="00DB6443">
              <w:rPr>
                <w:rFonts w:ascii="Courier New" w:hAnsi="Courier New"/>
                <w:sz w:val="18"/>
              </w:rPr>
              <w:t>pbyData</w:t>
            </w:r>
            <w:r w:rsidRPr="00DB6443">
              <w:rPr>
                <w:sz w:val="20"/>
              </w:rPr>
              <w:t xml:space="preserve"> member of </w:t>
            </w:r>
            <w:r w:rsidRPr="00DB6443">
              <w:rPr>
                <w:rFonts w:ascii="Courier New" w:hAnsi="Courier New"/>
                <w:sz w:val="18"/>
              </w:rPr>
              <w:t>USBTMC_IO_BLOCK</w:t>
            </w:r>
          </w:p>
        </w:tc>
        <w:tc>
          <w:tcPr>
            <w:tcW w:w="2227" w:type="dxa"/>
            <w:tcMar>
              <w:top w:w="29" w:type="dxa"/>
              <w:left w:w="72" w:type="dxa"/>
              <w:bottom w:w="29" w:type="dxa"/>
              <w:right w:w="86" w:type="dxa"/>
            </w:tcMar>
          </w:tcPr>
          <w:p w14:paraId="4F244F9F"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 xml:space="preserve">Same pointer as </w:t>
            </w:r>
            <w:r w:rsidRPr="0058297B">
              <w:rPr>
                <w:rFonts w:ascii="Courier New" w:eastAsia="SimSun" w:hAnsi="Courier New" w:cs="Courier New"/>
                <w:sz w:val="18"/>
                <w:szCs w:val="18"/>
                <w:lang w:eastAsia="zh-CN"/>
              </w:rPr>
              <w:t>lpOutBuffer</w:t>
            </w:r>
            <w:r w:rsidRPr="00D84279">
              <w:rPr>
                <w:rFonts w:eastAsia="SimSun"/>
                <w:sz w:val="20"/>
                <w:szCs w:val="20"/>
                <w:lang w:eastAsia="zh-CN"/>
              </w:rPr>
              <w:t>.</w:t>
            </w:r>
          </w:p>
        </w:tc>
        <w:tc>
          <w:tcPr>
            <w:tcW w:w="2226" w:type="dxa"/>
            <w:tcMar>
              <w:top w:w="29" w:type="dxa"/>
              <w:left w:w="72" w:type="dxa"/>
              <w:bottom w:w="29" w:type="dxa"/>
              <w:right w:w="86" w:type="dxa"/>
            </w:tcMar>
          </w:tcPr>
          <w:p w14:paraId="3F0F6B77"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 xml:space="preserve">Same pointer as </w:t>
            </w:r>
            <w:r w:rsidRPr="0058297B">
              <w:rPr>
                <w:rFonts w:ascii="Courier New" w:eastAsia="SimSun" w:hAnsi="Courier New" w:cs="Courier New"/>
                <w:sz w:val="18"/>
                <w:szCs w:val="18"/>
                <w:lang w:eastAsia="zh-CN"/>
              </w:rPr>
              <w:t>lpOutBuffer</w:t>
            </w:r>
            <w:r w:rsidRPr="00D84279">
              <w:rPr>
                <w:rFonts w:eastAsia="SimSun"/>
                <w:sz w:val="20"/>
                <w:szCs w:val="20"/>
                <w:lang w:eastAsia="zh-CN"/>
              </w:rPr>
              <w:t>.</w:t>
            </w:r>
          </w:p>
        </w:tc>
        <w:tc>
          <w:tcPr>
            <w:tcW w:w="2227" w:type="dxa"/>
            <w:tcMar>
              <w:top w:w="29" w:type="dxa"/>
              <w:left w:w="72" w:type="dxa"/>
              <w:bottom w:w="29" w:type="dxa"/>
              <w:right w:w="86" w:type="dxa"/>
            </w:tcMar>
          </w:tcPr>
          <w:p w14:paraId="4D9A92D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DB6443" w:rsidRPr="00D84279" w14:paraId="3FE391E4"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4A19DC02" w14:textId="77777777" w:rsidR="00905380" w:rsidRPr="00DB6443" w:rsidRDefault="00905380" w:rsidP="006263A4">
            <w:pPr>
              <w:autoSpaceDE w:val="0"/>
              <w:autoSpaceDN w:val="0"/>
              <w:adjustRightInd w:val="0"/>
              <w:spacing w:before="40" w:after="40"/>
              <w:rPr>
                <w:sz w:val="20"/>
              </w:rPr>
            </w:pPr>
            <w:r w:rsidRPr="00DB6443">
              <w:rPr>
                <w:rFonts w:ascii="Courier New" w:hAnsi="Courier New"/>
                <w:sz w:val="18"/>
              </w:rPr>
              <w:t>wLength</w:t>
            </w:r>
            <w:r w:rsidRPr="00DB6443">
              <w:rPr>
                <w:sz w:val="20"/>
              </w:rPr>
              <w:t xml:space="preserve"> member of </w:t>
            </w:r>
            <w:r w:rsidRPr="00DB6443">
              <w:rPr>
                <w:rFonts w:ascii="Courier New" w:hAnsi="Courier New"/>
                <w:sz w:val="18"/>
              </w:rPr>
              <w:t>USBTMC_IO_BLOCK</w:t>
            </w:r>
          </w:p>
        </w:tc>
        <w:tc>
          <w:tcPr>
            <w:tcW w:w="2227" w:type="dxa"/>
            <w:tcMar>
              <w:top w:w="29" w:type="dxa"/>
              <w:left w:w="72" w:type="dxa"/>
              <w:bottom w:w="29" w:type="dxa"/>
              <w:right w:w="86" w:type="dxa"/>
            </w:tcMar>
          </w:tcPr>
          <w:p w14:paraId="5D1A1EE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 xml:space="preserve">Same value as </w:t>
            </w:r>
            <w:r w:rsidRPr="0058297B">
              <w:rPr>
                <w:rFonts w:ascii="Courier New" w:eastAsia="SimSun" w:hAnsi="Courier New" w:cs="Courier New"/>
                <w:sz w:val="18"/>
                <w:szCs w:val="18"/>
                <w:lang w:eastAsia="zh-CN"/>
              </w:rPr>
              <w:t>lpOutBufferSize</w:t>
            </w:r>
            <w:r w:rsidRPr="00D84279">
              <w:rPr>
                <w:rFonts w:eastAsia="SimSun"/>
                <w:sz w:val="20"/>
                <w:szCs w:val="20"/>
                <w:lang w:eastAsia="zh-CN"/>
              </w:rPr>
              <w:t>.</w:t>
            </w:r>
          </w:p>
        </w:tc>
        <w:tc>
          <w:tcPr>
            <w:tcW w:w="2226" w:type="dxa"/>
            <w:tcMar>
              <w:top w:w="29" w:type="dxa"/>
              <w:left w:w="72" w:type="dxa"/>
              <w:bottom w:w="29" w:type="dxa"/>
              <w:right w:w="86" w:type="dxa"/>
            </w:tcMar>
          </w:tcPr>
          <w:p w14:paraId="4E216102"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 xml:space="preserve">Same value as </w:t>
            </w:r>
            <w:r w:rsidRPr="0058297B">
              <w:rPr>
                <w:rFonts w:ascii="Courier New" w:eastAsia="SimSun" w:hAnsi="Courier New" w:cs="Courier New"/>
                <w:sz w:val="18"/>
                <w:szCs w:val="18"/>
                <w:lang w:eastAsia="zh-CN"/>
              </w:rPr>
              <w:t>lpOutBufferSize</w:t>
            </w:r>
            <w:r w:rsidRPr="00D84279">
              <w:rPr>
                <w:rFonts w:eastAsia="SimSun"/>
                <w:sz w:val="20"/>
                <w:szCs w:val="20"/>
                <w:lang w:eastAsia="zh-CN"/>
              </w:rPr>
              <w:t>.</w:t>
            </w:r>
          </w:p>
        </w:tc>
        <w:tc>
          <w:tcPr>
            <w:tcW w:w="2227" w:type="dxa"/>
            <w:tcMar>
              <w:top w:w="29" w:type="dxa"/>
              <w:left w:w="72" w:type="dxa"/>
              <w:bottom w:w="29" w:type="dxa"/>
              <w:right w:w="86" w:type="dxa"/>
            </w:tcMar>
          </w:tcPr>
          <w:p w14:paraId="71936DAE"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Zero</w:t>
            </w:r>
          </w:p>
        </w:tc>
      </w:tr>
      <w:tr w:rsidR="00DB6443" w:rsidRPr="00D84279" w14:paraId="3904BDA1"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18609E0A" w14:textId="77777777" w:rsidR="00905380" w:rsidRPr="00DB6443" w:rsidRDefault="00905380" w:rsidP="006263A4">
            <w:pPr>
              <w:autoSpaceDE w:val="0"/>
              <w:autoSpaceDN w:val="0"/>
              <w:adjustRightInd w:val="0"/>
              <w:spacing w:before="40" w:after="40"/>
              <w:rPr>
                <w:sz w:val="20"/>
              </w:rPr>
            </w:pPr>
            <w:r w:rsidRPr="00DB6443">
              <w:rPr>
                <w:rFonts w:ascii="Courier New" w:hAnsi="Courier New"/>
                <w:sz w:val="18"/>
              </w:rPr>
              <w:t xml:space="preserve">fTransferDirectionIn </w:t>
            </w:r>
            <w:r w:rsidRPr="00DB6443">
              <w:rPr>
                <w:sz w:val="20"/>
              </w:rPr>
              <w:t xml:space="preserve">member of </w:t>
            </w:r>
            <w:r w:rsidRPr="00DB6443">
              <w:rPr>
                <w:rFonts w:ascii="Courier New" w:hAnsi="Courier New"/>
                <w:sz w:val="18"/>
              </w:rPr>
              <w:t>USBTMC_IO_BLOCK</w:t>
            </w:r>
          </w:p>
        </w:tc>
        <w:tc>
          <w:tcPr>
            <w:tcW w:w="2227" w:type="dxa"/>
            <w:tcMar>
              <w:top w:w="29" w:type="dxa"/>
              <w:left w:w="72" w:type="dxa"/>
              <w:bottom w:w="29" w:type="dxa"/>
              <w:right w:w="86" w:type="dxa"/>
            </w:tcMar>
          </w:tcPr>
          <w:p w14:paraId="4D9BA0A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TRUE</w:t>
            </w:r>
          </w:p>
        </w:tc>
        <w:tc>
          <w:tcPr>
            <w:tcW w:w="2226" w:type="dxa"/>
            <w:tcMar>
              <w:top w:w="29" w:type="dxa"/>
              <w:left w:w="72" w:type="dxa"/>
              <w:bottom w:w="29" w:type="dxa"/>
              <w:right w:w="86" w:type="dxa"/>
            </w:tcMar>
          </w:tcPr>
          <w:p w14:paraId="666FEBC8"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FALSE</w:t>
            </w:r>
          </w:p>
        </w:tc>
        <w:tc>
          <w:tcPr>
            <w:tcW w:w="2227" w:type="dxa"/>
            <w:tcMar>
              <w:top w:w="29" w:type="dxa"/>
              <w:left w:w="72" w:type="dxa"/>
              <w:bottom w:w="29" w:type="dxa"/>
              <w:right w:w="86" w:type="dxa"/>
            </w:tcMar>
          </w:tcPr>
          <w:p w14:paraId="6EB536D0"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FALSE</w:t>
            </w:r>
          </w:p>
        </w:tc>
      </w:tr>
    </w:tbl>
    <w:p w14:paraId="05EB8AE8" w14:textId="77777777" w:rsidR="00905380" w:rsidRDefault="00905380" w:rsidP="00DB6443">
      <w:pPr>
        <w:pStyle w:val="Titre4"/>
      </w:pPr>
      <w:bookmarkStart w:id="159" w:name="_Data_Structure_–_2"/>
      <w:bookmarkStart w:id="160" w:name="_Toc523840000"/>
      <w:bookmarkStart w:id="161" w:name="_Toc525115888"/>
      <w:bookmarkStart w:id="162" w:name="_Toc252965560"/>
      <w:bookmarkEnd w:id="159"/>
      <w:r>
        <w:t>Data Structure – USBTMC_IO_BLOCK</w:t>
      </w:r>
      <w:bookmarkEnd w:id="160"/>
      <w:bookmarkEnd w:id="161"/>
      <w:bookmarkEnd w:id="162"/>
    </w:p>
    <w:p w14:paraId="383C8959" w14:textId="75E0CC29" w:rsidR="00905380" w:rsidRPr="00CB009C" w:rsidRDefault="00905380" w:rsidP="001F783F">
      <w:pPr>
        <w:pStyle w:val="Body"/>
      </w:pPr>
      <w:r w:rsidRPr="00CB009C">
        <w:t>The USBTMC_IO_BLOCK structure is used as a parameter to DeviceIoControl, when the specified I/O control code is</w:t>
      </w:r>
      <w:r w:rsidR="00573293">
        <w:t xml:space="preserve"> IOCTL_USBTMC_SEND_REQUEST</w:t>
      </w:r>
      <w:r w:rsidR="007744DB" w:rsidRPr="00CB009C">
        <w:t>.</w:t>
      </w:r>
      <w:r w:rsidRPr="00CB009C">
        <w:t xml:space="preserve"> Values contained in structure members are used to create a USB Device Request (described in the Universal Serial Bus Specification).</w:t>
      </w:r>
    </w:p>
    <w:p w14:paraId="056DF57A" w14:textId="77777777" w:rsidR="00905380" w:rsidRPr="00E77747" w:rsidRDefault="00905380" w:rsidP="00E77747">
      <w:pPr>
        <w:pStyle w:val="Body"/>
        <w:spacing w:before="40"/>
        <w:rPr>
          <w:rFonts w:ascii="Courier New" w:hAnsi="Courier New" w:cs="Courier New"/>
          <w:sz w:val="18"/>
          <w:szCs w:val="18"/>
        </w:rPr>
      </w:pPr>
    </w:p>
    <w:p w14:paraId="666EEA2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typedef struct {</w:t>
      </w:r>
    </w:p>
    <w:p w14:paraId="48192FFC" w14:textId="602FA72A" w:rsidR="00905380" w:rsidRPr="00DB6443" w:rsidRDefault="00905380" w:rsidP="00E77747">
      <w:pPr>
        <w:pStyle w:val="Body"/>
        <w:spacing w:before="40"/>
        <w:rPr>
          <w:rFonts w:ascii="Courier New" w:hAnsi="Courier New"/>
          <w:sz w:val="18"/>
        </w:rPr>
      </w:pPr>
      <w:r w:rsidRPr="00E77747">
        <w:rPr>
          <w:rFonts w:ascii="Courier New" w:hAnsi="Courier New" w:cs="Courier New"/>
          <w:sz w:val="18"/>
          <w:szCs w:val="18"/>
        </w:rPr>
        <w:t xml:space="preserve">  IN unsigned char </w:t>
      </w:r>
      <w:hyperlink w:history="1">
        <w:r w:rsidR="007744DB" w:rsidRPr="00E77747">
          <w:rPr>
            <w:rFonts w:ascii="Courier New" w:hAnsi="Courier New" w:cs="Courier New"/>
            <w:sz w:val="18"/>
            <w:szCs w:val="18"/>
          </w:rPr>
          <w:t>bmRequestType</w:t>
        </w:r>
      </w:hyperlink>
      <w:r w:rsidR="007744DB" w:rsidRPr="00E77747">
        <w:rPr>
          <w:rFonts w:ascii="Courier New" w:hAnsi="Courier New" w:cs="Courier New"/>
          <w:sz w:val="18"/>
          <w:szCs w:val="18"/>
        </w:rPr>
        <w:t>;</w:t>
      </w:r>
    </w:p>
    <w:p w14:paraId="0952A646" w14:textId="1D75C9F1" w:rsidR="00905380" w:rsidRPr="00E77747" w:rsidRDefault="00905380" w:rsidP="00E77747">
      <w:pPr>
        <w:pStyle w:val="Body"/>
        <w:spacing w:before="40"/>
        <w:rPr>
          <w:rFonts w:ascii="Courier New" w:hAnsi="Courier New" w:cs="Courier New"/>
          <w:sz w:val="18"/>
          <w:szCs w:val="18"/>
        </w:rPr>
      </w:pPr>
      <w:r w:rsidRPr="00DB6443">
        <w:rPr>
          <w:rFonts w:ascii="Courier New" w:hAnsi="Courier New"/>
          <w:sz w:val="18"/>
        </w:rPr>
        <w:t xml:space="preserve">  IN unsigned char </w:t>
      </w:r>
      <w:hyperlink w:history="1">
        <w:r w:rsidR="007744DB" w:rsidRPr="00E77747">
          <w:rPr>
            <w:rFonts w:ascii="Courier New" w:hAnsi="Courier New" w:cs="Courier New"/>
            <w:sz w:val="18"/>
            <w:szCs w:val="18"/>
          </w:rPr>
          <w:t>bRequest</w:t>
        </w:r>
      </w:hyperlink>
      <w:r w:rsidR="007744DB" w:rsidRPr="00E77747">
        <w:rPr>
          <w:rFonts w:ascii="Courier New" w:hAnsi="Courier New" w:cs="Courier New"/>
          <w:sz w:val="18"/>
          <w:szCs w:val="18"/>
        </w:rPr>
        <w:t>;</w:t>
      </w:r>
    </w:p>
    <w:p w14:paraId="42C1891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IN unsigned short wValue;</w:t>
      </w:r>
    </w:p>
    <w:p w14:paraId="15B54A5E"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IN unsigned short wIndex;</w:t>
      </w:r>
    </w:p>
    <w:p w14:paraId="66F2BA2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IN unsigned short wLength;</w:t>
      </w:r>
    </w:p>
    <w:p w14:paraId="08DC91B6" w14:textId="46F8E798" w:rsidR="00905380" w:rsidRPr="00DB6443" w:rsidRDefault="00905380" w:rsidP="00E77747">
      <w:pPr>
        <w:pStyle w:val="Body"/>
        <w:spacing w:before="40"/>
        <w:rPr>
          <w:rFonts w:ascii="Courier New" w:hAnsi="Courier New"/>
          <w:sz w:val="18"/>
        </w:rPr>
      </w:pPr>
      <w:r w:rsidRPr="00E77747">
        <w:rPr>
          <w:rFonts w:ascii="Courier New" w:hAnsi="Courier New" w:cs="Courier New"/>
          <w:sz w:val="18"/>
          <w:szCs w:val="18"/>
        </w:rPr>
        <w:t xml:space="preserve">  IN OUT PUCHAR  </w:t>
      </w:r>
      <w:hyperlink w:history="1">
        <w:r w:rsidR="007744DB" w:rsidRPr="00E77747">
          <w:rPr>
            <w:rFonts w:ascii="Courier New" w:hAnsi="Courier New" w:cs="Courier New"/>
            <w:sz w:val="18"/>
            <w:szCs w:val="18"/>
          </w:rPr>
          <w:t>pbyData</w:t>
        </w:r>
      </w:hyperlink>
      <w:r w:rsidR="007744DB" w:rsidRPr="00E77747">
        <w:rPr>
          <w:rFonts w:ascii="Courier New" w:hAnsi="Courier New" w:cs="Courier New"/>
          <w:sz w:val="18"/>
          <w:szCs w:val="18"/>
        </w:rPr>
        <w:t>;</w:t>
      </w:r>
    </w:p>
    <w:p w14:paraId="10CEAC4A" w14:textId="5C3BEA06" w:rsidR="00905380" w:rsidRPr="00DB6443" w:rsidRDefault="00905380" w:rsidP="00E77747">
      <w:pPr>
        <w:pStyle w:val="Body"/>
        <w:spacing w:before="40"/>
        <w:rPr>
          <w:rFonts w:ascii="Courier New" w:hAnsi="Courier New"/>
          <w:sz w:val="18"/>
        </w:rPr>
      </w:pPr>
      <w:r w:rsidRPr="00DB6443">
        <w:rPr>
          <w:rFonts w:ascii="Courier New" w:hAnsi="Courier New"/>
          <w:sz w:val="18"/>
        </w:rPr>
        <w:t xml:space="preserve">  IN UCHAR  </w:t>
      </w:r>
      <w:hyperlink w:history="1">
        <w:r w:rsidR="007744DB" w:rsidRPr="00E77747">
          <w:rPr>
            <w:rFonts w:ascii="Courier New" w:hAnsi="Courier New" w:cs="Courier New"/>
            <w:sz w:val="18"/>
            <w:szCs w:val="18"/>
          </w:rPr>
          <w:t>fTransferDirectionIn</w:t>
        </w:r>
      </w:hyperlink>
      <w:r w:rsidR="007744DB" w:rsidRPr="00E77747">
        <w:rPr>
          <w:rFonts w:ascii="Courier New" w:hAnsi="Courier New" w:cs="Courier New"/>
          <w:sz w:val="18"/>
          <w:szCs w:val="18"/>
        </w:rPr>
        <w:t>;</w:t>
      </w:r>
      <w:r w:rsidRPr="00DB6443">
        <w:rPr>
          <w:rFonts w:ascii="Courier New" w:hAnsi="Courier New"/>
          <w:sz w:val="18"/>
        </w:rPr>
        <w:t xml:space="preserve"> </w:t>
      </w:r>
    </w:p>
    <w:p w14:paraId="63B45D0F" w14:textId="77777777" w:rsidR="00905380" w:rsidRPr="00DB6443" w:rsidRDefault="00905380" w:rsidP="00E77747">
      <w:pPr>
        <w:pStyle w:val="Body"/>
        <w:spacing w:before="40"/>
        <w:rPr>
          <w:rFonts w:ascii="Courier New" w:hAnsi="Courier New"/>
          <w:sz w:val="18"/>
        </w:rPr>
      </w:pPr>
      <w:r w:rsidRPr="00DB6443">
        <w:rPr>
          <w:rFonts w:ascii="Courier New" w:hAnsi="Courier New"/>
          <w:sz w:val="18"/>
        </w:rPr>
        <w:t>} USBTMC_IO_BLOCK, *PUSBTMC_IO_BLOCK;</w:t>
      </w:r>
    </w:p>
    <w:p w14:paraId="196301E9" w14:textId="77777777" w:rsidR="00905380" w:rsidRPr="00DB6443" w:rsidRDefault="00905380" w:rsidP="00E77747">
      <w:pPr>
        <w:pStyle w:val="Body"/>
        <w:spacing w:before="40"/>
        <w:rPr>
          <w:rFonts w:ascii="Courier New" w:hAnsi="Courier New"/>
          <w:sz w:val="18"/>
        </w:rPr>
      </w:pPr>
    </w:p>
    <w:tbl>
      <w:tblPr>
        <w:tblW w:w="4148" w:type="pc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A0" w:firstRow="1" w:lastRow="0" w:firstColumn="1" w:lastColumn="0" w:noHBand="0" w:noVBand="0"/>
      </w:tblPr>
      <w:tblGrid>
        <w:gridCol w:w="2391"/>
        <w:gridCol w:w="5708"/>
      </w:tblGrid>
      <w:tr w:rsidR="00DB6443" w:rsidRPr="00D84279" w14:paraId="00AFAC9E" w14:textId="77777777" w:rsidTr="006263A4">
        <w:trPr>
          <w:cantSplit/>
        </w:trPr>
        <w:tc>
          <w:tcPr>
            <w:tcW w:w="1322" w:type="pct"/>
            <w:shd w:val="pct30" w:color="FFFF00" w:fill="FFFFFF"/>
          </w:tcPr>
          <w:p w14:paraId="064D0BFC"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USBTMC_IO_BLOCK field</w:t>
            </w:r>
          </w:p>
        </w:tc>
        <w:tc>
          <w:tcPr>
            <w:tcW w:w="3678" w:type="pct"/>
            <w:shd w:val="pct30" w:color="FFFF00" w:fill="FFFFFF"/>
          </w:tcPr>
          <w:p w14:paraId="54D168D6"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Usage</w:t>
            </w:r>
          </w:p>
        </w:tc>
      </w:tr>
      <w:tr w:rsidR="00905380" w:rsidRPr="00FF702C" w14:paraId="6AFE0E31" w14:textId="77777777" w:rsidTr="00DB6443">
        <w:tc>
          <w:tcPr>
            <w:tcW w:w="1322" w:type="pct"/>
          </w:tcPr>
          <w:p w14:paraId="6E7DD8D3"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bmRequestType</w:t>
            </w:r>
          </w:p>
        </w:tc>
        <w:tc>
          <w:tcPr>
            <w:tcW w:w="3678" w:type="pct"/>
          </w:tcPr>
          <w:p w14:paraId="6CF41607" w14:textId="77777777" w:rsidR="00905380" w:rsidRPr="00DB6443" w:rsidRDefault="00905380" w:rsidP="006263A4">
            <w:pPr>
              <w:autoSpaceDE w:val="0"/>
              <w:autoSpaceDN w:val="0"/>
              <w:adjustRightInd w:val="0"/>
              <w:spacing w:before="40" w:after="40"/>
              <w:rPr>
                <w:sz w:val="20"/>
              </w:rPr>
            </w:pPr>
            <w:r w:rsidRPr="00DB6443">
              <w:rPr>
                <w:sz w:val="20"/>
              </w:rPr>
              <w:t>Used as the Setup DATA bmRequestType</w:t>
            </w:r>
          </w:p>
        </w:tc>
      </w:tr>
      <w:tr w:rsidR="00905380" w:rsidRPr="00FF702C" w14:paraId="3AF55C6B" w14:textId="77777777" w:rsidTr="00DB6443">
        <w:tc>
          <w:tcPr>
            <w:tcW w:w="1322" w:type="pct"/>
          </w:tcPr>
          <w:p w14:paraId="2F734D30"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 xml:space="preserve">bRequest </w:t>
            </w:r>
          </w:p>
        </w:tc>
        <w:tc>
          <w:tcPr>
            <w:tcW w:w="3678" w:type="pct"/>
          </w:tcPr>
          <w:p w14:paraId="7564E6C0" w14:textId="77777777" w:rsidR="00905380" w:rsidRPr="00DB6443" w:rsidRDefault="00905380" w:rsidP="006263A4">
            <w:pPr>
              <w:autoSpaceDE w:val="0"/>
              <w:autoSpaceDN w:val="0"/>
              <w:adjustRightInd w:val="0"/>
              <w:spacing w:before="40" w:after="40"/>
              <w:rPr>
                <w:sz w:val="20"/>
              </w:rPr>
            </w:pPr>
            <w:r w:rsidRPr="00DB6443">
              <w:rPr>
                <w:sz w:val="20"/>
              </w:rPr>
              <w:t>Used as the Setup DATA bRequest</w:t>
            </w:r>
          </w:p>
        </w:tc>
      </w:tr>
      <w:tr w:rsidR="00905380" w:rsidRPr="00FF702C" w14:paraId="3D59E66E" w14:textId="77777777" w:rsidTr="00DB6443">
        <w:tc>
          <w:tcPr>
            <w:tcW w:w="1322" w:type="pct"/>
          </w:tcPr>
          <w:p w14:paraId="71E75AB2"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wValue</w:t>
            </w:r>
          </w:p>
        </w:tc>
        <w:tc>
          <w:tcPr>
            <w:tcW w:w="3678" w:type="pct"/>
          </w:tcPr>
          <w:p w14:paraId="538F5919" w14:textId="77777777" w:rsidR="00905380" w:rsidRPr="00DB6443" w:rsidRDefault="00905380" w:rsidP="006263A4">
            <w:pPr>
              <w:autoSpaceDE w:val="0"/>
              <w:autoSpaceDN w:val="0"/>
              <w:adjustRightInd w:val="0"/>
              <w:spacing w:before="40" w:after="40"/>
              <w:rPr>
                <w:sz w:val="20"/>
              </w:rPr>
            </w:pPr>
            <w:r w:rsidRPr="00DB6443">
              <w:rPr>
                <w:sz w:val="20"/>
              </w:rPr>
              <w:t>Used as the Setup DATA wValue</w:t>
            </w:r>
          </w:p>
        </w:tc>
      </w:tr>
      <w:tr w:rsidR="00905380" w:rsidRPr="00FF702C" w14:paraId="2A83ECEF" w14:textId="77777777" w:rsidTr="00DB6443">
        <w:tc>
          <w:tcPr>
            <w:tcW w:w="1322" w:type="pct"/>
          </w:tcPr>
          <w:p w14:paraId="3CE9D557"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wIndex</w:t>
            </w:r>
          </w:p>
        </w:tc>
        <w:tc>
          <w:tcPr>
            <w:tcW w:w="3678" w:type="pct"/>
          </w:tcPr>
          <w:p w14:paraId="71AA3A1A" w14:textId="77777777" w:rsidR="00905380" w:rsidRPr="00DB6443" w:rsidRDefault="00905380" w:rsidP="006263A4">
            <w:pPr>
              <w:autoSpaceDE w:val="0"/>
              <w:autoSpaceDN w:val="0"/>
              <w:adjustRightInd w:val="0"/>
              <w:spacing w:before="40" w:after="40"/>
              <w:rPr>
                <w:sz w:val="20"/>
              </w:rPr>
            </w:pPr>
            <w:r w:rsidRPr="00DB6443">
              <w:rPr>
                <w:sz w:val="20"/>
              </w:rPr>
              <w:t>Used as the Setup DATA wIndex</w:t>
            </w:r>
          </w:p>
        </w:tc>
      </w:tr>
      <w:tr w:rsidR="00905380" w:rsidRPr="00FF702C" w14:paraId="526BF4D9" w14:textId="77777777" w:rsidTr="00DB6443">
        <w:tc>
          <w:tcPr>
            <w:tcW w:w="1322" w:type="pct"/>
          </w:tcPr>
          <w:p w14:paraId="22255F79"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wLength</w:t>
            </w:r>
          </w:p>
        </w:tc>
        <w:tc>
          <w:tcPr>
            <w:tcW w:w="3678" w:type="pct"/>
          </w:tcPr>
          <w:p w14:paraId="0ECC65D9" w14:textId="77777777" w:rsidR="00905380" w:rsidRPr="00DB6443" w:rsidRDefault="00905380" w:rsidP="006263A4">
            <w:pPr>
              <w:autoSpaceDE w:val="0"/>
              <w:autoSpaceDN w:val="0"/>
              <w:adjustRightInd w:val="0"/>
              <w:spacing w:before="40" w:after="40"/>
              <w:rPr>
                <w:sz w:val="20"/>
              </w:rPr>
            </w:pPr>
            <w:r w:rsidRPr="00DB6443">
              <w:rPr>
                <w:sz w:val="20"/>
              </w:rPr>
              <w:t>Used as the Setup DATA wLength</w:t>
            </w:r>
          </w:p>
        </w:tc>
      </w:tr>
      <w:tr w:rsidR="00905380" w:rsidRPr="00FF702C" w14:paraId="3C93C15F" w14:textId="77777777" w:rsidTr="00DB6443">
        <w:tc>
          <w:tcPr>
            <w:tcW w:w="1322" w:type="pct"/>
          </w:tcPr>
          <w:p w14:paraId="129CF975"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pbyData</w:t>
            </w:r>
          </w:p>
        </w:tc>
        <w:tc>
          <w:tcPr>
            <w:tcW w:w="3678" w:type="pct"/>
          </w:tcPr>
          <w:p w14:paraId="2B1AC211" w14:textId="77777777" w:rsidR="00905380" w:rsidRPr="00DB6443" w:rsidRDefault="00905380" w:rsidP="006263A4">
            <w:pPr>
              <w:autoSpaceDE w:val="0"/>
              <w:autoSpaceDN w:val="0"/>
              <w:adjustRightInd w:val="0"/>
              <w:spacing w:before="40" w:after="40"/>
              <w:rPr>
                <w:sz w:val="20"/>
              </w:rPr>
            </w:pPr>
            <w:r w:rsidRPr="00DB6443">
              <w:rPr>
                <w:sz w:val="20"/>
              </w:rPr>
              <w:t>Pointer to a data buffer with a length of wLength.</w:t>
            </w:r>
          </w:p>
        </w:tc>
      </w:tr>
      <w:tr w:rsidR="00905380" w:rsidRPr="00FF702C" w14:paraId="1A7398C0" w14:textId="77777777" w:rsidTr="00DB6443">
        <w:tc>
          <w:tcPr>
            <w:tcW w:w="1322" w:type="pct"/>
          </w:tcPr>
          <w:p w14:paraId="0B6E2006"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fTransferDirectionIn</w:t>
            </w:r>
          </w:p>
        </w:tc>
        <w:tc>
          <w:tcPr>
            <w:tcW w:w="3678" w:type="pct"/>
          </w:tcPr>
          <w:p w14:paraId="1ACF36BC" w14:textId="77777777" w:rsidR="00905380" w:rsidRPr="00DB6443" w:rsidRDefault="00905380" w:rsidP="006263A4">
            <w:pPr>
              <w:autoSpaceDE w:val="0"/>
              <w:autoSpaceDN w:val="0"/>
              <w:adjustRightInd w:val="0"/>
              <w:spacing w:before="40" w:after="40"/>
              <w:rPr>
                <w:sz w:val="20"/>
              </w:rPr>
            </w:pPr>
            <w:r w:rsidRPr="00DB6443">
              <w:rPr>
                <w:sz w:val="20"/>
              </w:rPr>
              <w:t>TRUE for transfers from device to host; FALSE for transfers from host to device.</w:t>
            </w:r>
          </w:p>
        </w:tc>
      </w:tr>
    </w:tbl>
    <w:p w14:paraId="5FB7B80B" w14:textId="77777777" w:rsidR="00905380" w:rsidRPr="00DB6443" w:rsidRDefault="00905380" w:rsidP="007744DB">
      <w:bookmarkStart w:id="163" w:name="_Data_Structure_–_4"/>
      <w:bookmarkStart w:id="164" w:name="_Data_Structure_–_3"/>
      <w:bookmarkEnd w:id="163"/>
      <w:bookmarkEnd w:id="164"/>
    </w:p>
    <w:p w14:paraId="261C63FA" w14:textId="77777777" w:rsidR="00905380" w:rsidRPr="00CB009C" w:rsidRDefault="00905380" w:rsidP="001F783F">
      <w:pPr>
        <w:pStyle w:val="Body"/>
      </w:pPr>
      <w:r w:rsidRPr="00CB009C">
        <w:t>The following rules apply when using this data structure:</w:t>
      </w:r>
    </w:p>
    <w:p w14:paraId="2A342977" w14:textId="77777777" w:rsidR="00905380" w:rsidRPr="00CB009C" w:rsidRDefault="00905380" w:rsidP="005318F6">
      <w:pPr>
        <w:pStyle w:val="Body"/>
        <w:numPr>
          <w:ilvl w:val="0"/>
          <w:numId w:val="10"/>
        </w:numPr>
      </w:pPr>
      <w:r w:rsidRPr="00CB009C">
        <w:t xml:space="preserve">pbyData must match lpOutBuffer. If it does not match, </w:t>
      </w:r>
      <w:r>
        <w:t>ensuing behavior is not guaranteed.</w:t>
      </w:r>
    </w:p>
    <w:p w14:paraId="2E278430" w14:textId="77777777" w:rsidR="00905380" w:rsidRDefault="00905380" w:rsidP="005318F6">
      <w:pPr>
        <w:pStyle w:val="Body"/>
        <w:numPr>
          <w:ilvl w:val="0"/>
          <w:numId w:val="10"/>
        </w:numPr>
      </w:pPr>
      <w:r w:rsidRPr="00CB009C">
        <w:t xml:space="preserve">fTransferDirectionIn must be 0 for a write (data transfer direction = OUT) operation and must be </w:t>
      </w:r>
      <w:r>
        <w:t>1</w:t>
      </w:r>
      <w:r w:rsidRPr="00CB009C">
        <w:t xml:space="preserve"> for a read (data transfer direction = IN) operation. Must match direction in bmRequestType. If it does not match, </w:t>
      </w:r>
      <w:r>
        <w:t>ensuing behavior is not guaranteed.</w:t>
      </w:r>
    </w:p>
    <w:p w14:paraId="3D06E3A1" w14:textId="77777777" w:rsidR="00905380" w:rsidRDefault="00905380" w:rsidP="00DB6443">
      <w:pPr>
        <w:pStyle w:val="Titre3"/>
      </w:pPr>
      <w:bookmarkStart w:id="165" w:name="_Toc37500640"/>
      <w:bookmarkStart w:id="166" w:name="_Toc523840001"/>
      <w:bookmarkStart w:id="167" w:name="_Toc525115889"/>
      <w:bookmarkStart w:id="168" w:name="_Toc252965561"/>
      <w:r>
        <w:t>IOCTL_USBTMC_GET_LAST_ERROR</w:t>
      </w:r>
      <w:bookmarkEnd w:id="165"/>
      <w:bookmarkEnd w:id="166"/>
      <w:bookmarkEnd w:id="167"/>
      <w:bookmarkEnd w:id="168"/>
      <w:r>
        <w:t xml:space="preserve"> </w:t>
      </w:r>
    </w:p>
    <w:p w14:paraId="4C576830" w14:textId="77777777" w:rsidR="00905380" w:rsidRPr="00CB009C" w:rsidRDefault="00905380" w:rsidP="005C03AF">
      <w:pPr>
        <w:pStyle w:val="Body"/>
      </w:pPr>
      <w:r>
        <w:t>Gets</w:t>
      </w:r>
      <w:r w:rsidRPr="00CB009C">
        <w:t xml:space="preserve"> </w:t>
      </w:r>
      <w:r>
        <w:t>the last error code returned from the lower-level USB driver</w:t>
      </w:r>
      <w:r w:rsidRPr="00CB009C">
        <w:t>.</w:t>
      </w:r>
    </w:p>
    <w:tbl>
      <w:tblPr>
        <w:tblW w:w="8100" w:type="dxa"/>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6120"/>
      </w:tblGrid>
      <w:tr w:rsidR="00DB6443" w:rsidRPr="00D84279" w14:paraId="6A49D980" w14:textId="77777777" w:rsidTr="006263A4">
        <w:tc>
          <w:tcPr>
            <w:tcW w:w="1980" w:type="dxa"/>
            <w:shd w:val="pct30" w:color="FFFF00" w:fill="FFFFFF"/>
          </w:tcPr>
          <w:p w14:paraId="5044C4F7"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120" w:type="dxa"/>
            <w:shd w:val="pct30" w:color="FFFF00" w:fill="FFFFFF"/>
          </w:tcPr>
          <w:p w14:paraId="7945152A"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31BE9A63" w14:textId="77777777" w:rsidTr="00DB6443">
        <w:tc>
          <w:tcPr>
            <w:tcW w:w="1980" w:type="dxa"/>
          </w:tcPr>
          <w:p w14:paraId="2E29FD69"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120" w:type="dxa"/>
          </w:tcPr>
          <w:p w14:paraId="1BEB6CEE" w14:textId="77777777" w:rsidR="00905380" w:rsidRPr="00DB6443" w:rsidRDefault="00905380" w:rsidP="006263A4">
            <w:pPr>
              <w:autoSpaceDE w:val="0"/>
              <w:autoSpaceDN w:val="0"/>
              <w:adjustRightInd w:val="0"/>
              <w:spacing w:before="40" w:after="40"/>
              <w:rPr>
                <w:sz w:val="20"/>
              </w:rPr>
            </w:pPr>
            <w:r w:rsidRPr="00DB6443">
              <w:rPr>
                <w:sz w:val="20"/>
              </w:rPr>
              <w:t>Device handle, obtained by calling CreateFile.</w:t>
            </w:r>
          </w:p>
        </w:tc>
      </w:tr>
      <w:tr w:rsidR="00905380" w:rsidRPr="00FF702C" w14:paraId="6BC39E94" w14:textId="77777777" w:rsidTr="00DB6443">
        <w:tc>
          <w:tcPr>
            <w:tcW w:w="1980" w:type="dxa"/>
          </w:tcPr>
          <w:p w14:paraId="78359D15"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6120" w:type="dxa"/>
          </w:tcPr>
          <w:p w14:paraId="3BD815A8" w14:textId="77777777" w:rsidR="00905380" w:rsidRPr="00DB6443" w:rsidRDefault="00905380" w:rsidP="006263A4">
            <w:pPr>
              <w:autoSpaceDE w:val="0"/>
              <w:autoSpaceDN w:val="0"/>
              <w:adjustRightInd w:val="0"/>
              <w:spacing w:before="40" w:after="40"/>
              <w:rPr>
                <w:sz w:val="20"/>
              </w:rPr>
            </w:pPr>
            <w:r w:rsidRPr="00DB6443">
              <w:rPr>
                <w:rFonts w:ascii="Courier New" w:hAnsi="Courier New"/>
                <w:sz w:val="18"/>
              </w:rPr>
              <w:t>IOCTL_USBTMC_GET_LAST_ERROR</w:t>
            </w:r>
          </w:p>
        </w:tc>
      </w:tr>
      <w:tr w:rsidR="00905380" w:rsidRPr="00D84279" w14:paraId="0401A18F" w14:textId="77777777" w:rsidTr="00DB6443">
        <w:tc>
          <w:tcPr>
            <w:tcW w:w="1980" w:type="dxa"/>
          </w:tcPr>
          <w:p w14:paraId="4AA777B8"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120" w:type="dxa"/>
          </w:tcPr>
          <w:p w14:paraId="15A8B3A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905380" w:rsidRPr="00D84279" w14:paraId="0463389D" w14:textId="77777777" w:rsidTr="00DB6443">
        <w:tc>
          <w:tcPr>
            <w:tcW w:w="1980" w:type="dxa"/>
          </w:tcPr>
          <w:p w14:paraId="4D9F96C8"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120" w:type="dxa"/>
          </w:tcPr>
          <w:p w14:paraId="7E685A75"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FF702C" w14:paraId="63176D7F" w14:textId="77777777" w:rsidTr="00DB6443">
        <w:tc>
          <w:tcPr>
            <w:tcW w:w="1980" w:type="dxa"/>
          </w:tcPr>
          <w:p w14:paraId="6D7F871F"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120" w:type="dxa"/>
          </w:tcPr>
          <w:p w14:paraId="506F90EB" w14:textId="77777777" w:rsidR="00905380" w:rsidRPr="00DB6443" w:rsidRDefault="00905380" w:rsidP="006263A4">
            <w:pPr>
              <w:autoSpaceDE w:val="0"/>
              <w:autoSpaceDN w:val="0"/>
              <w:adjustRightInd w:val="0"/>
              <w:spacing w:before="40" w:after="40"/>
              <w:rPr>
                <w:sz w:val="20"/>
              </w:rPr>
            </w:pPr>
            <w:r w:rsidRPr="00DB6443">
              <w:rPr>
                <w:sz w:val="20"/>
              </w:rPr>
              <w:t xml:space="preserve">Output data buffer. Pointer to a </w:t>
            </w:r>
            <w:r w:rsidRPr="00DB6443">
              <w:rPr>
                <w:rFonts w:ascii="Courier New" w:hAnsi="Courier New"/>
                <w:sz w:val="18"/>
              </w:rPr>
              <w:t>USBD_STATUS</w:t>
            </w:r>
            <w:r w:rsidRPr="00DB6443">
              <w:rPr>
                <w:sz w:val="20"/>
              </w:rPr>
              <w:t>.</w:t>
            </w:r>
          </w:p>
        </w:tc>
      </w:tr>
      <w:tr w:rsidR="00905380" w:rsidRPr="00FF702C" w14:paraId="4DF9B2E8" w14:textId="77777777" w:rsidTr="00DB6443">
        <w:tc>
          <w:tcPr>
            <w:tcW w:w="1980" w:type="dxa"/>
          </w:tcPr>
          <w:p w14:paraId="14D09115"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120" w:type="dxa"/>
          </w:tcPr>
          <w:p w14:paraId="205A9458" w14:textId="77777777" w:rsidR="00905380" w:rsidRPr="00DB6443" w:rsidRDefault="00905380" w:rsidP="006263A4">
            <w:pPr>
              <w:autoSpaceDE w:val="0"/>
              <w:autoSpaceDN w:val="0"/>
              <w:adjustRightInd w:val="0"/>
              <w:spacing w:before="40" w:after="40"/>
              <w:rPr>
                <w:sz w:val="20"/>
              </w:rPr>
            </w:pPr>
            <w:r w:rsidRPr="00DB6443">
              <w:rPr>
                <w:sz w:val="20"/>
              </w:rPr>
              <w:t xml:space="preserve">Size of output data buffer. Must be </w:t>
            </w:r>
            <w:r w:rsidRPr="00DB6443">
              <w:rPr>
                <w:rFonts w:ascii="Courier New" w:hAnsi="Courier New"/>
                <w:b/>
                <w:sz w:val="18"/>
              </w:rPr>
              <w:t>sizeof(USBD_STATUS)</w:t>
            </w:r>
            <w:r w:rsidRPr="00DB6443">
              <w:rPr>
                <w:sz w:val="20"/>
              </w:rPr>
              <w:t>.</w:t>
            </w:r>
          </w:p>
        </w:tc>
      </w:tr>
      <w:tr w:rsidR="00905380" w:rsidRPr="00FF702C" w14:paraId="3A708000" w14:textId="77777777" w:rsidTr="00DB6443">
        <w:tc>
          <w:tcPr>
            <w:tcW w:w="1980" w:type="dxa"/>
          </w:tcPr>
          <w:p w14:paraId="7F515E4C"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120" w:type="dxa"/>
          </w:tcPr>
          <w:p w14:paraId="6F9B78A7" w14:textId="77777777" w:rsidR="00905380" w:rsidRPr="00DB6443" w:rsidRDefault="00905380" w:rsidP="006263A4">
            <w:pPr>
              <w:autoSpaceDE w:val="0"/>
              <w:autoSpaceDN w:val="0"/>
              <w:adjustRightInd w:val="0"/>
              <w:spacing w:before="40" w:after="40"/>
              <w:rPr>
                <w:sz w:val="20"/>
              </w:rPr>
            </w:pPr>
            <w:r w:rsidRPr="00DB6443">
              <w:rPr>
                <w:sz w:val="20"/>
              </w:rPr>
              <w:t>Pointer to a location to receive the number of bytes returned.</w:t>
            </w:r>
          </w:p>
        </w:tc>
      </w:tr>
      <w:tr w:rsidR="00905380" w:rsidRPr="00FF702C" w14:paraId="7BC0E44E" w14:textId="77777777" w:rsidTr="00DB6443">
        <w:tc>
          <w:tcPr>
            <w:tcW w:w="1980" w:type="dxa"/>
          </w:tcPr>
          <w:p w14:paraId="08EB580B"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120" w:type="dxa"/>
          </w:tcPr>
          <w:p w14:paraId="479D61E2" w14:textId="77777777" w:rsidR="00905380" w:rsidRPr="00DB6443" w:rsidRDefault="00905380" w:rsidP="006263A4">
            <w:pPr>
              <w:autoSpaceDE w:val="0"/>
              <w:autoSpaceDN w:val="0"/>
              <w:adjustRightInd w:val="0"/>
              <w:spacing w:before="40" w:after="40"/>
              <w:rPr>
                <w:sz w:val="20"/>
              </w:rPr>
            </w:pPr>
            <w:r w:rsidRPr="00DB6443">
              <w:rPr>
                <w:sz w:val="20"/>
              </w:rPr>
              <w:t xml:space="preserve">Optional pointer to an </w:t>
            </w:r>
            <w:r w:rsidRPr="00DB6443">
              <w:rPr>
                <w:rFonts w:ascii="Courier New" w:hAnsi="Courier New"/>
                <w:sz w:val="18"/>
              </w:rPr>
              <w:t>OVERLAPPED</w:t>
            </w:r>
            <w:r w:rsidRPr="00DB6443">
              <w:rPr>
                <w:sz w:val="20"/>
              </w:rPr>
              <w:t xml:space="preserve"> structure (described in the Windows Platform SDK documentation).</w:t>
            </w:r>
          </w:p>
        </w:tc>
      </w:tr>
    </w:tbl>
    <w:p w14:paraId="32036FEF" w14:textId="77777777" w:rsidR="00905380" w:rsidRPr="00545570" w:rsidRDefault="00905380" w:rsidP="005C03AF">
      <w:pPr>
        <w:pStyle w:val="Body"/>
      </w:pPr>
      <w:r w:rsidRPr="00CB009C">
        <w:t>When the DeviceloControl function is called with the IOCTL_USBTMC_</w:t>
      </w:r>
      <w:r>
        <w:t>GET_LAST_ERROR</w:t>
      </w:r>
      <w:r w:rsidRPr="00CB009C">
        <w:t xml:space="preserve"> I/O control code, the caller must specify the address of a </w:t>
      </w:r>
      <w:r>
        <w:t xml:space="preserve">USBD_STATUS value </w:t>
      </w:r>
      <w:r w:rsidRPr="00CB009C">
        <w:t xml:space="preserve">as the function's lpOutBuffer parameter. The kernel-mode </w:t>
      </w:r>
      <w:r w:rsidRPr="00545570">
        <w:t>driver fills in the value with the last error code that it received from USBD.</w:t>
      </w:r>
    </w:p>
    <w:p w14:paraId="48E9F75E" w14:textId="77777777" w:rsidR="00905380" w:rsidRPr="00545570" w:rsidRDefault="00905380" w:rsidP="005C03AF">
      <w:pPr>
        <w:pStyle w:val="Body"/>
      </w:pPr>
      <w:r w:rsidRPr="00545570">
        <w:t>If the USBTMC kernel driver has never encountered a USBD error, t</w:t>
      </w:r>
      <w:r>
        <w:t>his output value must be 0.  The USBTMC kernel driver must not change this value when it returns an error code other than a USBD error.  Querying the last error does not cause the USBTMC kernel to reset the cached error code value.</w:t>
      </w:r>
    </w:p>
    <w:p w14:paraId="52C3BF4B" w14:textId="77777777" w:rsidR="00905380" w:rsidRDefault="00905380" w:rsidP="00DB6443">
      <w:pPr>
        <w:pStyle w:val="Titre2"/>
      </w:pPr>
      <w:bookmarkStart w:id="169" w:name="_Toc37500641"/>
      <w:bookmarkStart w:id="170" w:name="_Toc523840002"/>
      <w:bookmarkStart w:id="171" w:name="_Toc525115890"/>
      <w:bookmarkStart w:id="172" w:name="_Toc252965562"/>
      <w:r>
        <w:t>CloseHandle()</w:t>
      </w:r>
      <w:bookmarkEnd w:id="169"/>
      <w:bookmarkEnd w:id="170"/>
      <w:bookmarkEnd w:id="171"/>
      <w:bookmarkEnd w:id="172"/>
    </w:p>
    <w:p w14:paraId="3A8E7A89" w14:textId="77777777" w:rsidR="00905380" w:rsidRPr="00CB009C" w:rsidRDefault="00905380" w:rsidP="005C03AF">
      <w:pPr>
        <w:pStyle w:val="Body"/>
      </w:pPr>
      <w:r w:rsidRPr="00CB009C">
        <w:t xml:space="preserve">Parameters and behaviors are as specified in the Windows documentation. </w:t>
      </w:r>
    </w:p>
    <w:p w14:paraId="06FFAEE4" w14:textId="77777777" w:rsidR="00905380" w:rsidRDefault="00905380" w:rsidP="00DB6443">
      <w:pPr>
        <w:pStyle w:val="Titre2"/>
      </w:pPr>
      <w:bookmarkStart w:id="173" w:name="_Toc526314434"/>
      <w:bookmarkStart w:id="174" w:name="_Toc37500642"/>
      <w:bookmarkStart w:id="175" w:name="_Toc523840003"/>
      <w:bookmarkStart w:id="176" w:name="_Toc525115891"/>
      <w:bookmarkStart w:id="177" w:name="_Toc252965563"/>
      <w:r>
        <w:t>INF files for USBTMC devices</w:t>
      </w:r>
      <w:bookmarkEnd w:id="173"/>
      <w:bookmarkEnd w:id="174"/>
      <w:bookmarkEnd w:id="175"/>
      <w:bookmarkEnd w:id="176"/>
      <w:bookmarkEnd w:id="177"/>
    </w:p>
    <w:p w14:paraId="19E5217E" w14:textId="77777777" w:rsidR="00905380" w:rsidRPr="00CB009C" w:rsidRDefault="00905380" w:rsidP="005C03AF">
      <w:pPr>
        <w:pStyle w:val="Body"/>
      </w:pPr>
      <w:r w:rsidRPr="00CB009C">
        <w:t xml:space="preserve">INF files determine the kernel driver associated with a USBTMC device. INF files also determine where USBTMC devices show up in the Windows “Device Manager”.  </w:t>
      </w:r>
    </w:p>
    <w:p w14:paraId="0642AF40" w14:textId="77777777" w:rsidR="00905380" w:rsidRPr="00DB6443" w:rsidRDefault="00905380" w:rsidP="00DB6443">
      <w:pPr>
        <w:pStyle w:val="Titre3"/>
      </w:pPr>
      <w:bookmarkStart w:id="178" w:name="_Toc526314435"/>
      <w:bookmarkStart w:id="179" w:name="_Toc37500643"/>
      <w:bookmarkStart w:id="180" w:name="_Toc523840004"/>
      <w:bookmarkStart w:id="181" w:name="_Toc525115892"/>
      <w:bookmarkStart w:id="182" w:name="_Toc252965564"/>
      <w:r w:rsidRPr="00DB6443">
        <w:t>Class and ClassGUID for USBTMC devices</w:t>
      </w:r>
      <w:bookmarkEnd w:id="178"/>
      <w:bookmarkEnd w:id="179"/>
      <w:bookmarkEnd w:id="180"/>
      <w:bookmarkEnd w:id="181"/>
      <w:bookmarkEnd w:id="182"/>
    </w:p>
    <w:p w14:paraId="4749E0DF" w14:textId="77777777" w:rsidR="00905380" w:rsidRPr="00CB009C" w:rsidRDefault="00905380" w:rsidP="005C03AF">
      <w:pPr>
        <w:pStyle w:val="Body"/>
      </w:pPr>
      <w:r w:rsidRPr="00CB009C">
        <w:t>None of the existing Windows device setup classes apply to USBTMC devices. A USBTMC INF file may define a new device setup class for USBTMC devices.  The Class and ClassGUID fields appropriate for USBTMC devices are shown below.</w:t>
      </w:r>
    </w:p>
    <w:p w14:paraId="7844B4CF" w14:textId="77777777" w:rsidR="00905380" w:rsidRPr="00E77747" w:rsidRDefault="00905380" w:rsidP="00E77747">
      <w:pPr>
        <w:pStyle w:val="Body"/>
        <w:spacing w:before="40"/>
        <w:rPr>
          <w:rFonts w:ascii="Courier New" w:hAnsi="Courier New" w:cs="Courier New"/>
          <w:sz w:val="18"/>
          <w:szCs w:val="18"/>
        </w:rPr>
      </w:pPr>
    </w:p>
    <w:p w14:paraId="7ED9555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[Version]</w:t>
      </w:r>
    </w:p>
    <w:p w14:paraId="72AB08D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267E5EF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Class=%USBTMC_CLASS%</w:t>
      </w:r>
    </w:p>
    <w:p w14:paraId="590F161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ClassGUID=%USBTMC_GUID%</w:t>
      </w:r>
    </w:p>
    <w:p w14:paraId="32CFEFD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6E31B3E5"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[Strings]</w:t>
      </w:r>
      <w:r w:rsidRPr="00E77747">
        <w:rPr>
          <w:rFonts w:ascii="Courier New" w:hAnsi="Courier New" w:cs="Courier New"/>
          <w:sz w:val="18"/>
          <w:szCs w:val="18"/>
        </w:rPr>
        <w:br/>
        <w:t>USBTMC_CLASS="USBTest</w:t>
      </w:r>
      <w:r>
        <w:rPr>
          <w:rFonts w:ascii="Courier New" w:hAnsi="Courier New" w:cs="Courier New"/>
          <w:sz w:val="18"/>
          <w:szCs w:val="18"/>
        </w:rPr>
        <w:t>A</w:t>
      </w:r>
      <w:r w:rsidRPr="00E77747">
        <w:rPr>
          <w:rFonts w:ascii="Courier New" w:hAnsi="Courier New" w:cs="Courier New"/>
          <w:sz w:val="18"/>
          <w:szCs w:val="18"/>
        </w:rPr>
        <w:t>ndMeasurementDevice"</w:t>
      </w:r>
      <w:r w:rsidRPr="00E77747">
        <w:rPr>
          <w:rFonts w:ascii="Courier New" w:hAnsi="Courier New" w:cs="Courier New"/>
          <w:sz w:val="18"/>
          <w:szCs w:val="18"/>
        </w:rPr>
        <w:br/>
        <w:t>USBTMC_GUID="{A9FDBB24-128A-11d5-9961-00108335E361}"</w:t>
      </w:r>
    </w:p>
    <w:p w14:paraId="03CF4464" w14:textId="77777777" w:rsidR="00905380" w:rsidRDefault="00905380" w:rsidP="00DB6443">
      <w:pPr>
        <w:pStyle w:val="Titre3"/>
      </w:pPr>
      <w:bookmarkStart w:id="183" w:name="_Toc526314436"/>
      <w:bookmarkStart w:id="184" w:name="_Toc37500644"/>
      <w:bookmarkStart w:id="185" w:name="_Toc523840005"/>
      <w:bookmarkStart w:id="186" w:name="_Toc525115893"/>
      <w:bookmarkStart w:id="187" w:name="_Toc252965565"/>
      <w:r>
        <w:t>INF ClassInstall32 section</w:t>
      </w:r>
      <w:bookmarkEnd w:id="183"/>
      <w:bookmarkEnd w:id="184"/>
      <w:bookmarkEnd w:id="185"/>
      <w:bookmarkEnd w:id="186"/>
      <w:bookmarkEnd w:id="187"/>
    </w:p>
    <w:p w14:paraId="417F6EE5" w14:textId="77777777" w:rsidR="00905380" w:rsidRPr="00CB009C" w:rsidRDefault="00905380" w:rsidP="005C03AF">
      <w:pPr>
        <w:pStyle w:val="Body"/>
      </w:pPr>
      <w:r w:rsidRPr="00CB009C">
        <w:t>An INF file for USBTMC devices may have a [ClassInstall] section to add a class description and a class icon to the registry.  An example of INF file content to accomplish this is shown below.</w:t>
      </w:r>
    </w:p>
    <w:p w14:paraId="50CE145E"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0CF0377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[ClassInstall32]</w:t>
      </w:r>
    </w:p>
    <w:p w14:paraId="768B7CA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AddReg=UsbTmcAddReg</w:t>
      </w:r>
    </w:p>
    <w:p w14:paraId="60392E7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0CB950F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[UsbTmcAddReg]</w:t>
      </w:r>
    </w:p>
    <w:p w14:paraId="3C631E1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HKR,,,%UsbTmcDevClassName%</w:t>
      </w:r>
    </w:p>
    <w:p w14:paraId="418651D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HKR,,Icon,,-20 </w:t>
      </w:r>
    </w:p>
    <w:p w14:paraId="58FD834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10A16DF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[Strings]</w:t>
      </w:r>
    </w:p>
    <w:p w14:paraId="1C057C26"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UsbTmcDevClassName=”USB Test and Measurement Devices”</w:t>
      </w:r>
    </w:p>
    <w:p w14:paraId="19786D3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3C036FD0" w14:textId="77777777" w:rsidR="00905380" w:rsidRPr="00CB009C" w:rsidRDefault="00905380" w:rsidP="005C03AF">
      <w:pPr>
        <w:pStyle w:val="Body"/>
      </w:pPr>
      <w:r w:rsidRPr="005C03AF">
        <w:t>The example above uses icon number -20.  This is a standard icon for the Windows device manager for USB devices.  It has existed since Windows 98 and works on all current Windows WDM operating systems.  A vendor is allowed to use a different icon as long as they provide the Windows resource for it.</w:t>
      </w:r>
    </w:p>
    <w:p w14:paraId="6AE5504F" w14:textId="77777777" w:rsidR="00905380" w:rsidRDefault="00905380" w:rsidP="00DB6443">
      <w:pPr>
        <w:pStyle w:val="Titre3"/>
      </w:pPr>
      <w:bookmarkStart w:id="188" w:name="_Toc526314437"/>
      <w:bookmarkStart w:id="189" w:name="_Toc37500645"/>
      <w:bookmarkStart w:id="190" w:name="_Toc523840006"/>
      <w:bookmarkStart w:id="191" w:name="_Toc525115894"/>
      <w:bookmarkStart w:id="192" w:name="_Toc252965566"/>
      <w:r>
        <w:t xml:space="preserve">INF </w:t>
      </w:r>
      <w:r w:rsidRPr="001F783F">
        <w:t>DDInstall</w:t>
      </w:r>
      <w:r>
        <w:t>.Interfaces section</w:t>
      </w:r>
      <w:bookmarkEnd w:id="188"/>
      <w:bookmarkEnd w:id="189"/>
      <w:bookmarkEnd w:id="190"/>
      <w:bookmarkEnd w:id="191"/>
      <w:bookmarkEnd w:id="192"/>
    </w:p>
    <w:p w14:paraId="7A46C70E" w14:textId="77777777" w:rsidR="00905380" w:rsidRPr="00CB009C" w:rsidRDefault="00905380" w:rsidP="005C03AF">
      <w:pPr>
        <w:pStyle w:val="Body"/>
      </w:pPr>
      <w:r>
        <w:t xml:space="preserve">An INF file for </w:t>
      </w:r>
      <w:r w:rsidRPr="00CB009C">
        <w:t>USBTMC devices may have a [</w:t>
      </w:r>
      <w:r w:rsidRPr="005C03AF">
        <w:t>DDInstall</w:t>
      </w:r>
      <w:r w:rsidRPr="00CB009C">
        <w:t xml:space="preserve">.Interfaces] section to add the DeviceClasses\{InterfaceClassGUID} to the registry. {InterfaceClassGUID} is the same as the ClassGUID above.  Note that the use of the term </w:t>
      </w:r>
      <w:r w:rsidRPr="005C03AF">
        <w:t>DDInstall</w:t>
      </w:r>
      <w:r w:rsidRPr="00CB009C">
        <w:t xml:space="preserve"> here is a placeholder for an install section name in the vendor’s INF file.</w:t>
      </w:r>
    </w:p>
    <w:p w14:paraId="084F54B5" w14:textId="77777777" w:rsidR="00905380" w:rsidRPr="00E77747" w:rsidRDefault="00905380" w:rsidP="00E77747">
      <w:pPr>
        <w:pStyle w:val="Body"/>
        <w:spacing w:before="40"/>
        <w:rPr>
          <w:rFonts w:ascii="Courier New" w:hAnsi="Courier New" w:cs="Courier New"/>
          <w:sz w:val="18"/>
          <w:szCs w:val="18"/>
        </w:rPr>
      </w:pPr>
    </w:p>
    <w:p w14:paraId="6671578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[install-section-name.Interfaces]</w:t>
      </w:r>
    </w:p>
    <w:p w14:paraId="2537C39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AddInterface=%USBTMC_GUID%</w:t>
      </w:r>
    </w:p>
    <w:p w14:paraId="675740C2" w14:textId="77777777" w:rsidR="00905380" w:rsidRDefault="00905380" w:rsidP="00DB6443">
      <w:pPr>
        <w:pStyle w:val="Titre3"/>
      </w:pPr>
      <w:bookmarkStart w:id="193" w:name="_Toc526314438"/>
      <w:bookmarkStart w:id="194" w:name="_Toc37500646"/>
      <w:bookmarkStart w:id="195" w:name="_Toc523840007"/>
      <w:bookmarkStart w:id="196" w:name="_Toc525115895"/>
      <w:bookmarkStart w:id="197" w:name="_Toc252965567"/>
      <w:r>
        <w:t>Product specific INF files</w:t>
      </w:r>
      <w:bookmarkEnd w:id="193"/>
      <w:bookmarkEnd w:id="194"/>
      <w:bookmarkEnd w:id="195"/>
      <w:bookmarkEnd w:id="196"/>
      <w:bookmarkEnd w:id="197"/>
    </w:p>
    <w:p w14:paraId="195C4891" w14:textId="77777777" w:rsidR="00905380" w:rsidRPr="00CB009C" w:rsidRDefault="00905380" w:rsidP="005C03AF">
      <w:pPr>
        <w:pStyle w:val="Body"/>
      </w:pPr>
      <w:r w:rsidRPr="00CB009C">
        <w:t>Any vendor may supply product specific INF files for USBTMC device(s). An example of part of such an INF file is shown below.</w:t>
      </w:r>
    </w:p>
    <w:p w14:paraId="0458A05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570C164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[Models]</w:t>
      </w:r>
    </w:p>
    <w:p w14:paraId="05BE7DA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device-description = install-section-name, USB\Vid_XX&amp;Pid_YY</w:t>
      </w:r>
    </w:p>
    <w:p w14:paraId="77E63DE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device-description = install-section-name, USB\Vid_XX&amp;Pid_ZZ</w:t>
      </w:r>
    </w:p>
    <w:p w14:paraId="56E2FFB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5D792676" w14:textId="77777777" w:rsidR="00905380" w:rsidRPr="00CB009C" w:rsidRDefault="00905380" w:rsidP="005C03AF">
      <w:pPr>
        <w:pStyle w:val="Body"/>
      </w:pPr>
      <w:r w:rsidRPr="00CB009C">
        <w:t xml:space="preserve">where </w:t>
      </w:r>
    </w:p>
    <w:p w14:paraId="0BC556EF" w14:textId="77777777" w:rsidR="00905380" w:rsidRPr="00CB009C" w:rsidRDefault="00905380" w:rsidP="005318F6">
      <w:pPr>
        <w:pStyle w:val="Body"/>
        <w:numPr>
          <w:ilvl w:val="0"/>
          <w:numId w:val="11"/>
        </w:numPr>
        <w:spacing w:before="40"/>
      </w:pPr>
      <w:r w:rsidRPr="00CB009C">
        <w:t>XX is the idVendor in the device descriptor</w:t>
      </w:r>
    </w:p>
    <w:p w14:paraId="2CA4CF0A" w14:textId="77777777" w:rsidR="00905380" w:rsidRPr="00CB009C" w:rsidRDefault="00905380" w:rsidP="005318F6">
      <w:pPr>
        <w:pStyle w:val="Body"/>
        <w:numPr>
          <w:ilvl w:val="0"/>
          <w:numId w:val="11"/>
        </w:numPr>
        <w:spacing w:before="40"/>
      </w:pPr>
      <w:r w:rsidRPr="00CB009C">
        <w:t>YY is the idProduct in the device descriptor for product #1</w:t>
      </w:r>
    </w:p>
    <w:p w14:paraId="49A77FA9" w14:textId="77777777" w:rsidR="00905380" w:rsidRPr="00CB009C" w:rsidRDefault="00905380" w:rsidP="005318F6">
      <w:pPr>
        <w:pStyle w:val="Body"/>
        <w:numPr>
          <w:ilvl w:val="0"/>
          <w:numId w:val="11"/>
        </w:numPr>
        <w:spacing w:before="40"/>
      </w:pPr>
      <w:r w:rsidRPr="00CB009C">
        <w:t>ZZ is the idProduct in the device descriptor for product #2</w:t>
      </w:r>
    </w:p>
    <w:p w14:paraId="39D945BF" w14:textId="77777777" w:rsidR="00905380" w:rsidRPr="00CB009C" w:rsidRDefault="00905380" w:rsidP="005C03AF">
      <w:pPr>
        <w:pStyle w:val="Body"/>
      </w:pPr>
      <w:r w:rsidRPr="00CB009C">
        <w:t xml:space="preserve">Any software that installs a product specific INF file must also install all of the necessary files required by the INF file. </w:t>
      </w:r>
    </w:p>
    <w:p w14:paraId="5F557193" w14:textId="77777777" w:rsidR="00905380" w:rsidRPr="00DB6443" w:rsidRDefault="00905380" w:rsidP="00DB6443">
      <w:pPr>
        <w:pStyle w:val="Titre3"/>
      </w:pPr>
      <w:bookmarkStart w:id="198" w:name="_Toc526314439"/>
      <w:bookmarkStart w:id="199" w:name="_Toc37500647"/>
      <w:bookmarkStart w:id="200" w:name="_Toc523840008"/>
      <w:bookmarkStart w:id="201" w:name="_Toc525115896"/>
      <w:bookmarkStart w:id="202" w:name="_Toc252965568"/>
      <w:r w:rsidRPr="00DB6443">
        <w:t>Class, SubClass, Protocol specific INF files</w:t>
      </w:r>
      <w:bookmarkEnd w:id="198"/>
      <w:bookmarkEnd w:id="199"/>
      <w:bookmarkEnd w:id="200"/>
      <w:bookmarkEnd w:id="201"/>
      <w:bookmarkEnd w:id="202"/>
    </w:p>
    <w:p w14:paraId="6BF2EF4A" w14:textId="77777777" w:rsidR="00905380" w:rsidRPr="00CB009C" w:rsidRDefault="00905380" w:rsidP="005C03AF">
      <w:pPr>
        <w:pStyle w:val="Body"/>
      </w:pPr>
      <w:r w:rsidRPr="00CB009C">
        <w:t>Any vendor may supply an INF file generic to a set of USBTMC devices with the same bInterfaceClass, bInterfaceSubClass, and bInterfaceProtocol.  This mechanism provides a way for a vendor to override operating system vendor supplied INF files for USBTMC devices. An example of part of such an INF file is shown below.</w:t>
      </w:r>
    </w:p>
    <w:p w14:paraId="61D2D06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6F912C05"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[Models]</w:t>
      </w:r>
    </w:p>
    <w:p w14:paraId="2F52B5A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device-description = install-section-name, USB\Class_XX&amp;SubClass_YY&amp;Prot_ZZ</w:t>
      </w:r>
    </w:p>
    <w:p w14:paraId="130F88A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55F974D5" w14:textId="77777777" w:rsidR="00905380" w:rsidRPr="00CB009C" w:rsidRDefault="00905380" w:rsidP="005C03AF">
      <w:pPr>
        <w:pStyle w:val="Body"/>
      </w:pPr>
      <w:r w:rsidRPr="00CB009C">
        <w:t xml:space="preserve">where </w:t>
      </w:r>
    </w:p>
    <w:p w14:paraId="5E04023E" w14:textId="77777777" w:rsidR="00905380" w:rsidRPr="00CB009C" w:rsidRDefault="00905380" w:rsidP="005318F6">
      <w:pPr>
        <w:pStyle w:val="Body"/>
        <w:numPr>
          <w:ilvl w:val="0"/>
          <w:numId w:val="11"/>
        </w:numPr>
        <w:spacing w:before="40"/>
      </w:pPr>
      <w:r w:rsidRPr="00CB009C">
        <w:t>XX is the bInterfaceClass in the interface descriptor</w:t>
      </w:r>
    </w:p>
    <w:p w14:paraId="5AD6EFD2" w14:textId="77777777" w:rsidR="00905380" w:rsidRPr="00CB009C" w:rsidRDefault="00905380" w:rsidP="005318F6">
      <w:pPr>
        <w:pStyle w:val="Body"/>
        <w:numPr>
          <w:ilvl w:val="0"/>
          <w:numId w:val="11"/>
        </w:numPr>
        <w:spacing w:before="40"/>
      </w:pPr>
      <w:r w:rsidRPr="00CB009C">
        <w:t>YY is the bInterfaceSubClass in the interface descriptor</w:t>
      </w:r>
    </w:p>
    <w:p w14:paraId="02BB2954" w14:textId="77777777" w:rsidR="00905380" w:rsidRPr="00CB009C" w:rsidRDefault="00905380" w:rsidP="005318F6">
      <w:pPr>
        <w:pStyle w:val="Body"/>
        <w:numPr>
          <w:ilvl w:val="0"/>
          <w:numId w:val="11"/>
        </w:numPr>
        <w:spacing w:before="40"/>
      </w:pPr>
      <w:r w:rsidRPr="00CB009C">
        <w:t>ZZ is the bInterfaceProtocol in the interface descriptor</w:t>
      </w:r>
    </w:p>
    <w:p w14:paraId="612D2D6B" w14:textId="77777777" w:rsidR="00905380" w:rsidRPr="00CB009C" w:rsidRDefault="00905380" w:rsidP="005C03AF">
      <w:pPr>
        <w:pStyle w:val="Body"/>
      </w:pPr>
      <w:r w:rsidRPr="00CB009C">
        <w:t xml:space="preserve">Any software that installs a class, subclass, and protocol specific INF file must also install all of the necessary files required by the INF file. </w:t>
      </w:r>
    </w:p>
    <w:p w14:paraId="1D343AAA" w14:textId="77777777" w:rsidR="00905380" w:rsidRPr="00DB6443" w:rsidRDefault="00905380" w:rsidP="00DB6443">
      <w:pPr>
        <w:pStyle w:val="Titre3"/>
      </w:pPr>
      <w:bookmarkStart w:id="203" w:name="_Toc526314440"/>
      <w:bookmarkStart w:id="204" w:name="_Toc37500648"/>
      <w:bookmarkStart w:id="205" w:name="_Toc523840009"/>
      <w:bookmarkStart w:id="206" w:name="_Toc525115897"/>
      <w:bookmarkStart w:id="207" w:name="_Toc252965569"/>
      <w:r w:rsidRPr="00DB6443">
        <w:t>Class, SubClass specific INF files and Class specific INF files</w:t>
      </w:r>
      <w:bookmarkEnd w:id="203"/>
      <w:bookmarkEnd w:id="204"/>
      <w:bookmarkEnd w:id="205"/>
      <w:bookmarkEnd w:id="206"/>
      <w:bookmarkEnd w:id="207"/>
    </w:p>
    <w:p w14:paraId="77BB5F99" w14:textId="77777777" w:rsidR="00905380" w:rsidRPr="00CB009C" w:rsidRDefault="00905380" w:rsidP="005C03AF">
      <w:pPr>
        <w:pStyle w:val="Body"/>
      </w:pPr>
      <w:r w:rsidRPr="00CB009C">
        <w:t>Only the operating system vendor is allowed to supply an INF file generic to a set of USBTMC devices with the same bInterfaceClass and bInterfaceSubClass.  An example of part of such an INF file is shown below.</w:t>
      </w:r>
    </w:p>
    <w:p w14:paraId="6A4F7A9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061F2FE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[Models]</w:t>
      </w:r>
    </w:p>
    <w:p w14:paraId="757D6F1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device-description = install-section-name, USB\Class_XX&amp;SubClass_YY</w:t>
      </w:r>
    </w:p>
    <w:p w14:paraId="681C55DE"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w:t>
      </w:r>
    </w:p>
    <w:p w14:paraId="2217179E" w14:textId="77777777" w:rsidR="00905380" w:rsidRPr="00CB009C" w:rsidRDefault="00905380" w:rsidP="005C03AF">
      <w:pPr>
        <w:pStyle w:val="Body"/>
      </w:pPr>
      <w:r w:rsidRPr="00CB009C">
        <w:t xml:space="preserve">where </w:t>
      </w:r>
    </w:p>
    <w:p w14:paraId="6AF1C670" w14:textId="77777777" w:rsidR="00905380" w:rsidRPr="00CB009C" w:rsidRDefault="00905380" w:rsidP="005318F6">
      <w:pPr>
        <w:pStyle w:val="Body"/>
        <w:numPr>
          <w:ilvl w:val="0"/>
          <w:numId w:val="11"/>
        </w:numPr>
        <w:spacing w:before="40"/>
      </w:pPr>
      <w:r w:rsidRPr="00CB009C">
        <w:t>XX is the bInterfaceClass in the interface descriptor</w:t>
      </w:r>
    </w:p>
    <w:p w14:paraId="58569FD0" w14:textId="77777777" w:rsidR="00905380" w:rsidRPr="00CB009C" w:rsidRDefault="00905380" w:rsidP="005318F6">
      <w:pPr>
        <w:pStyle w:val="Body"/>
        <w:numPr>
          <w:ilvl w:val="0"/>
          <w:numId w:val="11"/>
        </w:numPr>
        <w:spacing w:before="40"/>
      </w:pPr>
      <w:r w:rsidRPr="00CB009C">
        <w:t>YY is the bInterfaceSubClass in the interface descriptor</w:t>
      </w:r>
    </w:p>
    <w:p w14:paraId="0E3DC269" w14:textId="77777777" w:rsidR="00905380" w:rsidRPr="00DB6443" w:rsidRDefault="00905380" w:rsidP="007744DB">
      <w:pPr>
        <w:pStyle w:val="Corpsdetexte"/>
        <w:spacing w:after="120"/>
      </w:pPr>
    </w:p>
    <w:p w14:paraId="7257F36F" w14:textId="77777777" w:rsidR="00905380" w:rsidRDefault="00905380" w:rsidP="007744DB">
      <w:pPr>
        <w:pStyle w:val="Lgende"/>
        <w:keepNext/>
      </w:pPr>
      <w:r>
        <w:t xml:space="preserve">Table </w:t>
      </w:r>
      <w:r w:rsidR="007B77FC">
        <w:fldChar w:fldCharType="begin"/>
      </w:r>
      <w:r w:rsidR="007B77FC">
        <w:instrText xml:space="preserve"> STYLEREF 1 \s </w:instrText>
      </w:r>
      <w:r w:rsidR="007B77FC">
        <w:fldChar w:fldCharType="separate"/>
      </w:r>
      <w:r>
        <w:rPr>
          <w:noProof/>
        </w:rPr>
        <w:t>2</w:t>
      </w:r>
      <w:r w:rsidR="007B77FC">
        <w:rPr>
          <w:noProof/>
        </w:rPr>
        <w:fldChar w:fldCharType="end"/>
      </w:r>
      <w:r>
        <w:noBreakHyphen/>
      </w:r>
      <w:r w:rsidR="007B77FC">
        <w:fldChar w:fldCharType="begin"/>
      </w:r>
      <w:r w:rsidR="007B77FC">
        <w:instrText xml:space="preserve"> SEQ Table \* ARABIC \s 1 </w:instrText>
      </w:r>
      <w:r w:rsidR="007B77FC">
        <w:fldChar w:fldCharType="separate"/>
      </w:r>
      <w:r>
        <w:rPr>
          <w:noProof/>
        </w:rPr>
        <w:t>3</w:t>
      </w:r>
      <w:r w:rsidR="007B77FC">
        <w:rPr>
          <w:noProof/>
        </w:rPr>
        <w:fldChar w:fldCharType="end"/>
      </w:r>
      <w:r>
        <w:t xml:space="preserve"> -- INF file syntax permissions</w:t>
      </w:r>
    </w:p>
    <w:tbl>
      <w:tblPr>
        <w:tblW w:w="0" w:type="auto"/>
        <w:tblInd w:w="8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2894"/>
        <w:gridCol w:w="1735"/>
        <w:gridCol w:w="1735"/>
        <w:gridCol w:w="1736"/>
      </w:tblGrid>
      <w:tr w:rsidR="00905380" w:rsidRPr="00D84279" w14:paraId="01028E3B" w14:textId="77777777" w:rsidTr="00DB6443">
        <w:tc>
          <w:tcPr>
            <w:tcW w:w="2894" w:type="dxa"/>
            <w:shd w:val="clear" w:color="auto" w:fill="auto"/>
          </w:tcPr>
          <w:p w14:paraId="3322D97E"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INF file syntax:</w:t>
            </w:r>
          </w:p>
        </w:tc>
        <w:tc>
          <w:tcPr>
            <w:tcW w:w="1735" w:type="dxa"/>
            <w:shd w:val="clear" w:color="auto" w:fill="auto"/>
          </w:tcPr>
          <w:p w14:paraId="5AFE8D77" w14:textId="77777777" w:rsidR="00905380" w:rsidRPr="00DB6443" w:rsidRDefault="00905380" w:rsidP="006263A4">
            <w:pPr>
              <w:autoSpaceDE w:val="0"/>
              <w:autoSpaceDN w:val="0"/>
              <w:adjustRightInd w:val="0"/>
              <w:spacing w:before="40" w:after="40"/>
              <w:rPr>
                <w:sz w:val="20"/>
              </w:rPr>
            </w:pPr>
            <w:r w:rsidRPr="00DB6443">
              <w:rPr>
                <w:sz w:val="20"/>
              </w:rPr>
              <w:t xml:space="preserve">Operating System Vendor </w:t>
            </w:r>
            <w:r w:rsidRPr="00DB6443">
              <w:rPr>
                <w:sz w:val="20"/>
              </w:rPr>
              <w:br/>
              <w:t>(eg. Microsoft)</w:t>
            </w:r>
          </w:p>
        </w:tc>
        <w:tc>
          <w:tcPr>
            <w:tcW w:w="1735" w:type="dxa"/>
            <w:shd w:val="clear" w:color="auto" w:fill="auto"/>
          </w:tcPr>
          <w:p w14:paraId="7285EE23" w14:textId="77777777" w:rsidR="00905380" w:rsidRPr="00DB6443" w:rsidRDefault="00905380" w:rsidP="006263A4">
            <w:pPr>
              <w:autoSpaceDE w:val="0"/>
              <w:autoSpaceDN w:val="0"/>
              <w:adjustRightInd w:val="0"/>
              <w:spacing w:before="40" w:after="40"/>
              <w:rPr>
                <w:sz w:val="20"/>
              </w:rPr>
            </w:pPr>
            <w:r w:rsidRPr="00DB6443">
              <w:rPr>
                <w:sz w:val="20"/>
              </w:rPr>
              <w:t>VISA I/O Library Vendor</w:t>
            </w:r>
          </w:p>
        </w:tc>
        <w:tc>
          <w:tcPr>
            <w:tcW w:w="1736" w:type="dxa"/>
            <w:shd w:val="clear" w:color="auto" w:fill="auto"/>
          </w:tcPr>
          <w:p w14:paraId="170DA1B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Instrument Vendor</w:t>
            </w:r>
          </w:p>
        </w:tc>
      </w:tr>
      <w:tr w:rsidR="00905380" w:rsidRPr="00D84279" w14:paraId="6CFB07D4" w14:textId="77777777" w:rsidTr="00DB6443">
        <w:tc>
          <w:tcPr>
            <w:tcW w:w="2894" w:type="dxa"/>
            <w:shd w:val="clear" w:color="auto" w:fill="auto"/>
          </w:tcPr>
          <w:p w14:paraId="5A17143F"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Class_##&amp;Subclass_##</w:t>
            </w:r>
          </w:p>
        </w:tc>
        <w:tc>
          <w:tcPr>
            <w:tcW w:w="1735" w:type="dxa"/>
            <w:shd w:val="clear" w:color="auto" w:fill="auto"/>
          </w:tcPr>
          <w:p w14:paraId="4270922C"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Yes</w:t>
            </w:r>
          </w:p>
        </w:tc>
        <w:tc>
          <w:tcPr>
            <w:tcW w:w="1735" w:type="dxa"/>
            <w:shd w:val="clear" w:color="auto" w:fill="auto"/>
          </w:tcPr>
          <w:p w14:paraId="73A48CC1"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6" w:type="dxa"/>
            <w:shd w:val="clear" w:color="auto" w:fill="auto"/>
          </w:tcPr>
          <w:p w14:paraId="0AB8C21A"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r>
      <w:tr w:rsidR="00905380" w:rsidRPr="00D84279" w14:paraId="05DA25A3" w14:textId="77777777" w:rsidTr="00DB6443">
        <w:tc>
          <w:tcPr>
            <w:tcW w:w="2894" w:type="dxa"/>
            <w:shd w:val="clear" w:color="auto" w:fill="auto"/>
          </w:tcPr>
          <w:p w14:paraId="75684C8B"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Class_##&amp;Subclass_##&amp;Prot_##</w:t>
            </w:r>
          </w:p>
        </w:tc>
        <w:tc>
          <w:tcPr>
            <w:tcW w:w="1735" w:type="dxa"/>
            <w:shd w:val="clear" w:color="auto" w:fill="auto"/>
          </w:tcPr>
          <w:p w14:paraId="3D4D6C81"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5" w:type="dxa"/>
            <w:shd w:val="clear" w:color="auto" w:fill="auto"/>
          </w:tcPr>
          <w:p w14:paraId="5E485C04"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Yes</w:t>
            </w:r>
          </w:p>
        </w:tc>
        <w:tc>
          <w:tcPr>
            <w:tcW w:w="1736" w:type="dxa"/>
            <w:shd w:val="clear" w:color="auto" w:fill="auto"/>
          </w:tcPr>
          <w:p w14:paraId="18FEE66A"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r>
      <w:tr w:rsidR="00905380" w:rsidRPr="00D84279" w14:paraId="24CE153F" w14:textId="77777777" w:rsidTr="00DB6443">
        <w:tc>
          <w:tcPr>
            <w:tcW w:w="2894" w:type="dxa"/>
            <w:shd w:val="clear" w:color="auto" w:fill="auto"/>
          </w:tcPr>
          <w:p w14:paraId="1CE28960"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Vid_##</w:t>
            </w:r>
          </w:p>
        </w:tc>
        <w:tc>
          <w:tcPr>
            <w:tcW w:w="1735" w:type="dxa"/>
            <w:shd w:val="clear" w:color="auto" w:fill="auto"/>
          </w:tcPr>
          <w:p w14:paraId="39BCF354"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5" w:type="dxa"/>
            <w:shd w:val="clear" w:color="auto" w:fill="auto"/>
          </w:tcPr>
          <w:p w14:paraId="20CFB3FC"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6" w:type="dxa"/>
            <w:shd w:val="clear" w:color="auto" w:fill="auto"/>
          </w:tcPr>
          <w:p w14:paraId="5B38958C"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Yes</w:t>
            </w:r>
          </w:p>
        </w:tc>
      </w:tr>
      <w:tr w:rsidR="00905380" w:rsidRPr="00D84279" w14:paraId="3350C734" w14:textId="77777777" w:rsidTr="00DB6443">
        <w:tc>
          <w:tcPr>
            <w:tcW w:w="2894" w:type="dxa"/>
            <w:shd w:val="clear" w:color="auto" w:fill="auto"/>
          </w:tcPr>
          <w:p w14:paraId="1111CF42"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Vid_##&amp;Pid_##</w:t>
            </w:r>
          </w:p>
        </w:tc>
        <w:tc>
          <w:tcPr>
            <w:tcW w:w="1735" w:type="dxa"/>
            <w:shd w:val="clear" w:color="auto" w:fill="auto"/>
          </w:tcPr>
          <w:p w14:paraId="7348C162"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5" w:type="dxa"/>
            <w:shd w:val="clear" w:color="auto" w:fill="auto"/>
          </w:tcPr>
          <w:p w14:paraId="492FC576"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6" w:type="dxa"/>
            <w:shd w:val="clear" w:color="auto" w:fill="auto"/>
          </w:tcPr>
          <w:p w14:paraId="48B71942"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Yes</w:t>
            </w:r>
          </w:p>
        </w:tc>
      </w:tr>
    </w:tbl>
    <w:p w14:paraId="3CF6E1A5" w14:textId="77777777" w:rsidR="00905380" w:rsidRDefault="00905380" w:rsidP="007744DB">
      <w:pPr>
        <w:pStyle w:val="Corpsdetexte"/>
        <w:rPr>
          <w:rStyle w:val="source"/>
          <w:sz w:val="18"/>
        </w:rPr>
      </w:pPr>
    </w:p>
    <w:p w14:paraId="663B42EB" w14:textId="77777777" w:rsidR="00905380" w:rsidRDefault="00905380" w:rsidP="00DB6443">
      <w:pPr>
        <w:pStyle w:val="Titre1"/>
      </w:pPr>
      <w:bookmarkStart w:id="208" w:name="_Ref23216832"/>
      <w:bookmarkStart w:id="209" w:name="_Toc37500649"/>
      <w:bookmarkStart w:id="210" w:name="_Toc523840010"/>
      <w:bookmarkStart w:id="211" w:name="_Toc525115898"/>
      <w:bookmarkStart w:id="212" w:name="_Toc252965570"/>
      <w:r>
        <w:t>USBTMC include file</w:t>
      </w:r>
      <w:bookmarkEnd w:id="208"/>
      <w:bookmarkEnd w:id="209"/>
      <w:bookmarkEnd w:id="210"/>
      <w:bookmarkEnd w:id="211"/>
      <w:bookmarkEnd w:id="212"/>
    </w:p>
    <w:p w14:paraId="0A831242" w14:textId="77777777" w:rsidR="00905380" w:rsidRPr="00CB009C" w:rsidRDefault="00905380" w:rsidP="005C03AF">
      <w:pPr>
        <w:pStyle w:val="Body"/>
      </w:pPr>
      <w:r w:rsidRPr="00CB009C">
        <w:t>The following content summarizes the content that must be placed in a header file associated with the USBTMC kernel driver.</w:t>
      </w:r>
    </w:p>
    <w:p w14:paraId="61601C21" w14:textId="77777777" w:rsidR="00905380" w:rsidRPr="00CB009C" w:rsidRDefault="00905380" w:rsidP="00E77747">
      <w:pPr>
        <w:pStyle w:val="Body"/>
        <w:ind w:right="-367"/>
      </w:pPr>
    </w:p>
    <w:p w14:paraId="3F2419FF" w14:textId="77777777" w:rsidR="00905380" w:rsidRPr="00DB6443" w:rsidRDefault="00905380" w:rsidP="00A636DD">
      <w:pPr>
        <w:pStyle w:val="Corpsdetexte"/>
        <w:ind w:left="540" w:right="-367"/>
        <w:rPr>
          <w:rStyle w:val="source"/>
          <w:sz w:val="16"/>
        </w:rPr>
      </w:pPr>
      <w:r w:rsidRPr="00DB6443">
        <w:rPr>
          <w:rStyle w:val="source"/>
          <w:sz w:val="16"/>
        </w:rPr>
        <w:t>#ifndef USBTMC_IOCTL_H</w:t>
      </w:r>
    </w:p>
    <w:p w14:paraId="670616B6" w14:textId="77777777" w:rsidR="00905380" w:rsidRPr="00DB6443" w:rsidRDefault="00905380" w:rsidP="00A636DD">
      <w:pPr>
        <w:pStyle w:val="Corpsdetexte"/>
        <w:ind w:left="540" w:right="-367"/>
        <w:rPr>
          <w:rStyle w:val="source"/>
          <w:sz w:val="16"/>
        </w:rPr>
      </w:pPr>
      <w:r w:rsidRPr="00DB6443">
        <w:rPr>
          <w:rStyle w:val="source"/>
          <w:sz w:val="16"/>
        </w:rPr>
        <w:t>#define USBTMC_IOCTL_H</w:t>
      </w:r>
    </w:p>
    <w:p w14:paraId="6FA24477" w14:textId="77777777" w:rsidR="00905380" w:rsidRPr="00DB6443" w:rsidRDefault="00905380" w:rsidP="00A636DD">
      <w:pPr>
        <w:pStyle w:val="Corpsdetexte"/>
        <w:ind w:left="540" w:right="-367"/>
        <w:rPr>
          <w:rStyle w:val="source"/>
          <w:sz w:val="16"/>
        </w:rPr>
      </w:pPr>
    </w:p>
    <w:p w14:paraId="3F298F34" w14:textId="77777777" w:rsidR="00905380" w:rsidRPr="00DB6443" w:rsidRDefault="00905380" w:rsidP="00A636DD">
      <w:pPr>
        <w:pStyle w:val="Corpsdetexte"/>
        <w:ind w:left="540" w:right="-367"/>
        <w:rPr>
          <w:rStyle w:val="source"/>
          <w:sz w:val="16"/>
        </w:rPr>
      </w:pPr>
      <w:r w:rsidRPr="00DB6443">
        <w:rPr>
          <w:rStyle w:val="source"/>
          <w:sz w:val="16"/>
        </w:rPr>
        <w:t>#include &lt;windows.h&gt;</w:t>
      </w:r>
    </w:p>
    <w:p w14:paraId="38678F0A" w14:textId="77777777" w:rsidR="00905380" w:rsidRPr="00DB6443" w:rsidRDefault="00905380" w:rsidP="00A636DD">
      <w:pPr>
        <w:pStyle w:val="Corpsdetexte"/>
        <w:ind w:left="540" w:right="-367"/>
        <w:rPr>
          <w:rStyle w:val="source"/>
          <w:sz w:val="16"/>
        </w:rPr>
      </w:pPr>
      <w:r w:rsidRPr="00DB6443">
        <w:rPr>
          <w:rStyle w:val="source"/>
          <w:sz w:val="16"/>
        </w:rPr>
        <w:t>#include &lt;devioctl.h&gt;</w:t>
      </w:r>
    </w:p>
    <w:p w14:paraId="77E7419B" w14:textId="77777777" w:rsidR="00905380" w:rsidRPr="00DB6443" w:rsidRDefault="00905380" w:rsidP="00A636DD">
      <w:pPr>
        <w:pStyle w:val="Corpsdetexte"/>
        <w:ind w:left="540" w:right="-367"/>
        <w:rPr>
          <w:rStyle w:val="source"/>
          <w:sz w:val="16"/>
        </w:rPr>
      </w:pPr>
    </w:p>
    <w:p w14:paraId="7DCCC261" w14:textId="77777777" w:rsidR="00905380" w:rsidRPr="00DB6443" w:rsidRDefault="00905380" w:rsidP="00A636DD">
      <w:pPr>
        <w:pStyle w:val="Corpsdetexte"/>
        <w:ind w:left="540" w:right="-367"/>
        <w:rPr>
          <w:rStyle w:val="source"/>
          <w:sz w:val="16"/>
        </w:rPr>
      </w:pPr>
      <w:r w:rsidRPr="00DB6443">
        <w:rPr>
          <w:rStyle w:val="source"/>
          <w:sz w:val="16"/>
        </w:rPr>
        <w:t>//===================================================================</w:t>
      </w:r>
    </w:p>
    <w:p w14:paraId="3349F2CF" w14:textId="77777777" w:rsidR="00905380" w:rsidRPr="00DB6443" w:rsidRDefault="00905380" w:rsidP="00A636DD">
      <w:pPr>
        <w:pStyle w:val="Corpsdetexte"/>
        <w:ind w:left="540" w:right="-367"/>
        <w:rPr>
          <w:rStyle w:val="source"/>
          <w:sz w:val="16"/>
        </w:rPr>
      </w:pPr>
      <w:r w:rsidRPr="00DB6443">
        <w:rPr>
          <w:rStyle w:val="source"/>
          <w:sz w:val="16"/>
        </w:rPr>
        <w:t>// The following are the I/O control codes that this driver supports.</w:t>
      </w:r>
    </w:p>
    <w:p w14:paraId="36F4B482" w14:textId="77777777" w:rsidR="00905380" w:rsidRPr="00DB6443" w:rsidRDefault="00905380" w:rsidP="00A636DD">
      <w:pPr>
        <w:pStyle w:val="Corpsdetexte"/>
        <w:ind w:left="540" w:right="-367"/>
        <w:rPr>
          <w:rStyle w:val="source"/>
          <w:sz w:val="16"/>
        </w:rPr>
      </w:pPr>
      <w:r w:rsidRPr="00DB6443">
        <w:rPr>
          <w:rStyle w:val="source"/>
          <w:sz w:val="16"/>
        </w:rPr>
        <w:t>#define FILE_DEVICE_USBTMC          0x8000</w:t>
      </w:r>
    </w:p>
    <w:p w14:paraId="64BDB9BD" w14:textId="77777777" w:rsidR="00905380" w:rsidRPr="00DB6443" w:rsidRDefault="00905380" w:rsidP="00A636DD">
      <w:pPr>
        <w:pStyle w:val="Corpsdetexte"/>
        <w:ind w:left="540" w:right="-367"/>
        <w:rPr>
          <w:rStyle w:val="source"/>
          <w:sz w:val="16"/>
        </w:rPr>
      </w:pPr>
      <w:r w:rsidRPr="00DB6443">
        <w:rPr>
          <w:rStyle w:val="source"/>
          <w:sz w:val="16"/>
        </w:rPr>
        <w:t>#define IOCTL_INDEX                 0x0800</w:t>
      </w:r>
    </w:p>
    <w:p w14:paraId="5D8B71AF" w14:textId="77777777" w:rsidR="00905380" w:rsidRPr="00DB6443" w:rsidRDefault="00905380" w:rsidP="00A636DD">
      <w:pPr>
        <w:pStyle w:val="Corpsdetexte"/>
        <w:ind w:left="540" w:right="-367"/>
        <w:rPr>
          <w:rStyle w:val="source"/>
          <w:sz w:val="16"/>
        </w:rPr>
      </w:pPr>
      <w:r w:rsidRPr="00DB6443">
        <w:rPr>
          <w:rStyle w:val="source"/>
          <w:sz w:val="16"/>
        </w:rPr>
        <w:t>#define IOCTL_USBTMC(idx,meth)      CTL_CODE(FILE_DEVICE_USBTMC,(idx),(meth),FILE_ANY_ACCESS)</w:t>
      </w:r>
    </w:p>
    <w:p w14:paraId="4995213D" w14:textId="77777777" w:rsidR="00905380" w:rsidRPr="00DB6443" w:rsidRDefault="00905380" w:rsidP="00A636DD">
      <w:pPr>
        <w:pStyle w:val="Corpsdetexte"/>
        <w:ind w:left="540" w:right="-367"/>
        <w:rPr>
          <w:rStyle w:val="source"/>
          <w:sz w:val="16"/>
        </w:rPr>
      </w:pPr>
    </w:p>
    <w:p w14:paraId="7928F2C1" w14:textId="77777777" w:rsidR="00905380" w:rsidRPr="00DB6443" w:rsidRDefault="00905380" w:rsidP="00A636DD">
      <w:pPr>
        <w:pStyle w:val="Corpsdetexte"/>
        <w:ind w:left="540" w:right="-367"/>
        <w:rPr>
          <w:rStyle w:val="source"/>
          <w:sz w:val="16"/>
        </w:rPr>
      </w:pPr>
      <w:r w:rsidRPr="00DB6443">
        <w:rPr>
          <w:rStyle w:val="source"/>
          <w:sz w:val="16"/>
        </w:rPr>
        <w:t>#define IOCTL_USBTMC_GETINFO        IOCTL_USBTMC(IOCTL_INDEX,   METHOD_BUFFERED) // 0x80002000</w:t>
      </w:r>
    </w:p>
    <w:p w14:paraId="32F5CEE6" w14:textId="77777777" w:rsidR="00905380" w:rsidRPr="00DB6443" w:rsidRDefault="00905380" w:rsidP="00A636DD">
      <w:pPr>
        <w:pStyle w:val="Corpsdetexte"/>
        <w:ind w:left="540" w:right="-367"/>
        <w:rPr>
          <w:rStyle w:val="source"/>
          <w:sz w:val="16"/>
        </w:rPr>
      </w:pPr>
      <w:r w:rsidRPr="00DB6443">
        <w:rPr>
          <w:rStyle w:val="source"/>
          <w:sz w:val="16"/>
        </w:rPr>
        <w:t>#define IOCTL_USBTMC_CANCEL_IO      IOCTL_USBTMC(IOCTL_INDEX+1, METHOD_BUFFERED) // 0x80002004</w:t>
      </w:r>
    </w:p>
    <w:p w14:paraId="1B0F1FE7" w14:textId="77777777" w:rsidR="00905380" w:rsidRPr="00DB6443" w:rsidRDefault="00905380" w:rsidP="00A636DD">
      <w:pPr>
        <w:pStyle w:val="Corpsdetexte"/>
        <w:ind w:left="540" w:right="-367"/>
        <w:rPr>
          <w:rStyle w:val="source"/>
          <w:sz w:val="16"/>
        </w:rPr>
      </w:pPr>
      <w:r w:rsidRPr="00DB6443">
        <w:rPr>
          <w:rStyle w:val="source"/>
          <w:sz w:val="16"/>
        </w:rPr>
        <w:t>#define IOCTL_USBTMC_WAIT_INTERRUPT IOCTL_USBTMC(IOCTL_INDEX+2, METHOD_BUFFERED) // 0x80002008</w:t>
      </w:r>
    </w:p>
    <w:p w14:paraId="2E47AC4C" w14:textId="77777777" w:rsidR="00905380" w:rsidRPr="00DB6443" w:rsidRDefault="00905380" w:rsidP="00A636DD">
      <w:pPr>
        <w:pStyle w:val="Corpsdetexte"/>
        <w:ind w:left="540" w:right="-367"/>
        <w:rPr>
          <w:rStyle w:val="source"/>
          <w:sz w:val="16"/>
        </w:rPr>
      </w:pPr>
      <w:r w:rsidRPr="00DB6443">
        <w:rPr>
          <w:rStyle w:val="source"/>
          <w:sz w:val="16"/>
        </w:rPr>
        <w:t>#define IOCTL_USBTMC_RESET_PIPE     IOCTL_USBTMC(IOCTL_INDEX+7, METHOD_BUFFERED) // 0x8000201C</w:t>
      </w:r>
    </w:p>
    <w:p w14:paraId="0EA9AF1D" w14:textId="77777777" w:rsidR="00905380" w:rsidRPr="00DB6443" w:rsidRDefault="00905380" w:rsidP="00A636DD">
      <w:pPr>
        <w:pStyle w:val="Corpsdetexte"/>
        <w:ind w:left="540" w:right="-367"/>
        <w:rPr>
          <w:rStyle w:val="source"/>
          <w:sz w:val="16"/>
        </w:rPr>
      </w:pPr>
      <w:r w:rsidRPr="00DB6443">
        <w:rPr>
          <w:rStyle w:val="source"/>
          <w:sz w:val="16"/>
        </w:rPr>
        <w:t>#define IOCTL_USBTMC_SEND_REQUEST   IOCTL_USBTMC(IOCTL_INDEX+32,METHOD_BUFFERED) // 0x80002080</w:t>
      </w:r>
    </w:p>
    <w:p w14:paraId="1EAF944C" w14:textId="77777777" w:rsidR="00905380" w:rsidRPr="00DB6443" w:rsidRDefault="00905380" w:rsidP="00A636DD">
      <w:pPr>
        <w:pStyle w:val="Corpsdetexte"/>
        <w:ind w:left="540" w:right="-367"/>
        <w:rPr>
          <w:rStyle w:val="source"/>
          <w:sz w:val="16"/>
        </w:rPr>
      </w:pPr>
      <w:r w:rsidRPr="00DB6443">
        <w:rPr>
          <w:rStyle w:val="source"/>
          <w:sz w:val="16"/>
        </w:rPr>
        <w:t>#define IOCTL_USBTMC_GET_LAST_ERROR IOCTL_USBTMC(IOCTL_INDEX+34,METHOD_BUFFERED) // 0x80002088</w:t>
      </w:r>
    </w:p>
    <w:p w14:paraId="50D8FA41" w14:textId="77777777" w:rsidR="00905380" w:rsidRPr="00DB6443" w:rsidRDefault="00905380" w:rsidP="00A636DD">
      <w:pPr>
        <w:pStyle w:val="Corpsdetexte"/>
        <w:ind w:left="540" w:right="-367"/>
        <w:rPr>
          <w:rStyle w:val="source"/>
          <w:sz w:val="16"/>
        </w:rPr>
      </w:pPr>
    </w:p>
    <w:p w14:paraId="2F0576DE" w14:textId="77777777" w:rsidR="00905380" w:rsidRPr="00DB6443" w:rsidRDefault="00905380" w:rsidP="00A636DD">
      <w:pPr>
        <w:pStyle w:val="Corpsdetexte"/>
        <w:ind w:left="540" w:right="-367"/>
        <w:rPr>
          <w:rStyle w:val="source"/>
          <w:sz w:val="16"/>
        </w:rPr>
      </w:pPr>
      <w:r w:rsidRPr="00DB6443">
        <w:rPr>
          <w:rStyle w:val="source"/>
          <w:sz w:val="16"/>
        </w:rPr>
        <w:t>//=======================================================================</w:t>
      </w:r>
    </w:p>
    <w:p w14:paraId="7FADE1A9" w14:textId="77777777" w:rsidR="00905380" w:rsidRPr="00DB6443" w:rsidRDefault="00905380" w:rsidP="00A636DD">
      <w:pPr>
        <w:pStyle w:val="Corpsdetexte"/>
        <w:ind w:left="540" w:right="-367"/>
        <w:rPr>
          <w:rStyle w:val="source"/>
          <w:sz w:val="16"/>
        </w:rPr>
      </w:pPr>
      <w:r w:rsidRPr="00DB6443">
        <w:rPr>
          <w:rStyle w:val="source"/>
          <w:sz w:val="16"/>
        </w:rPr>
        <w:t>// The following are required data structures used for DeviceIoControl.</w:t>
      </w:r>
    </w:p>
    <w:p w14:paraId="4CB70761" w14:textId="77777777" w:rsidR="00905380" w:rsidRPr="00DB6443" w:rsidRDefault="00905380" w:rsidP="00A636DD">
      <w:pPr>
        <w:pStyle w:val="Corpsdetexte"/>
        <w:ind w:left="540" w:right="-367"/>
        <w:rPr>
          <w:rStyle w:val="source"/>
          <w:sz w:val="16"/>
        </w:rPr>
      </w:pPr>
      <w:r w:rsidRPr="00DB6443">
        <w:rPr>
          <w:rStyle w:val="source"/>
          <w:sz w:val="16"/>
        </w:rPr>
        <w:t>// Applications will pass data to the driver using these data structures.</w:t>
      </w:r>
    </w:p>
    <w:p w14:paraId="24A2FF2A" w14:textId="77777777" w:rsidR="00905380" w:rsidRPr="00DB6443" w:rsidRDefault="00905380" w:rsidP="00A636DD">
      <w:pPr>
        <w:pStyle w:val="Corpsdetexte"/>
        <w:ind w:left="540" w:right="-367"/>
        <w:rPr>
          <w:rStyle w:val="source"/>
          <w:sz w:val="16"/>
        </w:rPr>
      </w:pPr>
    </w:p>
    <w:p w14:paraId="1C23A974" w14:textId="77777777" w:rsidR="00905380" w:rsidRPr="00DB6443" w:rsidRDefault="00905380" w:rsidP="00A636DD">
      <w:pPr>
        <w:pStyle w:val="Corpsdetexte"/>
        <w:ind w:left="540" w:right="-367"/>
        <w:rPr>
          <w:rStyle w:val="source"/>
          <w:sz w:val="16"/>
        </w:rPr>
      </w:pPr>
      <w:r w:rsidRPr="00DB6443">
        <w:rPr>
          <w:rStyle w:val="source"/>
          <w:sz w:val="16"/>
        </w:rPr>
        <w:t>// This data structure is used for:</w:t>
      </w:r>
    </w:p>
    <w:p w14:paraId="1F288DA7" w14:textId="77777777" w:rsidR="00905380" w:rsidRPr="00DB6443" w:rsidRDefault="00905380" w:rsidP="00A636DD">
      <w:pPr>
        <w:pStyle w:val="Corpsdetexte"/>
        <w:ind w:left="540" w:right="-367"/>
        <w:rPr>
          <w:rStyle w:val="source"/>
          <w:sz w:val="16"/>
        </w:rPr>
      </w:pPr>
      <w:r w:rsidRPr="00DB6443">
        <w:rPr>
          <w:rStyle w:val="source"/>
          <w:sz w:val="16"/>
        </w:rPr>
        <w:t>// IOCTL_USBTMC_SEND_REQUEST</w:t>
      </w:r>
    </w:p>
    <w:p w14:paraId="71CEF038" w14:textId="77777777" w:rsidR="00905380" w:rsidRPr="00DB6443" w:rsidRDefault="00905380" w:rsidP="00A636DD">
      <w:pPr>
        <w:pStyle w:val="Corpsdetexte"/>
        <w:ind w:left="540" w:right="-367"/>
        <w:rPr>
          <w:rStyle w:val="source"/>
          <w:sz w:val="16"/>
        </w:rPr>
      </w:pPr>
      <w:r w:rsidRPr="00DB6443">
        <w:rPr>
          <w:rStyle w:val="source"/>
          <w:sz w:val="16"/>
        </w:rPr>
        <w:t>typedef struct USBTMC_IO_BLOCK</w:t>
      </w:r>
    </w:p>
    <w:p w14:paraId="2AE28929" w14:textId="77777777" w:rsidR="00905380" w:rsidRPr="00DB6443" w:rsidRDefault="00905380" w:rsidP="00A636DD">
      <w:pPr>
        <w:pStyle w:val="Corpsdetexte"/>
        <w:ind w:left="540" w:right="-367"/>
        <w:rPr>
          <w:rStyle w:val="source"/>
          <w:sz w:val="16"/>
        </w:rPr>
      </w:pPr>
      <w:r w:rsidRPr="00DB6443">
        <w:rPr>
          <w:rStyle w:val="source"/>
          <w:sz w:val="16"/>
        </w:rPr>
        <w:t>{</w:t>
      </w:r>
      <w:r w:rsidRPr="00DB6443">
        <w:rPr>
          <w:rStyle w:val="source"/>
          <w:sz w:val="16"/>
        </w:rPr>
        <w:tab/>
      </w:r>
    </w:p>
    <w:p w14:paraId="4FB4A443" w14:textId="77777777" w:rsidR="00905380" w:rsidRPr="00DB6443" w:rsidRDefault="00905380" w:rsidP="00A636DD">
      <w:pPr>
        <w:pStyle w:val="Corpsdetexte"/>
        <w:ind w:left="540" w:right="-367"/>
        <w:rPr>
          <w:rStyle w:val="source"/>
          <w:sz w:val="16"/>
        </w:rPr>
      </w:pPr>
      <w:r w:rsidRPr="00DB6443">
        <w:rPr>
          <w:rStyle w:val="source"/>
          <w:sz w:val="16"/>
        </w:rPr>
        <w:tab/>
        <w:t>UCHAR  bmRequestType;</w:t>
      </w:r>
    </w:p>
    <w:p w14:paraId="600E8B49" w14:textId="77777777" w:rsidR="00905380" w:rsidRPr="00DB6443" w:rsidRDefault="00905380" w:rsidP="00A636DD">
      <w:pPr>
        <w:pStyle w:val="Corpsdetexte"/>
        <w:ind w:left="540" w:right="-367"/>
        <w:rPr>
          <w:rStyle w:val="source"/>
          <w:sz w:val="16"/>
        </w:rPr>
      </w:pPr>
      <w:r w:rsidRPr="00DB6443">
        <w:rPr>
          <w:rStyle w:val="source"/>
          <w:sz w:val="16"/>
        </w:rPr>
        <w:tab/>
        <w:t>UCHAR  bRequest;</w:t>
      </w:r>
    </w:p>
    <w:p w14:paraId="29024D68" w14:textId="77777777" w:rsidR="00905380" w:rsidRPr="00DB6443" w:rsidRDefault="00905380" w:rsidP="00A636DD">
      <w:pPr>
        <w:pStyle w:val="Corpsdetexte"/>
        <w:ind w:left="540" w:right="-367"/>
        <w:rPr>
          <w:rStyle w:val="source"/>
          <w:sz w:val="16"/>
        </w:rPr>
      </w:pPr>
      <w:r w:rsidRPr="00DB6443">
        <w:rPr>
          <w:rStyle w:val="source"/>
          <w:sz w:val="16"/>
        </w:rPr>
        <w:tab/>
        <w:t>USHORT wValue;</w:t>
      </w:r>
    </w:p>
    <w:p w14:paraId="5860591C" w14:textId="77777777" w:rsidR="00905380" w:rsidRPr="00DB6443" w:rsidRDefault="00905380" w:rsidP="00A636DD">
      <w:pPr>
        <w:pStyle w:val="Corpsdetexte"/>
        <w:ind w:left="540" w:right="-367"/>
        <w:rPr>
          <w:rStyle w:val="source"/>
          <w:sz w:val="16"/>
        </w:rPr>
      </w:pPr>
      <w:r w:rsidRPr="00DB6443">
        <w:rPr>
          <w:rStyle w:val="source"/>
          <w:sz w:val="16"/>
        </w:rPr>
        <w:tab/>
        <w:t>USHORT wIndex;</w:t>
      </w:r>
    </w:p>
    <w:p w14:paraId="03476835" w14:textId="77777777" w:rsidR="00905380" w:rsidRPr="00DB6443" w:rsidRDefault="00905380" w:rsidP="00A636DD">
      <w:pPr>
        <w:pStyle w:val="Corpsdetexte"/>
        <w:ind w:left="540" w:right="-367"/>
        <w:rPr>
          <w:rStyle w:val="source"/>
          <w:sz w:val="16"/>
        </w:rPr>
      </w:pPr>
      <w:r w:rsidRPr="00DB6443">
        <w:rPr>
          <w:rStyle w:val="source"/>
          <w:sz w:val="16"/>
        </w:rPr>
        <w:tab/>
        <w:t>USHORT wLength;</w:t>
      </w:r>
    </w:p>
    <w:p w14:paraId="65757558" w14:textId="77777777" w:rsidR="00905380" w:rsidRPr="00DB6443" w:rsidRDefault="00905380" w:rsidP="00A636DD">
      <w:pPr>
        <w:pStyle w:val="Corpsdetexte"/>
        <w:ind w:left="540" w:right="-367"/>
        <w:rPr>
          <w:rFonts w:ascii="Courier New" w:hAnsi="Courier New"/>
          <w:sz w:val="16"/>
        </w:rPr>
      </w:pPr>
      <w:r w:rsidRPr="00DB6443">
        <w:rPr>
          <w:rStyle w:val="source"/>
          <w:sz w:val="16"/>
        </w:rPr>
        <w:tab/>
      </w:r>
      <w:r w:rsidRPr="00DB6443">
        <w:rPr>
          <w:rFonts w:ascii="Courier New" w:hAnsi="Courier New"/>
          <w:sz w:val="16"/>
        </w:rPr>
        <w:t>PUCHAR pbyData;              // ignore – use lpOutBuffer   instead – usbscan compatible</w:t>
      </w:r>
    </w:p>
    <w:p w14:paraId="6623A4BC" w14:textId="77777777" w:rsidR="00905380" w:rsidRPr="00DB6443" w:rsidRDefault="00905380" w:rsidP="00A636DD">
      <w:pPr>
        <w:pStyle w:val="Corpsdetexte"/>
        <w:ind w:left="540" w:right="-367"/>
        <w:rPr>
          <w:rFonts w:ascii="Courier New" w:hAnsi="Courier New"/>
          <w:sz w:val="16"/>
        </w:rPr>
      </w:pPr>
      <w:r w:rsidRPr="00DB6443">
        <w:rPr>
          <w:rStyle w:val="source"/>
          <w:sz w:val="16"/>
        </w:rPr>
        <w:tab/>
      </w:r>
      <w:r w:rsidRPr="00DB6443">
        <w:rPr>
          <w:rFonts w:ascii="Courier New" w:hAnsi="Courier New"/>
          <w:sz w:val="16"/>
        </w:rPr>
        <w:t>UCHAR  fTransferDirectionIn; // ignore – use bmRequestType instead – usbscan compatible</w:t>
      </w:r>
    </w:p>
    <w:p w14:paraId="0073A322" w14:textId="77777777" w:rsidR="00905380" w:rsidRPr="00DB6443" w:rsidRDefault="00905380" w:rsidP="00A636DD">
      <w:pPr>
        <w:pStyle w:val="Corpsdetexte"/>
        <w:ind w:left="540" w:right="-367"/>
        <w:rPr>
          <w:rStyle w:val="source"/>
          <w:sz w:val="16"/>
        </w:rPr>
      </w:pPr>
      <w:r w:rsidRPr="00DB6443">
        <w:rPr>
          <w:rStyle w:val="source"/>
          <w:sz w:val="16"/>
        </w:rPr>
        <w:t>} USBTMC_IO_BLOCK, *PUSBTMC_IO_BLOCK;</w:t>
      </w:r>
    </w:p>
    <w:p w14:paraId="6F45F2DD" w14:textId="77777777" w:rsidR="00905380" w:rsidRPr="00DB6443" w:rsidRDefault="00905380" w:rsidP="00A636DD">
      <w:pPr>
        <w:pStyle w:val="Corpsdetexte"/>
        <w:ind w:left="540" w:right="-367"/>
        <w:rPr>
          <w:rStyle w:val="source"/>
          <w:sz w:val="16"/>
        </w:rPr>
      </w:pPr>
    </w:p>
    <w:p w14:paraId="69830C3C" w14:textId="77777777" w:rsidR="00905380" w:rsidRPr="00DB6443" w:rsidRDefault="00905380" w:rsidP="00A636DD">
      <w:pPr>
        <w:pStyle w:val="Corpsdetexte"/>
        <w:ind w:left="540" w:right="-367"/>
        <w:rPr>
          <w:rStyle w:val="source"/>
          <w:sz w:val="16"/>
        </w:rPr>
      </w:pPr>
      <w:r w:rsidRPr="00DB6443">
        <w:rPr>
          <w:rStyle w:val="source"/>
          <w:sz w:val="16"/>
        </w:rPr>
        <w:t>// This data structure is used for:</w:t>
      </w:r>
    </w:p>
    <w:p w14:paraId="63793A3A" w14:textId="77777777" w:rsidR="00905380" w:rsidRPr="00DB6443" w:rsidRDefault="00905380" w:rsidP="00A636DD">
      <w:pPr>
        <w:pStyle w:val="Corpsdetexte"/>
        <w:ind w:left="540" w:right="-367"/>
        <w:rPr>
          <w:rStyle w:val="source"/>
          <w:sz w:val="16"/>
        </w:rPr>
      </w:pPr>
      <w:r w:rsidRPr="00DB6443">
        <w:rPr>
          <w:rStyle w:val="source"/>
          <w:sz w:val="16"/>
        </w:rPr>
        <w:t>// IOCTL_USBTMC_CANCEL_IO</w:t>
      </w:r>
    </w:p>
    <w:p w14:paraId="3CBBBA82" w14:textId="77777777" w:rsidR="00905380" w:rsidRPr="00DB6443" w:rsidRDefault="00905380" w:rsidP="00A636DD">
      <w:pPr>
        <w:pStyle w:val="Corpsdetexte"/>
        <w:ind w:left="540" w:right="-367"/>
        <w:rPr>
          <w:rStyle w:val="source"/>
          <w:sz w:val="16"/>
        </w:rPr>
      </w:pPr>
      <w:r w:rsidRPr="00DB6443">
        <w:rPr>
          <w:rStyle w:val="source"/>
          <w:sz w:val="16"/>
        </w:rPr>
        <w:t>// IOCTL_USBTMC_RESET_PIPE</w:t>
      </w:r>
    </w:p>
    <w:p w14:paraId="08EED53D" w14:textId="77777777" w:rsidR="00905380" w:rsidRPr="00DB6443" w:rsidRDefault="00905380" w:rsidP="00A636DD">
      <w:pPr>
        <w:pStyle w:val="Corpsdetexte"/>
        <w:ind w:left="540" w:right="-367"/>
        <w:rPr>
          <w:rStyle w:val="source"/>
          <w:sz w:val="16"/>
        </w:rPr>
      </w:pPr>
      <w:r w:rsidRPr="00DB6443">
        <w:rPr>
          <w:rStyle w:val="source"/>
          <w:sz w:val="16"/>
        </w:rPr>
        <w:t>typedef enum USBTMC_PIPE_TYPE</w:t>
      </w:r>
    </w:p>
    <w:p w14:paraId="4D7727A0" w14:textId="77777777" w:rsidR="00905380" w:rsidRPr="00DB6443" w:rsidRDefault="00905380" w:rsidP="00A636DD">
      <w:pPr>
        <w:pStyle w:val="Corpsdetexte"/>
        <w:ind w:left="540" w:right="-367"/>
        <w:rPr>
          <w:rStyle w:val="source"/>
          <w:sz w:val="16"/>
        </w:rPr>
      </w:pPr>
      <w:r w:rsidRPr="00DB6443">
        <w:rPr>
          <w:rStyle w:val="source"/>
          <w:sz w:val="16"/>
        </w:rPr>
        <w:t>{</w:t>
      </w:r>
      <w:r w:rsidRPr="00DB6443">
        <w:rPr>
          <w:rStyle w:val="source"/>
          <w:sz w:val="16"/>
        </w:rPr>
        <w:tab/>
      </w:r>
    </w:p>
    <w:p w14:paraId="6F38143E" w14:textId="77777777" w:rsidR="00905380" w:rsidRPr="00DB6443" w:rsidRDefault="00905380" w:rsidP="00A636DD">
      <w:pPr>
        <w:pStyle w:val="Corpsdetexte"/>
        <w:ind w:left="540" w:right="-367"/>
        <w:rPr>
          <w:rStyle w:val="source"/>
          <w:sz w:val="16"/>
        </w:rPr>
      </w:pPr>
      <w:r w:rsidRPr="00DB6443">
        <w:rPr>
          <w:rStyle w:val="source"/>
          <w:sz w:val="16"/>
        </w:rPr>
        <w:tab/>
        <w:t>USBTMC_INTERRUPT_IN_PIPE = 1,</w:t>
      </w:r>
    </w:p>
    <w:p w14:paraId="556D76AC" w14:textId="77777777" w:rsidR="00905380" w:rsidRPr="00DB6443" w:rsidRDefault="00905380" w:rsidP="00A636DD">
      <w:pPr>
        <w:pStyle w:val="Corpsdetexte"/>
        <w:ind w:left="540" w:right="-367"/>
        <w:rPr>
          <w:rStyle w:val="source"/>
          <w:sz w:val="16"/>
        </w:rPr>
      </w:pPr>
      <w:r w:rsidRPr="00DB6443">
        <w:rPr>
          <w:rStyle w:val="source"/>
          <w:sz w:val="16"/>
        </w:rPr>
        <w:tab/>
        <w:t>USBTMC_READ_DATA_PIPE    = 2,</w:t>
      </w:r>
    </w:p>
    <w:p w14:paraId="636E90E7" w14:textId="77777777" w:rsidR="00905380" w:rsidRPr="00DB6443" w:rsidRDefault="00905380" w:rsidP="00A636DD">
      <w:pPr>
        <w:pStyle w:val="Corpsdetexte"/>
        <w:ind w:left="540" w:right="-367"/>
        <w:rPr>
          <w:rStyle w:val="source"/>
          <w:sz w:val="16"/>
        </w:rPr>
      </w:pPr>
      <w:r w:rsidRPr="00DB6443">
        <w:rPr>
          <w:rStyle w:val="source"/>
          <w:sz w:val="16"/>
        </w:rPr>
        <w:tab/>
        <w:t>USBTMC_WRITE_DATA_PIPE   = 3,</w:t>
      </w:r>
    </w:p>
    <w:p w14:paraId="23B9E7C1" w14:textId="77777777" w:rsidR="00905380" w:rsidRPr="00DB6443" w:rsidRDefault="00905380" w:rsidP="00A636DD">
      <w:pPr>
        <w:pStyle w:val="Corpsdetexte"/>
        <w:ind w:left="540" w:right="-367"/>
        <w:rPr>
          <w:rStyle w:val="source"/>
          <w:sz w:val="16"/>
        </w:rPr>
      </w:pPr>
      <w:r w:rsidRPr="00DB6443">
        <w:rPr>
          <w:rStyle w:val="source"/>
          <w:sz w:val="16"/>
        </w:rPr>
        <w:tab/>
        <w:t>USBTMC_ALL_PIPES         = 4</w:t>
      </w:r>
    </w:p>
    <w:p w14:paraId="2DFC97ED" w14:textId="77777777" w:rsidR="00905380" w:rsidRPr="00DB6443" w:rsidRDefault="00905380" w:rsidP="00A636DD">
      <w:pPr>
        <w:pStyle w:val="Corpsdetexte"/>
        <w:ind w:left="540" w:right="-367"/>
        <w:rPr>
          <w:rStyle w:val="source"/>
          <w:sz w:val="16"/>
        </w:rPr>
      </w:pPr>
      <w:r w:rsidRPr="00DB6443">
        <w:rPr>
          <w:rStyle w:val="source"/>
          <w:sz w:val="16"/>
        </w:rPr>
        <w:t>} USBTMC_PIPE_TYPE, *PUSBTMC_PIPE_TYPE;</w:t>
      </w:r>
    </w:p>
    <w:p w14:paraId="4E5D3D82" w14:textId="77777777" w:rsidR="00905380" w:rsidRPr="00DB6443" w:rsidRDefault="00905380" w:rsidP="00A636DD">
      <w:pPr>
        <w:pStyle w:val="Corpsdetexte"/>
        <w:ind w:left="540" w:right="-367"/>
        <w:rPr>
          <w:rStyle w:val="source"/>
          <w:sz w:val="16"/>
        </w:rPr>
      </w:pPr>
    </w:p>
    <w:p w14:paraId="6A0D78F8" w14:textId="77777777" w:rsidR="00905380" w:rsidRPr="00DB6443" w:rsidRDefault="00905380" w:rsidP="00A636DD">
      <w:pPr>
        <w:pStyle w:val="Corpsdetexte"/>
        <w:ind w:left="540" w:right="-367"/>
        <w:rPr>
          <w:rStyle w:val="source"/>
          <w:sz w:val="16"/>
        </w:rPr>
      </w:pPr>
      <w:r w:rsidRPr="00DB6443">
        <w:rPr>
          <w:rStyle w:val="source"/>
          <w:sz w:val="16"/>
        </w:rPr>
        <w:t>// This data structure is used for:</w:t>
      </w:r>
    </w:p>
    <w:p w14:paraId="21E6ACA5" w14:textId="77777777" w:rsidR="00905380" w:rsidRPr="00DB6443" w:rsidRDefault="00905380" w:rsidP="00A636DD">
      <w:pPr>
        <w:pStyle w:val="Corpsdetexte"/>
        <w:ind w:left="540" w:right="-367"/>
        <w:rPr>
          <w:rStyle w:val="source"/>
          <w:sz w:val="16"/>
        </w:rPr>
      </w:pPr>
      <w:r w:rsidRPr="00DB6443">
        <w:rPr>
          <w:rStyle w:val="source"/>
          <w:sz w:val="16"/>
        </w:rPr>
        <w:t>// IOCTL_USB_GETINFO</w:t>
      </w:r>
    </w:p>
    <w:p w14:paraId="2979F4A8" w14:textId="77777777" w:rsidR="00905380" w:rsidRPr="00DB6443" w:rsidRDefault="00905380" w:rsidP="00A636DD">
      <w:pPr>
        <w:pStyle w:val="Corpsdetexte"/>
        <w:ind w:left="540" w:right="-367"/>
        <w:rPr>
          <w:rStyle w:val="source"/>
          <w:sz w:val="16"/>
        </w:rPr>
      </w:pPr>
      <w:r w:rsidRPr="00DB6443">
        <w:rPr>
          <w:rStyle w:val="source"/>
          <w:sz w:val="16"/>
        </w:rPr>
        <w:t>typedef struct USBTMC_DRV_INFO</w:t>
      </w:r>
    </w:p>
    <w:p w14:paraId="46ABAC25" w14:textId="77777777" w:rsidR="00905380" w:rsidRPr="00DB6443" w:rsidRDefault="00905380" w:rsidP="00A636DD">
      <w:pPr>
        <w:pStyle w:val="Corpsdetexte"/>
        <w:ind w:left="540" w:right="-367"/>
        <w:rPr>
          <w:rStyle w:val="source"/>
          <w:sz w:val="16"/>
        </w:rPr>
      </w:pPr>
      <w:r w:rsidRPr="00DB6443">
        <w:rPr>
          <w:rStyle w:val="source"/>
          <w:sz w:val="16"/>
        </w:rPr>
        <w:t>{</w:t>
      </w:r>
    </w:p>
    <w:p w14:paraId="42F7DC7C" w14:textId="77777777" w:rsidR="00905380" w:rsidRPr="00DB6443" w:rsidRDefault="00905380" w:rsidP="00A636DD">
      <w:pPr>
        <w:pStyle w:val="Corpsdetexte"/>
        <w:ind w:left="540" w:right="-367"/>
        <w:rPr>
          <w:rStyle w:val="source"/>
          <w:sz w:val="16"/>
        </w:rPr>
      </w:pPr>
      <w:r w:rsidRPr="00DB6443">
        <w:rPr>
          <w:rStyle w:val="source"/>
          <w:sz w:val="16"/>
        </w:rPr>
        <w:tab/>
        <w:t>USHORT major;</w:t>
      </w:r>
    </w:p>
    <w:p w14:paraId="39D2611B" w14:textId="77777777" w:rsidR="00905380" w:rsidRPr="00DB6443" w:rsidRDefault="00905380" w:rsidP="00A636DD">
      <w:pPr>
        <w:pStyle w:val="Corpsdetexte"/>
        <w:ind w:left="540" w:right="-367"/>
        <w:rPr>
          <w:rStyle w:val="source"/>
          <w:sz w:val="16"/>
        </w:rPr>
      </w:pPr>
      <w:r w:rsidRPr="00DB6443">
        <w:rPr>
          <w:rStyle w:val="source"/>
          <w:sz w:val="16"/>
        </w:rPr>
        <w:tab/>
        <w:t>USHORT minor;</w:t>
      </w:r>
    </w:p>
    <w:p w14:paraId="56E41D67" w14:textId="77777777" w:rsidR="00905380" w:rsidRPr="00DB6443" w:rsidRDefault="00905380" w:rsidP="00A636DD">
      <w:pPr>
        <w:pStyle w:val="Corpsdetexte"/>
        <w:ind w:left="540" w:right="-367"/>
        <w:rPr>
          <w:rStyle w:val="source"/>
          <w:sz w:val="16"/>
        </w:rPr>
      </w:pPr>
      <w:r w:rsidRPr="00DB6443">
        <w:rPr>
          <w:rStyle w:val="source"/>
          <w:sz w:val="16"/>
        </w:rPr>
        <w:tab/>
        <w:t>USHORT build;</w:t>
      </w:r>
    </w:p>
    <w:p w14:paraId="0848D508" w14:textId="77777777" w:rsidR="00905380" w:rsidRPr="00DB6443" w:rsidRDefault="00905380" w:rsidP="00A636DD">
      <w:pPr>
        <w:pStyle w:val="Corpsdetexte"/>
        <w:ind w:left="540" w:right="-367"/>
        <w:rPr>
          <w:rStyle w:val="source"/>
          <w:sz w:val="16"/>
        </w:rPr>
      </w:pPr>
      <w:r w:rsidRPr="00DB6443">
        <w:rPr>
          <w:rStyle w:val="source"/>
          <w:sz w:val="16"/>
        </w:rPr>
        <w:tab/>
        <w:t>WCHAR  manufacturer[64];</w:t>
      </w:r>
    </w:p>
    <w:p w14:paraId="6D215ADC" w14:textId="77777777" w:rsidR="00905380" w:rsidRPr="00DB6443" w:rsidRDefault="00905380" w:rsidP="00A636DD">
      <w:pPr>
        <w:pStyle w:val="Corpsdetexte"/>
        <w:ind w:left="540" w:right="-367"/>
        <w:rPr>
          <w:rStyle w:val="source"/>
          <w:sz w:val="16"/>
        </w:rPr>
      </w:pPr>
      <w:r w:rsidRPr="00DB6443">
        <w:rPr>
          <w:rStyle w:val="source"/>
          <w:sz w:val="16"/>
        </w:rPr>
        <w:t>} USBTMC_DRV_INFO, *PUSBTMC_DRV_INFO;</w:t>
      </w:r>
    </w:p>
    <w:p w14:paraId="33A7AAA6" w14:textId="77777777" w:rsidR="00905380" w:rsidRPr="00DB6443" w:rsidRDefault="00905380" w:rsidP="00A636DD">
      <w:pPr>
        <w:pStyle w:val="Corpsdetexte"/>
        <w:ind w:left="540" w:right="-367"/>
        <w:rPr>
          <w:rStyle w:val="source"/>
          <w:sz w:val="16"/>
        </w:rPr>
      </w:pPr>
    </w:p>
    <w:p w14:paraId="424A7E8B" w14:textId="77777777" w:rsidR="00905380" w:rsidRPr="00DB6443" w:rsidRDefault="00905380" w:rsidP="00A636DD">
      <w:pPr>
        <w:pStyle w:val="Corpsdetexte"/>
        <w:ind w:left="540" w:right="-367"/>
        <w:rPr>
          <w:rStyle w:val="source"/>
          <w:sz w:val="16"/>
        </w:rPr>
      </w:pPr>
      <w:r w:rsidRPr="00DB6443">
        <w:rPr>
          <w:rStyle w:val="source"/>
          <w:sz w:val="16"/>
        </w:rPr>
        <w:t>//============================================================================</w:t>
      </w:r>
    </w:p>
    <w:p w14:paraId="3EE564FA" w14:textId="77777777" w:rsidR="00905380" w:rsidRPr="00DB6443" w:rsidRDefault="00905380" w:rsidP="00A636DD">
      <w:pPr>
        <w:pStyle w:val="Corpsdetexte"/>
        <w:ind w:left="540" w:right="-367"/>
        <w:rPr>
          <w:rStyle w:val="source"/>
          <w:sz w:val="16"/>
        </w:rPr>
      </w:pPr>
      <w:r w:rsidRPr="00DB6443">
        <w:rPr>
          <w:rStyle w:val="source"/>
          <w:sz w:val="16"/>
        </w:rPr>
        <w:t>// Class GUID for all USBTMC devices is {A9FDBB24-128A-11D5-9961-00108335E361}</w:t>
      </w:r>
    </w:p>
    <w:p w14:paraId="015F936E" w14:textId="77777777" w:rsidR="00905380" w:rsidRPr="00DB6443" w:rsidRDefault="00905380" w:rsidP="00A636DD">
      <w:pPr>
        <w:pStyle w:val="Corpsdetexte"/>
        <w:ind w:left="540" w:right="-367"/>
        <w:rPr>
          <w:rStyle w:val="source"/>
          <w:sz w:val="16"/>
        </w:rPr>
      </w:pPr>
      <w:r w:rsidRPr="00DB6443">
        <w:rPr>
          <w:rStyle w:val="source"/>
          <w:sz w:val="16"/>
        </w:rPr>
        <w:t>#define USBTMC_CLASS_GUID  (GUID)\</w:t>
      </w:r>
    </w:p>
    <w:p w14:paraId="4AA796D0" w14:textId="77777777" w:rsidR="00905380" w:rsidRPr="00DB6443" w:rsidRDefault="00905380" w:rsidP="00A636DD">
      <w:pPr>
        <w:pStyle w:val="Corpsdetexte"/>
        <w:ind w:left="540" w:right="-367"/>
        <w:rPr>
          <w:rStyle w:val="source"/>
          <w:sz w:val="16"/>
        </w:rPr>
      </w:pPr>
      <w:r w:rsidRPr="00DB6443">
        <w:rPr>
          <w:rStyle w:val="source"/>
          <w:sz w:val="16"/>
        </w:rPr>
        <w:t xml:space="preserve">   { 0xa9fdbb24, 0x128a, 0x11d5, { 0x99, 0x61, 0x00, 0x10, 0x83, 0x35, 0xe3, 0x61 } }</w:t>
      </w:r>
    </w:p>
    <w:p w14:paraId="1A5177B7" w14:textId="77777777" w:rsidR="00905380" w:rsidRPr="00DB6443" w:rsidRDefault="00905380" w:rsidP="00A636DD">
      <w:pPr>
        <w:pStyle w:val="Corpsdetexte"/>
        <w:ind w:left="540" w:right="-367"/>
        <w:rPr>
          <w:rStyle w:val="source"/>
          <w:sz w:val="16"/>
        </w:rPr>
      </w:pPr>
    </w:p>
    <w:p w14:paraId="426A77BB" w14:textId="77777777" w:rsidR="00905380" w:rsidRDefault="00905380" w:rsidP="00A636DD">
      <w:pPr>
        <w:pStyle w:val="Corpsdetexte"/>
        <w:ind w:left="540" w:right="-367"/>
        <w:rPr>
          <w:rStyle w:val="source"/>
          <w:sz w:val="16"/>
          <w:szCs w:val="16"/>
        </w:rPr>
      </w:pPr>
      <w:r w:rsidRPr="00E40DE1">
        <w:rPr>
          <w:rStyle w:val="source"/>
          <w:sz w:val="16"/>
          <w:szCs w:val="16"/>
        </w:rPr>
        <w:t>#endif</w:t>
      </w:r>
    </w:p>
    <w:p w14:paraId="09800905" w14:textId="77777777" w:rsidR="00905380" w:rsidRDefault="00905380" w:rsidP="00DB6443">
      <w:pPr>
        <w:pStyle w:val="Titre1"/>
      </w:pPr>
      <w:bookmarkStart w:id="213" w:name="_Toc37500650"/>
      <w:bookmarkStart w:id="214" w:name="_Toc523840011"/>
      <w:bookmarkStart w:id="215" w:name="_Toc525115899"/>
      <w:bookmarkStart w:id="216" w:name="_Toc252965571"/>
      <w:r>
        <w:t>Available USBD Functions</w:t>
      </w:r>
      <w:bookmarkEnd w:id="213"/>
      <w:bookmarkEnd w:id="214"/>
      <w:bookmarkEnd w:id="215"/>
      <w:bookmarkEnd w:id="216"/>
    </w:p>
    <w:p w14:paraId="0FE6AE41" w14:textId="77777777" w:rsidR="00905380" w:rsidRPr="000740FA" w:rsidRDefault="00905380" w:rsidP="005C03AF">
      <w:pPr>
        <w:pStyle w:val="Body"/>
      </w:pPr>
      <w:r w:rsidRPr="000740FA">
        <w:t>Not all “Standard Request Codes” listed in Table 9.4 of the Universal Serial Bus Specification are supported by USBD.  Following is an excerpt from usbdi.h, the header file that defines function codes and error codes for USBD:</w:t>
      </w:r>
    </w:p>
    <w:p w14:paraId="1FB7B840" w14:textId="77777777" w:rsidR="00905380" w:rsidRPr="00E77747" w:rsidRDefault="00905380" w:rsidP="00E77747">
      <w:pPr>
        <w:pStyle w:val="Body"/>
      </w:pPr>
    </w:p>
    <w:p w14:paraId="66243169" w14:textId="77777777" w:rsidR="00905380" w:rsidRPr="00DB6443" w:rsidRDefault="00905380" w:rsidP="00A32E0A">
      <w:pPr>
        <w:pStyle w:val="Corpsdetexte"/>
        <w:ind w:left="540" w:right="-367"/>
        <w:rPr>
          <w:rStyle w:val="source"/>
          <w:sz w:val="16"/>
        </w:rPr>
      </w:pPr>
      <w:r w:rsidRPr="00DB6443">
        <w:rPr>
          <w:rStyle w:val="source"/>
          <w:sz w:val="16"/>
        </w:rPr>
        <w:t>#define URB_FUNCTION_SELECT_CONFIGURATION            0x0000</w:t>
      </w:r>
    </w:p>
    <w:p w14:paraId="158871E6" w14:textId="77777777" w:rsidR="00905380" w:rsidRPr="00DB6443" w:rsidRDefault="00905380" w:rsidP="00A32E0A">
      <w:pPr>
        <w:pStyle w:val="Corpsdetexte"/>
        <w:ind w:left="540" w:right="-367"/>
        <w:rPr>
          <w:rStyle w:val="source"/>
          <w:sz w:val="16"/>
        </w:rPr>
      </w:pPr>
      <w:r w:rsidRPr="00DB6443">
        <w:rPr>
          <w:rStyle w:val="source"/>
          <w:sz w:val="16"/>
        </w:rPr>
        <w:t>#define URB_FUNCTION_SELECT_INTERFACE                0x0001</w:t>
      </w:r>
    </w:p>
    <w:p w14:paraId="2E86357C" w14:textId="77777777" w:rsidR="00905380" w:rsidRPr="00DB6443" w:rsidRDefault="00905380" w:rsidP="00A32E0A">
      <w:pPr>
        <w:pStyle w:val="Corpsdetexte"/>
        <w:ind w:left="540" w:right="-367"/>
        <w:rPr>
          <w:rStyle w:val="source"/>
          <w:sz w:val="16"/>
        </w:rPr>
      </w:pPr>
      <w:r w:rsidRPr="00DB6443">
        <w:rPr>
          <w:rStyle w:val="source"/>
          <w:sz w:val="16"/>
        </w:rPr>
        <w:t>#define URB_FUNCTION_ABORT_PIPE                      0x0002</w:t>
      </w:r>
    </w:p>
    <w:p w14:paraId="6DBEA0F9" w14:textId="77777777" w:rsidR="00905380" w:rsidRPr="00DB6443" w:rsidRDefault="00905380" w:rsidP="00A32E0A">
      <w:pPr>
        <w:pStyle w:val="Corpsdetexte"/>
        <w:ind w:left="540" w:right="-367"/>
        <w:rPr>
          <w:rStyle w:val="source"/>
          <w:sz w:val="16"/>
        </w:rPr>
      </w:pPr>
      <w:r w:rsidRPr="00DB6443">
        <w:rPr>
          <w:rStyle w:val="source"/>
          <w:sz w:val="16"/>
        </w:rPr>
        <w:t>#define URB_FUNCTION_TAKE_FRAME_LENGTH_CONTROL       0x0003</w:t>
      </w:r>
    </w:p>
    <w:p w14:paraId="453262DF" w14:textId="77777777" w:rsidR="00905380" w:rsidRPr="00DB6443" w:rsidRDefault="00905380" w:rsidP="00A32E0A">
      <w:pPr>
        <w:pStyle w:val="Corpsdetexte"/>
        <w:ind w:left="540" w:right="-367"/>
        <w:rPr>
          <w:rStyle w:val="source"/>
          <w:sz w:val="16"/>
        </w:rPr>
      </w:pPr>
      <w:r w:rsidRPr="00DB6443">
        <w:rPr>
          <w:rStyle w:val="source"/>
          <w:sz w:val="16"/>
        </w:rPr>
        <w:t>#define URB_FUNCTION_RELEASE_FRAME_LENGTH_CONTROL    0x0004</w:t>
      </w:r>
    </w:p>
    <w:p w14:paraId="3907ECF0" w14:textId="77777777" w:rsidR="00905380" w:rsidRPr="00DB6443" w:rsidRDefault="00905380" w:rsidP="00A32E0A">
      <w:pPr>
        <w:pStyle w:val="Corpsdetexte"/>
        <w:ind w:left="540" w:right="-367"/>
        <w:rPr>
          <w:rStyle w:val="source"/>
          <w:sz w:val="16"/>
        </w:rPr>
      </w:pPr>
      <w:r w:rsidRPr="00DB6443">
        <w:rPr>
          <w:rStyle w:val="source"/>
          <w:sz w:val="16"/>
        </w:rPr>
        <w:t>#define URB_FUNCTION_GET_FRAME_LENGTH                0x0005</w:t>
      </w:r>
    </w:p>
    <w:p w14:paraId="00198A8F" w14:textId="77777777" w:rsidR="00905380" w:rsidRPr="00DB6443" w:rsidRDefault="00905380" w:rsidP="00A32E0A">
      <w:pPr>
        <w:pStyle w:val="Corpsdetexte"/>
        <w:ind w:left="540" w:right="-367"/>
        <w:rPr>
          <w:rStyle w:val="source"/>
          <w:sz w:val="16"/>
        </w:rPr>
      </w:pPr>
      <w:r w:rsidRPr="00DB6443">
        <w:rPr>
          <w:rStyle w:val="source"/>
          <w:sz w:val="16"/>
        </w:rPr>
        <w:t>#define URB_FUNCTION_SET_FRAME_LENGTH                0x0006</w:t>
      </w:r>
    </w:p>
    <w:p w14:paraId="6EE53B7B" w14:textId="77777777" w:rsidR="00905380" w:rsidRPr="00DB6443" w:rsidRDefault="00905380" w:rsidP="00A32E0A">
      <w:pPr>
        <w:pStyle w:val="Corpsdetexte"/>
        <w:ind w:left="540" w:right="-367"/>
        <w:rPr>
          <w:rStyle w:val="source"/>
          <w:sz w:val="16"/>
        </w:rPr>
      </w:pPr>
      <w:r w:rsidRPr="00DB6443">
        <w:rPr>
          <w:rStyle w:val="source"/>
          <w:sz w:val="16"/>
        </w:rPr>
        <w:t>#define URB_FUNCTION_GET_CURRENT_FRAME_NUMBER        0x0007</w:t>
      </w:r>
    </w:p>
    <w:p w14:paraId="6B27CBFA" w14:textId="77777777" w:rsidR="00905380" w:rsidRPr="00DB6443" w:rsidRDefault="00905380" w:rsidP="00A32E0A">
      <w:pPr>
        <w:pStyle w:val="Corpsdetexte"/>
        <w:ind w:left="540" w:right="-367"/>
        <w:rPr>
          <w:rStyle w:val="source"/>
          <w:sz w:val="16"/>
        </w:rPr>
      </w:pPr>
      <w:r w:rsidRPr="00DB6443">
        <w:rPr>
          <w:rStyle w:val="source"/>
          <w:sz w:val="16"/>
        </w:rPr>
        <w:t>#define URB_FUNCTION_CONTROL_TRANSFER                0x0008</w:t>
      </w:r>
    </w:p>
    <w:p w14:paraId="70C92BD4" w14:textId="77777777" w:rsidR="00905380" w:rsidRPr="00DB6443" w:rsidRDefault="00905380" w:rsidP="00A32E0A">
      <w:pPr>
        <w:pStyle w:val="Corpsdetexte"/>
        <w:ind w:left="540" w:right="-367"/>
        <w:rPr>
          <w:rStyle w:val="source"/>
          <w:sz w:val="16"/>
        </w:rPr>
      </w:pPr>
      <w:r w:rsidRPr="00DB6443">
        <w:rPr>
          <w:rStyle w:val="source"/>
          <w:sz w:val="16"/>
        </w:rPr>
        <w:t>#define URB_FUNCTION_BULK_OR_INTERRUPT_TRANSFER      0x0009</w:t>
      </w:r>
    </w:p>
    <w:p w14:paraId="70A36783" w14:textId="77777777" w:rsidR="00905380" w:rsidRPr="00DB6443" w:rsidRDefault="00905380" w:rsidP="00A32E0A">
      <w:pPr>
        <w:pStyle w:val="Corpsdetexte"/>
        <w:ind w:left="540" w:right="-367"/>
        <w:rPr>
          <w:rStyle w:val="source"/>
          <w:sz w:val="16"/>
        </w:rPr>
      </w:pPr>
      <w:r w:rsidRPr="00DB6443">
        <w:rPr>
          <w:rStyle w:val="source"/>
          <w:sz w:val="16"/>
        </w:rPr>
        <w:t>#define URB_FUNCTION_ISOCH_TRANSFER                  0x000A</w:t>
      </w:r>
    </w:p>
    <w:p w14:paraId="47C70466" w14:textId="77777777" w:rsidR="00905380" w:rsidRPr="00DB6443" w:rsidRDefault="00905380" w:rsidP="00A32E0A">
      <w:pPr>
        <w:pStyle w:val="Corpsdetexte"/>
        <w:ind w:left="540" w:right="-367"/>
        <w:rPr>
          <w:rStyle w:val="source"/>
          <w:sz w:val="16"/>
        </w:rPr>
      </w:pPr>
      <w:r w:rsidRPr="00DB6443">
        <w:rPr>
          <w:rStyle w:val="source"/>
          <w:sz w:val="16"/>
        </w:rPr>
        <w:t>#define URB_FUNCTION_RESET_PIPE                      0x001E</w:t>
      </w:r>
    </w:p>
    <w:p w14:paraId="3900A7FA" w14:textId="77777777" w:rsidR="00905380" w:rsidRPr="00DB6443" w:rsidRDefault="00905380" w:rsidP="00A32E0A">
      <w:pPr>
        <w:pStyle w:val="Corpsdetexte"/>
        <w:ind w:left="540" w:right="-367"/>
        <w:rPr>
          <w:rStyle w:val="source"/>
          <w:sz w:val="16"/>
        </w:rPr>
      </w:pPr>
    </w:p>
    <w:p w14:paraId="69390360" w14:textId="77777777" w:rsidR="00905380" w:rsidRPr="00DB6443" w:rsidRDefault="00905380" w:rsidP="00A32E0A">
      <w:pPr>
        <w:pStyle w:val="Corpsdetexte"/>
        <w:ind w:left="540" w:right="-367"/>
        <w:rPr>
          <w:rStyle w:val="source"/>
          <w:sz w:val="16"/>
        </w:rPr>
      </w:pPr>
      <w:r w:rsidRPr="00DB6443">
        <w:rPr>
          <w:rStyle w:val="source"/>
          <w:sz w:val="16"/>
        </w:rPr>
        <w:t>// These functions correspond to the standard commands on</w:t>
      </w:r>
    </w:p>
    <w:p w14:paraId="4B4366BF" w14:textId="77777777" w:rsidR="00905380" w:rsidRPr="00DB6443" w:rsidRDefault="00905380" w:rsidP="00A32E0A">
      <w:pPr>
        <w:pStyle w:val="Corpsdetexte"/>
        <w:ind w:left="540" w:right="-367"/>
        <w:rPr>
          <w:rStyle w:val="source"/>
          <w:sz w:val="16"/>
        </w:rPr>
      </w:pPr>
      <w:r w:rsidRPr="00DB6443">
        <w:rPr>
          <w:rStyle w:val="source"/>
          <w:sz w:val="16"/>
        </w:rPr>
        <w:t>// the default pipe.  The direction is implied.</w:t>
      </w:r>
    </w:p>
    <w:p w14:paraId="73C9844D" w14:textId="77777777" w:rsidR="00905380" w:rsidRPr="00DB6443" w:rsidRDefault="00905380" w:rsidP="00A32E0A">
      <w:pPr>
        <w:pStyle w:val="Corpsdetexte"/>
        <w:ind w:left="540" w:right="-367"/>
        <w:rPr>
          <w:rStyle w:val="source"/>
          <w:sz w:val="16"/>
        </w:rPr>
      </w:pPr>
    </w:p>
    <w:p w14:paraId="14E572CA" w14:textId="77777777" w:rsidR="00905380" w:rsidRPr="00DB6443" w:rsidRDefault="00905380" w:rsidP="00A32E0A">
      <w:pPr>
        <w:pStyle w:val="Corpsdetexte"/>
        <w:ind w:left="540" w:right="-367"/>
        <w:rPr>
          <w:rStyle w:val="source"/>
          <w:sz w:val="16"/>
        </w:rPr>
      </w:pPr>
      <w:r w:rsidRPr="00DB6443">
        <w:rPr>
          <w:rStyle w:val="source"/>
          <w:sz w:val="16"/>
        </w:rPr>
        <w:t>#define URB_FUNCTION_GET_DESCRIPTOR_FROM_DEVICE      0x000B</w:t>
      </w:r>
    </w:p>
    <w:p w14:paraId="417169C1" w14:textId="77777777" w:rsidR="00905380" w:rsidRPr="00DB6443" w:rsidRDefault="00905380" w:rsidP="00A32E0A">
      <w:pPr>
        <w:pStyle w:val="Corpsdetexte"/>
        <w:ind w:left="540" w:right="-367"/>
        <w:rPr>
          <w:rStyle w:val="source"/>
          <w:sz w:val="16"/>
        </w:rPr>
      </w:pPr>
      <w:r w:rsidRPr="00DB6443">
        <w:rPr>
          <w:rStyle w:val="source"/>
          <w:sz w:val="16"/>
        </w:rPr>
        <w:t>#define URB_FUNCTION_GET_DESCRIPTOR_FROM_ENDPOINT    0x0024</w:t>
      </w:r>
    </w:p>
    <w:p w14:paraId="36F2D7B2" w14:textId="77777777" w:rsidR="00905380" w:rsidRPr="00DB6443" w:rsidRDefault="00905380" w:rsidP="00A32E0A">
      <w:pPr>
        <w:pStyle w:val="Corpsdetexte"/>
        <w:ind w:left="540" w:right="-367"/>
        <w:rPr>
          <w:rStyle w:val="source"/>
          <w:sz w:val="16"/>
        </w:rPr>
      </w:pPr>
      <w:r w:rsidRPr="00DB6443">
        <w:rPr>
          <w:rStyle w:val="source"/>
          <w:sz w:val="16"/>
        </w:rPr>
        <w:t>#define URB_FUNCTION_GET_DESCRIPTOR_FROM_INTERFACE   0x0028</w:t>
      </w:r>
    </w:p>
    <w:p w14:paraId="1D49A58D" w14:textId="77777777" w:rsidR="00905380" w:rsidRPr="00DB6443" w:rsidRDefault="00905380" w:rsidP="00A32E0A">
      <w:pPr>
        <w:pStyle w:val="Corpsdetexte"/>
        <w:ind w:left="540" w:right="-367"/>
        <w:rPr>
          <w:rStyle w:val="source"/>
          <w:sz w:val="16"/>
        </w:rPr>
      </w:pPr>
      <w:r w:rsidRPr="00DB6443">
        <w:rPr>
          <w:rStyle w:val="source"/>
          <w:sz w:val="16"/>
        </w:rPr>
        <w:t xml:space="preserve">                                                           </w:t>
      </w:r>
    </w:p>
    <w:p w14:paraId="2D60DC8E" w14:textId="77777777" w:rsidR="00905380" w:rsidRPr="00DB6443" w:rsidRDefault="00905380" w:rsidP="00A32E0A">
      <w:pPr>
        <w:pStyle w:val="Corpsdetexte"/>
        <w:ind w:left="540" w:right="-367"/>
        <w:rPr>
          <w:rStyle w:val="source"/>
          <w:sz w:val="16"/>
        </w:rPr>
      </w:pPr>
      <w:r w:rsidRPr="00DB6443">
        <w:rPr>
          <w:rStyle w:val="source"/>
          <w:sz w:val="16"/>
        </w:rPr>
        <w:t>#define URB_FUNCTION_SET_DESCRIPTOR_TO_DEVICE        0x000C</w:t>
      </w:r>
    </w:p>
    <w:p w14:paraId="77F9EE40" w14:textId="77777777" w:rsidR="00905380" w:rsidRPr="00DB6443" w:rsidRDefault="00905380" w:rsidP="00A32E0A">
      <w:pPr>
        <w:pStyle w:val="Corpsdetexte"/>
        <w:ind w:left="540" w:right="-367"/>
        <w:rPr>
          <w:rStyle w:val="source"/>
          <w:sz w:val="16"/>
        </w:rPr>
      </w:pPr>
      <w:r w:rsidRPr="00DB6443">
        <w:rPr>
          <w:rStyle w:val="source"/>
          <w:sz w:val="16"/>
        </w:rPr>
        <w:t>#define URB_FUNCTION_SET_DESCRIPTOR_TO_ENDPOINT      0x0025</w:t>
      </w:r>
    </w:p>
    <w:p w14:paraId="4A361612" w14:textId="77777777" w:rsidR="00905380" w:rsidRPr="00DB6443" w:rsidRDefault="00905380" w:rsidP="00A32E0A">
      <w:pPr>
        <w:pStyle w:val="Corpsdetexte"/>
        <w:ind w:left="540" w:right="-367"/>
        <w:rPr>
          <w:rStyle w:val="source"/>
          <w:sz w:val="16"/>
        </w:rPr>
      </w:pPr>
      <w:r w:rsidRPr="00DB6443">
        <w:rPr>
          <w:rStyle w:val="source"/>
          <w:sz w:val="16"/>
        </w:rPr>
        <w:t>#define URB_FUNCTION_SET_DESCRIPTOR_TO_INTERFACE     0x0029</w:t>
      </w:r>
    </w:p>
    <w:p w14:paraId="17F97E18" w14:textId="77777777" w:rsidR="00905380" w:rsidRPr="00DB6443" w:rsidRDefault="00905380" w:rsidP="00A32E0A">
      <w:pPr>
        <w:pStyle w:val="Corpsdetexte"/>
        <w:ind w:left="540" w:right="-367"/>
        <w:rPr>
          <w:rStyle w:val="source"/>
          <w:sz w:val="16"/>
        </w:rPr>
      </w:pPr>
    </w:p>
    <w:p w14:paraId="5967121E" w14:textId="77777777" w:rsidR="00905380" w:rsidRPr="00DB6443" w:rsidRDefault="00905380" w:rsidP="00A32E0A">
      <w:pPr>
        <w:pStyle w:val="Corpsdetexte"/>
        <w:ind w:left="540" w:right="-367"/>
        <w:rPr>
          <w:rStyle w:val="source"/>
          <w:sz w:val="16"/>
        </w:rPr>
      </w:pPr>
      <w:r w:rsidRPr="00DB6443">
        <w:rPr>
          <w:rStyle w:val="source"/>
          <w:sz w:val="16"/>
        </w:rPr>
        <w:t>#define URB_FUNCTION_SET_FEATURE_TO_DEVICE           0x000D</w:t>
      </w:r>
    </w:p>
    <w:p w14:paraId="622EF9F7" w14:textId="77777777" w:rsidR="00905380" w:rsidRPr="00DB6443" w:rsidRDefault="00905380" w:rsidP="00A32E0A">
      <w:pPr>
        <w:pStyle w:val="Corpsdetexte"/>
        <w:ind w:left="540" w:right="-367"/>
        <w:rPr>
          <w:rStyle w:val="source"/>
          <w:sz w:val="16"/>
        </w:rPr>
      </w:pPr>
      <w:r w:rsidRPr="00DB6443">
        <w:rPr>
          <w:rStyle w:val="source"/>
          <w:sz w:val="16"/>
        </w:rPr>
        <w:t>#define URB_FUNCTION_SET_FEATURE_TO_INTERFACE        0x000E</w:t>
      </w:r>
    </w:p>
    <w:p w14:paraId="3F38563E" w14:textId="77777777" w:rsidR="00905380" w:rsidRPr="00DB6443" w:rsidRDefault="00905380" w:rsidP="00A32E0A">
      <w:pPr>
        <w:pStyle w:val="Corpsdetexte"/>
        <w:ind w:left="540" w:right="-367"/>
        <w:rPr>
          <w:rStyle w:val="source"/>
          <w:sz w:val="16"/>
        </w:rPr>
      </w:pPr>
      <w:r w:rsidRPr="00DB6443">
        <w:rPr>
          <w:rStyle w:val="source"/>
          <w:sz w:val="16"/>
        </w:rPr>
        <w:t>#define URB_FUNCTION_SET_FEATURE_TO_ENDPOINT         0x000F</w:t>
      </w:r>
    </w:p>
    <w:p w14:paraId="6F51565F" w14:textId="77777777" w:rsidR="00905380" w:rsidRPr="00DB6443" w:rsidRDefault="00905380" w:rsidP="00A32E0A">
      <w:pPr>
        <w:pStyle w:val="Corpsdetexte"/>
        <w:ind w:left="540" w:right="-367"/>
        <w:rPr>
          <w:rStyle w:val="source"/>
          <w:sz w:val="16"/>
        </w:rPr>
      </w:pPr>
      <w:r w:rsidRPr="00DB6443">
        <w:rPr>
          <w:rStyle w:val="source"/>
          <w:sz w:val="16"/>
        </w:rPr>
        <w:t>#define URB_FUNCTION_SET_FEATURE_TO_OTHER            0x0023</w:t>
      </w:r>
    </w:p>
    <w:p w14:paraId="1E6B7027" w14:textId="77777777" w:rsidR="00905380" w:rsidRPr="00DB6443" w:rsidRDefault="00905380" w:rsidP="00A32E0A">
      <w:pPr>
        <w:pStyle w:val="Corpsdetexte"/>
        <w:ind w:left="540" w:right="-367"/>
        <w:rPr>
          <w:rStyle w:val="source"/>
          <w:sz w:val="16"/>
        </w:rPr>
      </w:pPr>
    </w:p>
    <w:p w14:paraId="1ABA428A" w14:textId="77777777" w:rsidR="00905380" w:rsidRPr="00DB6443" w:rsidRDefault="00905380" w:rsidP="00A32E0A">
      <w:pPr>
        <w:pStyle w:val="Corpsdetexte"/>
        <w:ind w:left="540" w:right="-367"/>
        <w:rPr>
          <w:rStyle w:val="source"/>
          <w:sz w:val="16"/>
        </w:rPr>
      </w:pPr>
      <w:r w:rsidRPr="00DB6443">
        <w:rPr>
          <w:rStyle w:val="source"/>
          <w:sz w:val="16"/>
        </w:rPr>
        <w:t>#define URB_FUNCTION_CLEAR_FEATURE_TO_DEVICE         0x0010</w:t>
      </w:r>
    </w:p>
    <w:p w14:paraId="76976EB6" w14:textId="77777777" w:rsidR="00905380" w:rsidRPr="00DB6443" w:rsidRDefault="00905380" w:rsidP="00A32E0A">
      <w:pPr>
        <w:pStyle w:val="Corpsdetexte"/>
        <w:ind w:left="540" w:right="-367"/>
        <w:rPr>
          <w:rStyle w:val="source"/>
          <w:sz w:val="16"/>
        </w:rPr>
      </w:pPr>
      <w:r w:rsidRPr="00DB6443">
        <w:rPr>
          <w:rStyle w:val="source"/>
          <w:sz w:val="16"/>
        </w:rPr>
        <w:t>#define URB_FUNCTION_CLEAR_FEATURE_TO_INTERFACE      0x0011</w:t>
      </w:r>
    </w:p>
    <w:p w14:paraId="2A7F405E" w14:textId="77777777" w:rsidR="00905380" w:rsidRPr="00DB6443" w:rsidRDefault="00905380" w:rsidP="00A32E0A">
      <w:pPr>
        <w:pStyle w:val="Corpsdetexte"/>
        <w:ind w:left="540" w:right="-367"/>
        <w:rPr>
          <w:rStyle w:val="source"/>
          <w:sz w:val="16"/>
        </w:rPr>
      </w:pPr>
      <w:r w:rsidRPr="00DB6443">
        <w:rPr>
          <w:rStyle w:val="source"/>
          <w:sz w:val="16"/>
        </w:rPr>
        <w:t>#define URB_FUNCTION_CLEAR_FEATURE_TO_ENDPOINT       0x0012</w:t>
      </w:r>
    </w:p>
    <w:p w14:paraId="6ED5208D" w14:textId="77777777" w:rsidR="00905380" w:rsidRPr="00DB6443" w:rsidRDefault="00905380" w:rsidP="00A32E0A">
      <w:pPr>
        <w:pStyle w:val="Corpsdetexte"/>
        <w:ind w:left="540" w:right="-367"/>
        <w:rPr>
          <w:rStyle w:val="source"/>
          <w:sz w:val="16"/>
        </w:rPr>
      </w:pPr>
      <w:r w:rsidRPr="00DB6443">
        <w:rPr>
          <w:rStyle w:val="source"/>
          <w:sz w:val="16"/>
        </w:rPr>
        <w:t>#define URB_FUNCTION_CLEAR_FEATURE_TO_OTHER          0x0022</w:t>
      </w:r>
    </w:p>
    <w:p w14:paraId="014EA93A" w14:textId="77777777" w:rsidR="00905380" w:rsidRPr="00DB6443" w:rsidRDefault="00905380" w:rsidP="00A32E0A">
      <w:pPr>
        <w:pStyle w:val="Corpsdetexte"/>
        <w:ind w:left="540" w:right="-367"/>
        <w:rPr>
          <w:rStyle w:val="source"/>
          <w:sz w:val="16"/>
        </w:rPr>
      </w:pPr>
    </w:p>
    <w:p w14:paraId="41BECE0B" w14:textId="77777777" w:rsidR="00905380" w:rsidRPr="00DB6443" w:rsidRDefault="00905380" w:rsidP="00A32E0A">
      <w:pPr>
        <w:pStyle w:val="Corpsdetexte"/>
        <w:ind w:left="540" w:right="-367"/>
        <w:rPr>
          <w:rStyle w:val="source"/>
          <w:sz w:val="16"/>
        </w:rPr>
      </w:pPr>
      <w:r w:rsidRPr="00DB6443">
        <w:rPr>
          <w:rStyle w:val="source"/>
          <w:sz w:val="16"/>
        </w:rPr>
        <w:t>#define URB_FUNCTION_GET_STATUS_FROM_DEVICE          0x0013</w:t>
      </w:r>
    </w:p>
    <w:p w14:paraId="4FF349C6" w14:textId="77777777" w:rsidR="00905380" w:rsidRPr="00DB6443" w:rsidRDefault="00905380" w:rsidP="00A32E0A">
      <w:pPr>
        <w:pStyle w:val="Corpsdetexte"/>
        <w:ind w:left="540" w:right="-367"/>
        <w:rPr>
          <w:rStyle w:val="source"/>
          <w:sz w:val="16"/>
        </w:rPr>
      </w:pPr>
      <w:r w:rsidRPr="00DB6443">
        <w:rPr>
          <w:rStyle w:val="source"/>
          <w:sz w:val="16"/>
        </w:rPr>
        <w:t>#define URB_FUNCTION_GET_STATUS_FROM_INTERFACE       0x0014</w:t>
      </w:r>
    </w:p>
    <w:p w14:paraId="436204B3" w14:textId="77777777" w:rsidR="00905380" w:rsidRPr="00DB6443" w:rsidRDefault="00905380" w:rsidP="00A32E0A">
      <w:pPr>
        <w:pStyle w:val="Corpsdetexte"/>
        <w:ind w:left="540" w:right="-367"/>
        <w:rPr>
          <w:rStyle w:val="source"/>
          <w:sz w:val="16"/>
        </w:rPr>
      </w:pPr>
      <w:r w:rsidRPr="00DB6443">
        <w:rPr>
          <w:rStyle w:val="source"/>
          <w:sz w:val="16"/>
        </w:rPr>
        <w:t>#define URB_FUNCTION_GET_STATUS_FROM_ENDPOINT        0x0015</w:t>
      </w:r>
    </w:p>
    <w:p w14:paraId="225B23B7" w14:textId="77777777" w:rsidR="00905380" w:rsidRPr="00DB6443" w:rsidRDefault="00905380" w:rsidP="00A32E0A">
      <w:pPr>
        <w:pStyle w:val="Corpsdetexte"/>
        <w:ind w:left="540" w:right="-367"/>
        <w:rPr>
          <w:rStyle w:val="source"/>
          <w:sz w:val="16"/>
        </w:rPr>
      </w:pPr>
      <w:r w:rsidRPr="00DB6443">
        <w:rPr>
          <w:rStyle w:val="source"/>
          <w:sz w:val="16"/>
        </w:rPr>
        <w:t>#define URB_FUNCTION_GET_STATUS_FROM_OTHER           0x0021</w:t>
      </w:r>
    </w:p>
    <w:p w14:paraId="1D75F169" w14:textId="77777777" w:rsidR="00905380" w:rsidRPr="00DB6443" w:rsidRDefault="00905380" w:rsidP="00A32E0A">
      <w:pPr>
        <w:pStyle w:val="Corpsdetexte"/>
        <w:ind w:left="540" w:right="-367"/>
        <w:rPr>
          <w:rStyle w:val="source"/>
          <w:sz w:val="16"/>
        </w:rPr>
      </w:pPr>
    </w:p>
    <w:p w14:paraId="50BAF906" w14:textId="77777777" w:rsidR="00905380" w:rsidRPr="00DB6443" w:rsidRDefault="00905380" w:rsidP="00A32E0A">
      <w:pPr>
        <w:pStyle w:val="Corpsdetexte"/>
        <w:ind w:left="540" w:right="-367"/>
        <w:rPr>
          <w:rStyle w:val="source"/>
          <w:sz w:val="16"/>
        </w:rPr>
      </w:pPr>
      <w:r w:rsidRPr="00DB6443">
        <w:rPr>
          <w:rStyle w:val="source"/>
          <w:sz w:val="16"/>
        </w:rPr>
        <w:t>// Direction is specified in TransferFlags.</w:t>
      </w:r>
    </w:p>
    <w:p w14:paraId="2FF037A4" w14:textId="77777777" w:rsidR="00905380" w:rsidRPr="00DB6443" w:rsidRDefault="00905380" w:rsidP="00A32E0A">
      <w:pPr>
        <w:pStyle w:val="Corpsdetexte"/>
        <w:ind w:left="540" w:right="-367"/>
        <w:rPr>
          <w:rStyle w:val="source"/>
          <w:sz w:val="16"/>
        </w:rPr>
      </w:pPr>
    </w:p>
    <w:p w14:paraId="2D936DF7" w14:textId="77777777" w:rsidR="00905380" w:rsidRPr="00DB6443" w:rsidRDefault="00905380" w:rsidP="00A32E0A">
      <w:pPr>
        <w:pStyle w:val="Corpsdetexte"/>
        <w:ind w:left="540" w:right="-367"/>
        <w:rPr>
          <w:rStyle w:val="source"/>
          <w:sz w:val="16"/>
        </w:rPr>
      </w:pPr>
      <w:r w:rsidRPr="00DB6443">
        <w:rPr>
          <w:rStyle w:val="source"/>
          <w:sz w:val="16"/>
        </w:rPr>
        <w:t>#define URB_FUNCTION_RESERVED0                       0x0016</w:t>
      </w:r>
    </w:p>
    <w:p w14:paraId="0BEE58FA" w14:textId="77777777" w:rsidR="00905380" w:rsidRPr="00DB6443" w:rsidRDefault="00905380" w:rsidP="00A32E0A">
      <w:pPr>
        <w:pStyle w:val="Corpsdetexte"/>
        <w:ind w:left="540" w:right="-367"/>
        <w:rPr>
          <w:rStyle w:val="source"/>
          <w:sz w:val="16"/>
        </w:rPr>
      </w:pPr>
    </w:p>
    <w:p w14:paraId="51D823CB" w14:textId="77777777" w:rsidR="00905380" w:rsidRPr="00DB6443" w:rsidRDefault="00905380" w:rsidP="00A32E0A">
      <w:pPr>
        <w:pStyle w:val="Corpsdetexte"/>
        <w:ind w:left="540" w:right="-367"/>
        <w:rPr>
          <w:rStyle w:val="source"/>
          <w:sz w:val="16"/>
        </w:rPr>
      </w:pPr>
      <w:r w:rsidRPr="00DB6443">
        <w:rPr>
          <w:rStyle w:val="source"/>
          <w:sz w:val="16"/>
        </w:rPr>
        <w:t>// These are for sending vendor and class commands on the</w:t>
      </w:r>
    </w:p>
    <w:p w14:paraId="6BE20CB1" w14:textId="77777777" w:rsidR="00905380" w:rsidRPr="00DB6443" w:rsidRDefault="00905380" w:rsidP="00A32E0A">
      <w:pPr>
        <w:pStyle w:val="Corpsdetexte"/>
        <w:ind w:left="540" w:right="-367"/>
        <w:rPr>
          <w:rStyle w:val="source"/>
          <w:sz w:val="16"/>
        </w:rPr>
      </w:pPr>
      <w:r w:rsidRPr="00DB6443">
        <w:rPr>
          <w:rStyle w:val="source"/>
          <w:sz w:val="16"/>
        </w:rPr>
        <w:t>// default pipe.  The direction is specified in TransferFlags.</w:t>
      </w:r>
    </w:p>
    <w:p w14:paraId="5A0DDC5C" w14:textId="77777777" w:rsidR="00905380" w:rsidRPr="00DB6443" w:rsidRDefault="00905380" w:rsidP="00A32E0A">
      <w:pPr>
        <w:pStyle w:val="Corpsdetexte"/>
        <w:ind w:left="540" w:right="-367"/>
        <w:rPr>
          <w:rStyle w:val="source"/>
          <w:sz w:val="16"/>
        </w:rPr>
      </w:pPr>
    </w:p>
    <w:p w14:paraId="60CB8B37" w14:textId="77777777" w:rsidR="00905380" w:rsidRPr="00DB6443" w:rsidRDefault="00905380" w:rsidP="00A32E0A">
      <w:pPr>
        <w:pStyle w:val="Corpsdetexte"/>
        <w:ind w:left="540" w:right="-367"/>
        <w:rPr>
          <w:rStyle w:val="source"/>
          <w:sz w:val="16"/>
        </w:rPr>
      </w:pPr>
      <w:r w:rsidRPr="00DB6443">
        <w:rPr>
          <w:rStyle w:val="source"/>
          <w:sz w:val="16"/>
        </w:rPr>
        <w:t>#define URB_FUNCTION_VENDOR_DEVICE                   0x0017</w:t>
      </w:r>
    </w:p>
    <w:p w14:paraId="7BA895FE" w14:textId="77777777" w:rsidR="00905380" w:rsidRPr="00DB6443" w:rsidRDefault="00905380" w:rsidP="00A32E0A">
      <w:pPr>
        <w:pStyle w:val="Corpsdetexte"/>
        <w:ind w:left="540" w:right="-367"/>
        <w:rPr>
          <w:rStyle w:val="source"/>
          <w:sz w:val="16"/>
        </w:rPr>
      </w:pPr>
      <w:r w:rsidRPr="00DB6443">
        <w:rPr>
          <w:rStyle w:val="source"/>
          <w:sz w:val="16"/>
        </w:rPr>
        <w:t>#define URB_FUNCTION_VENDOR_INTERFACE                0x0018</w:t>
      </w:r>
    </w:p>
    <w:p w14:paraId="0D8F2963" w14:textId="77777777" w:rsidR="00905380" w:rsidRPr="00DB6443" w:rsidRDefault="00905380" w:rsidP="00A32E0A">
      <w:pPr>
        <w:pStyle w:val="Corpsdetexte"/>
        <w:ind w:left="540" w:right="-367"/>
        <w:rPr>
          <w:rStyle w:val="source"/>
          <w:sz w:val="16"/>
        </w:rPr>
      </w:pPr>
      <w:r w:rsidRPr="00DB6443">
        <w:rPr>
          <w:rStyle w:val="source"/>
          <w:sz w:val="16"/>
        </w:rPr>
        <w:t>#define URB_FUNCTION_VENDOR_ENDPOINT                 0x0019</w:t>
      </w:r>
    </w:p>
    <w:p w14:paraId="48337509" w14:textId="77777777" w:rsidR="00905380" w:rsidRPr="00DB6443" w:rsidRDefault="00905380" w:rsidP="00A32E0A">
      <w:pPr>
        <w:pStyle w:val="Corpsdetexte"/>
        <w:ind w:left="540" w:right="-367"/>
        <w:rPr>
          <w:rStyle w:val="source"/>
          <w:sz w:val="16"/>
        </w:rPr>
      </w:pPr>
      <w:r w:rsidRPr="00DB6443">
        <w:rPr>
          <w:rStyle w:val="source"/>
          <w:sz w:val="16"/>
        </w:rPr>
        <w:t>#define URB_FUNCTION_VENDOR_OTHER                    0x0020</w:t>
      </w:r>
    </w:p>
    <w:p w14:paraId="791DAB57" w14:textId="77777777" w:rsidR="00905380" w:rsidRPr="00DB6443" w:rsidRDefault="00905380" w:rsidP="00A32E0A">
      <w:pPr>
        <w:pStyle w:val="Corpsdetexte"/>
        <w:ind w:left="540" w:right="-367"/>
        <w:rPr>
          <w:rStyle w:val="source"/>
          <w:sz w:val="16"/>
        </w:rPr>
      </w:pPr>
    </w:p>
    <w:p w14:paraId="024316FB" w14:textId="77777777" w:rsidR="00905380" w:rsidRPr="00DB6443" w:rsidRDefault="00905380" w:rsidP="00A32E0A">
      <w:pPr>
        <w:pStyle w:val="Corpsdetexte"/>
        <w:ind w:left="540" w:right="-367"/>
        <w:rPr>
          <w:rStyle w:val="source"/>
          <w:sz w:val="16"/>
        </w:rPr>
      </w:pPr>
      <w:r w:rsidRPr="00DB6443">
        <w:rPr>
          <w:rStyle w:val="source"/>
          <w:sz w:val="16"/>
        </w:rPr>
        <w:t>#define URB_FUNCTION_CLASS_DEVICE                    0x001A</w:t>
      </w:r>
    </w:p>
    <w:p w14:paraId="62D53DB9" w14:textId="77777777" w:rsidR="00905380" w:rsidRPr="00DB6443" w:rsidRDefault="00905380" w:rsidP="00A32E0A">
      <w:pPr>
        <w:pStyle w:val="Corpsdetexte"/>
        <w:ind w:left="540" w:right="-367"/>
        <w:rPr>
          <w:rStyle w:val="source"/>
          <w:sz w:val="16"/>
        </w:rPr>
      </w:pPr>
      <w:r w:rsidRPr="00DB6443">
        <w:rPr>
          <w:rStyle w:val="source"/>
          <w:sz w:val="16"/>
        </w:rPr>
        <w:t>#define URB_FUNCTION_CLASS_INTERFACE                 0x001B</w:t>
      </w:r>
    </w:p>
    <w:p w14:paraId="29ADD84C" w14:textId="77777777" w:rsidR="00905380" w:rsidRPr="00DB6443" w:rsidRDefault="00905380" w:rsidP="00A32E0A">
      <w:pPr>
        <w:pStyle w:val="Corpsdetexte"/>
        <w:ind w:left="540" w:right="-367"/>
        <w:rPr>
          <w:rStyle w:val="source"/>
          <w:sz w:val="16"/>
        </w:rPr>
      </w:pPr>
      <w:r w:rsidRPr="00DB6443">
        <w:rPr>
          <w:rStyle w:val="source"/>
          <w:sz w:val="16"/>
        </w:rPr>
        <w:t>#define URB_FUNCTION_CLASS_ENDPOINT                  0x001C</w:t>
      </w:r>
    </w:p>
    <w:p w14:paraId="0D4FB048" w14:textId="77777777" w:rsidR="00905380" w:rsidRPr="00DB6443" w:rsidRDefault="00905380" w:rsidP="00A32E0A">
      <w:pPr>
        <w:pStyle w:val="Corpsdetexte"/>
        <w:ind w:left="540" w:right="-367"/>
        <w:rPr>
          <w:rStyle w:val="source"/>
          <w:sz w:val="16"/>
        </w:rPr>
      </w:pPr>
      <w:r w:rsidRPr="00DB6443">
        <w:rPr>
          <w:rStyle w:val="source"/>
          <w:sz w:val="16"/>
        </w:rPr>
        <w:t>#define URB_FUNCTION_CLASS_OTHER                     0x001F</w:t>
      </w:r>
    </w:p>
    <w:p w14:paraId="452A775F" w14:textId="77777777" w:rsidR="00905380" w:rsidRPr="00DB6443" w:rsidRDefault="00905380" w:rsidP="00A32E0A">
      <w:pPr>
        <w:pStyle w:val="Corpsdetexte"/>
        <w:ind w:left="540" w:right="-367"/>
        <w:rPr>
          <w:rStyle w:val="source"/>
          <w:sz w:val="16"/>
        </w:rPr>
      </w:pPr>
    </w:p>
    <w:p w14:paraId="093260B7" w14:textId="77777777" w:rsidR="00905380" w:rsidRPr="00DB6443" w:rsidRDefault="00905380" w:rsidP="00A32E0A">
      <w:pPr>
        <w:pStyle w:val="Corpsdetexte"/>
        <w:ind w:left="540" w:right="-367"/>
        <w:rPr>
          <w:rStyle w:val="source"/>
          <w:sz w:val="16"/>
        </w:rPr>
      </w:pPr>
      <w:r w:rsidRPr="00DB6443">
        <w:rPr>
          <w:rStyle w:val="source"/>
          <w:sz w:val="16"/>
        </w:rPr>
        <w:t>// Reserved function codes.</w:t>
      </w:r>
    </w:p>
    <w:p w14:paraId="6CB500DA" w14:textId="77777777" w:rsidR="00905380" w:rsidRPr="00DB6443" w:rsidRDefault="00905380" w:rsidP="00A32E0A">
      <w:pPr>
        <w:pStyle w:val="Corpsdetexte"/>
        <w:ind w:left="540" w:right="-367"/>
        <w:rPr>
          <w:rStyle w:val="source"/>
          <w:sz w:val="16"/>
        </w:rPr>
      </w:pPr>
    </w:p>
    <w:p w14:paraId="76EEAA1F" w14:textId="77777777" w:rsidR="00905380" w:rsidRPr="00DB6443" w:rsidRDefault="00905380" w:rsidP="00A32E0A">
      <w:pPr>
        <w:pStyle w:val="Corpsdetexte"/>
        <w:ind w:left="540" w:right="-367"/>
        <w:rPr>
          <w:rStyle w:val="source"/>
          <w:sz w:val="16"/>
        </w:rPr>
      </w:pPr>
      <w:r w:rsidRPr="00DB6443">
        <w:rPr>
          <w:rStyle w:val="source"/>
          <w:sz w:val="16"/>
        </w:rPr>
        <w:t>#define URB_FUNCTION_RESERVED                        0x001D</w:t>
      </w:r>
    </w:p>
    <w:p w14:paraId="3D015C13" w14:textId="77777777" w:rsidR="00905380" w:rsidRPr="00DB6443" w:rsidRDefault="00905380" w:rsidP="00A32E0A">
      <w:pPr>
        <w:pStyle w:val="Corpsdetexte"/>
        <w:ind w:left="540" w:right="-367"/>
        <w:rPr>
          <w:rStyle w:val="source"/>
          <w:sz w:val="16"/>
        </w:rPr>
      </w:pPr>
      <w:r w:rsidRPr="00DB6443">
        <w:rPr>
          <w:rStyle w:val="source"/>
          <w:sz w:val="16"/>
        </w:rPr>
        <w:t>#define URB_FUNCTION_GET_CONFIGURATION               0x0026</w:t>
      </w:r>
    </w:p>
    <w:p w14:paraId="783625A2" w14:textId="77777777" w:rsidR="00905380" w:rsidRPr="00DB6443" w:rsidRDefault="00905380" w:rsidP="00A32E0A">
      <w:pPr>
        <w:pStyle w:val="Corpsdetexte"/>
        <w:ind w:left="540" w:right="-367"/>
        <w:rPr>
          <w:rStyle w:val="source"/>
          <w:sz w:val="16"/>
        </w:rPr>
      </w:pPr>
      <w:r w:rsidRPr="00DB6443">
        <w:rPr>
          <w:rStyle w:val="source"/>
          <w:sz w:val="16"/>
        </w:rPr>
        <w:t>#define URB_FUNCTION_GET_INTERFACE                   0x0027</w:t>
      </w:r>
    </w:p>
    <w:p w14:paraId="504EA4CC" w14:textId="77777777" w:rsidR="00905380" w:rsidRPr="00DB6443" w:rsidRDefault="00905380" w:rsidP="00A32E0A">
      <w:pPr>
        <w:pStyle w:val="Corpsdetexte"/>
        <w:ind w:left="540" w:right="-367"/>
        <w:rPr>
          <w:rStyle w:val="source"/>
          <w:sz w:val="16"/>
        </w:rPr>
      </w:pPr>
      <w:r w:rsidRPr="00DB6443">
        <w:rPr>
          <w:rStyle w:val="source"/>
          <w:sz w:val="16"/>
        </w:rPr>
        <w:t>#define URB_FUNCTION_LAST                            0x0029</w:t>
      </w:r>
    </w:p>
    <w:p w14:paraId="74150424" w14:textId="77777777" w:rsidR="00905380" w:rsidRPr="00DB6443" w:rsidRDefault="00905380" w:rsidP="00E77747">
      <w:pPr>
        <w:pStyle w:val="Corpsdetexte"/>
        <w:ind w:left="720" w:right="-367"/>
        <w:rPr>
          <w:rStyle w:val="source"/>
          <w:sz w:val="16"/>
        </w:rPr>
      </w:pPr>
    </w:p>
    <w:p w14:paraId="654CD7B4" w14:textId="77777777" w:rsidR="00905380" w:rsidRPr="005C03AF" w:rsidRDefault="00905380" w:rsidP="005C03AF">
      <w:pPr>
        <w:pStyle w:val="Body"/>
      </w:pPr>
      <w:r w:rsidRPr="005C03AF">
        <w:t>Upon mapping Table 9-4 onto the above function codes defined for USBD, the following “Required USBD Function Code Support” table becomes apparent.  These mappings of bmRequestType and bmRequest to USB’s are required:</w:t>
      </w:r>
    </w:p>
    <w:tbl>
      <w:tblPr>
        <w:tblW w:w="8852"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43" w:type="dxa"/>
        </w:tblCellMar>
        <w:tblLook w:val="01E0" w:firstRow="1" w:lastRow="1" w:firstColumn="1" w:lastColumn="1" w:noHBand="0" w:noVBand="0"/>
      </w:tblPr>
      <w:tblGrid>
        <w:gridCol w:w="1382"/>
        <w:gridCol w:w="1440"/>
        <w:gridCol w:w="1350"/>
        <w:gridCol w:w="4680"/>
      </w:tblGrid>
      <w:tr w:rsidR="00905380" w:rsidRPr="00FF702C" w14:paraId="148C5E72" w14:textId="77777777" w:rsidTr="00E31022">
        <w:tc>
          <w:tcPr>
            <w:tcW w:w="8852" w:type="dxa"/>
            <w:gridSpan w:val="4"/>
            <w:tcBorders>
              <w:top w:val="nil"/>
              <w:left w:val="nil"/>
              <w:bottom w:val="nil"/>
              <w:right w:val="nil"/>
            </w:tcBorders>
          </w:tcPr>
          <w:p w14:paraId="4FFC13B1" w14:textId="77777777" w:rsidR="00905380" w:rsidRPr="00DB6443" w:rsidRDefault="00905380" w:rsidP="0058297B">
            <w:pPr>
              <w:autoSpaceDE w:val="0"/>
              <w:autoSpaceDN w:val="0"/>
              <w:adjustRightInd w:val="0"/>
              <w:spacing w:before="40" w:after="40"/>
              <w:jc w:val="center"/>
              <w:rPr>
                <w:b/>
                <w:sz w:val="20"/>
              </w:rPr>
            </w:pPr>
          </w:p>
        </w:tc>
      </w:tr>
      <w:tr w:rsidR="00905380" w:rsidRPr="00FF702C" w14:paraId="47E4A023" w14:textId="77777777" w:rsidTr="00E31022">
        <w:tc>
          <w:tcPr>
            <w:tcW w:w="8852" w:type="dxa"/>
            <w:gridSpan w:val="4"/>
            <w:tcBorders>
              <w:top w:val="nil"/>
              <w:left w:val="nil"/>
              <w:right w:val="nil"/>
            </w:tcBorders>
          </w:tcPr>
          <w:p w14:paraId="680FF987" w14:textId="77777777" w:rsidR="00905380" w:rsidRPr="00DB6443" w:rsidRDefault="00905380" w:rsidP="0058297B">
            <w:pPr>
              <w:autoSpaceDE w:val="0"/>
              <w:autoSpaceDN w:val="0"/>
              <w:adjustRightInd w:val="0"/>
              <w:spacing w:before="40" w:after="40"/>
              <w:jc w:val="center"/>
              <w:rPr>
                <w:b/>
                <w:sz w:val="20"/>
              </w:rPr>
            </w:pPr>
            <w:r w:rsidRPr="00DB6443">
              <w:rPr>
                <w:b/>
                <w:sz w:val="20"/>
              </w:rPr>
              <w:t xml:space="preserve">Table </w:t>
            </w:r>
            <w:r w:rsidRPr="00DB6443">
              <w:rPr>
                <w:b/>
                <w:sz w:val="20"/>
              </w:rPr>
              <w:fldChar w:fldCharType="begin"/>
            </w:r>
            <w:r w:rsidRPr="00DB6443">
              <w:rPr>
                <w:b/>
                <w:sz w:val="20"/>
              </w:rPr>
              <w:instrText xml:space="preserve"> STYLEREF 1 \s </w:instrText>
            </w:r>
            <w:r w:rsidRPr="00DB6443">
              <w:rPr>
                <w:b/>
                <w:sz w:val="20"/>
              </w:rPr>
              <w:fldChar w:fldCharType="separate"/>
            </w:r>
            <w:r w:rsidRPr="00DB6443">
              <w:rPr>
                <w:b/>
                <w:sz w:val="20"/>
              </w:rPr>
              <w:t>4</w:t>
            </w:r>
            <w:r w:rsidRPr="00DB6443">
              <w:rPr>
                <w:b/>
                <w:sz w:val="20"/>
              </w:rPr>
              <w:fldChar w:fldCharType="end"/>
            </w:r>
            <w:r w:rsidRPr="00DB6443">
              <w:rPr>
                <w:b/>
                <w:sz w:val="20"/>
              </w:rPr>
              <w:noBreakHyphen/>
            </w:r>
            <w:r w:rsidRPr="00DB6443">
              <w:rPr>
                <w:b/>
                <w:sz w:val="20"/>
              </w:rPr>
              <w:fldChar w:fldCharType="begin"/>
            </w:r>
            <w:r w:rsidRPr="00DB6443">
              <w:rPr>
                <w:b/>
                <w:sz w:val="20"/>
              </w:rPr>
              <w:instrText xml:space="preserve"> SEQ Table \* ARABIC \s 1 </w:instrText>
            </w:r>
            <w:r w:rsidRPr="00DB6443">
              <w:rPr>
                <w:b/>
                <w:sz w:val="20"/>
              </w:rPr>
              <w:fldChar w:fldCharType="separate"/>
            </w:r>
            <w:r w:rsidRPr="00DB6443">
              <w:rPr>
                <w:b/>
                <w:sz w:val="20"/>
              </w:rPr>
              <w:t>1</w:t>
            </w:r>
            <w:r w:rsidRPr="00DB6443">
              <w:rPr>
                <w:b/>
                <w:sz w:val="20"/>
              </w:rPr>
              <w:fldChar w:fldCharType="end"/>
            </w:r>
            <w:r w:rsidRPr="00DB6443">
              <w:rPr>
                <w:b/>
                <w:sz w:val="20"/>
              </w:rPr>
              <w:t>: Required USBD Function Code Support</w:t>
            </w:r>
          </w:p>
        </w:tc>
      </w:tr>
      <w:tr w:rsidR="00905380" w:rsidRPr="00FF702C" w14:paraId="3B5F82D9" w14:textId="77777777" w:rsidTr="00E31022">
        <w:tc>
          <w:tcPr>
            <w:tcW w:w="8852" w:type="dxa"/>
            <w:gridSpan w:val="4"/>
          </w:tcPr>
          <w:p w14:paraId="28E02E5E" w14:textId="77777777" w:rsidR="00905380" w:rsidRPr="00DB6443" w:rsidRDefault="00905380" w:rsidP="006263A4">
            <w:pPr>
              <w:autoSpaceDE w:val="0"/>
              <w:autoSpaceDN w:val="0"/>
              <w:adjustRightInd w:val="0"/>
              <w:spacing w:before="40" w:after="40"/>
              <w:rPr>
                <w:b/>
                <w:sz w:val="18"/>
              </w:rPr>
            </w:pPr>
            <w:r w:rsidRPr="00DB6443">
              <w:rPr>
                <w:b/>
                <w:sz w:val="18"/>
              </w:rPr>
              <w:t>Required USBD Function Code Support</w:t>
            </w:r>
          </w:p>
        </w:tc>
      </w:tr>
      <w:tr w:rsidR="00905380" w:rsidRPr="00D84279" w14:paraId="7E6BD91A" w14:textId="77777777" w:rsidTr="00E31022">
        <w:trPr>
          <w:trHeight w:val="593"/>
        </w:trPr>
        <w:tc>
          <w:tcPr>
            <w:tcW w:w="1382" w:type="dxa"/>
          </w:tcPr>
          <w:p w14:paraId="5A2B893C" w14:textId="77777777" w:rsidR="00905380" w:rsidRPr="00D84279" w:rsidRDefault="00905380" w:rsidP="006263A4">
            <w:pPr>
              <w:autoSpaceDE w:val="0"/>
              <w:autoSpaceDN w:val="0"/>
              <w:adjustRightInd w:val="0"/>
              <w:spacing w:before="40" w:after="40"/>
              <w:rPr>
                <w:rFonts w:eastAsia="SimSun"/>
                <w:b/>
                <w:sz w:val="18"/>
                <w:szCs w:val="18"/>
                <w:lang w:eastAsia="zh-CN"/>
              </w:rPr>
            </w:pPr>
            <w:r w:rsidRPr="00D84279">
              <w:rPr>
                <w:rFonts w:eastAsia="SimSun"/>
                <w:b/>
                <w:sz w:val="18"/>
                <w:szCs w:val="18"/>
                <w:lang w:eastAsia="zh-CN"/>
              </w:rPr>
              <w:t>bmRequestType (with value)</w:t>
            </w:r>
          </w:p>
        </w:tc>
        <w:tc>
          <w:tcPr>
            <w:tcW w:w="1440" w:type="dxa"/>
          </w:tcPr>
          <w:p w14:paraId="533CAACC" w14:textId="77777777" w:rsidR="00905380" w:rsidRPr="00D84279" w:rsidRDefault="00905380" w:rsidP="006263A4">
            <w:pPr>
              <w:autoSpaceDE w:val="0"/>
              <w:autoSpaceDN w:val="0"/>
              <w:adjustRightInd w:val="0"/>
              <w:spacing w:before="40" w:after="40"/>
              <w:rPr>
                <w:rFonts w:eastAsia="SimSun"/>
                <w:b/>
                <w:sz w:val="18"/>
                <w:szCs w:val="18"/>
                <w:lang w:eastAsia="zh-CN"/>
              </w:rPr>
            </w:pPr>
            <w:r w:rsidRPr="00D84279">
              <w:rPr>
                <w:rFonts w:eastAsia="SimSun"/>
                <w:b/>
                <w:sz w:val="18"/>
                <w:szCs w:val="18"/>
                <w:lang w:eastAsia="zh-CN"/>
              </w:rPr>
              <w:t xml:space="preserve">bRequest </w:t>
            </w:r>
          </w:p>
          <w:p w14:paraId="59713271" w14:textId="77777777" w:rsidR="00905380" w:rsidRPr="00D84279" w:rsidRDefault="00905380" w:rsidP="006263A4">
            <w:pPr>
              <w:autoSpaceDE w:val="0"/>
              <w:autoSpaceDN w:val="0"/>
              <w:adjustRightInd w:val="0"/>
              <w:spacing w:before="40" w:after="40"/>
              <w:rPr>
                <w:rFonts w:eastAsia="SimSun"/>
                <w:b/>
                <w:sz w:val="18"/>
                <w:szCs w:val="18"/>
                <w:lang w:eastAsia="zh-CN"/>
              </w:rPr>
            </w:pPr>
            <w:r w:rsidRPr="00D84279">
              <w:rPr>
                <w:rFonts w:eastAsia="SimSun"/>
                <w:b/>
                <w:sz w:val="18"/>
                <w:szCs w:val="18"/>
                <w:lang w:eastAsia="zh-CN"/>
              </w:rPr>
              <w:t>(with value)</w:t>
            </w:r>
          </w:p>
        </w:tc>
        <w:tc>
          <w:tcPr>
            <w:tcW w:w="6030" w:type="dxa"/>
            <w:gridSpan w:val="2"/>
          </w:tcPr>
          <w:p w14:paraId="66A90D30" w14:textId="77777777" w:rsidR="00905380" w:rsidRPr="00D84279" w:rsidRDefault="00905380" w:rsidP="006263A4">
            <w:pPr>
              <w:autoSpaceDE w:val="0"/>
              <w:autoSpaceDN w:val="0"/>
              <w:adjustRightInd w:val="0"/>
              <w:spacing w:before="40" w:after="40"/>
              <w:rPr>
                <w:rFonts w:eastAsia="SimSun"/>
                <w:b/>
                <w:sz w:val="18"/>
                <w:szCs w:val="18"/>
                <w:lang w:eastAsia="zh-CN"/>
              </w:rPr>
            </w:pPr>
            <w:r w:rsidRPr="00D84279">
              <w:rPr>
                <w:rFonts w:eastAsia="SimSun"/>
                <w:b/>
                <w:sz w:val="18"/>
                <w:szCs w:val="18"/>
                <w:lang w:eastAsia="zh-CN"/>
              </w:rPr>
              <w:t>Recipient (with value)</w:t>
            </w:r>
          </w:p>
        </w:tc>
      </w:tr>
      <w:tr w:rsidR="00905380" w:rsidRPr="00FF702C" w14:paraId="199376BA" w14:textId="77777777" w:rsidTr="00E31022">
        <w:tc>
          <w:tcPr>
            <w:tcW w:w="1382" w:type="dxa"/>
            <w:vMerge w:val="restart"/>
          </w:tcPr>
          <w:p w14:paraId="0A74C584"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Class (0x20)</w:t>
            </w:r>
          </w:p>
        </w:tc>
        <w:tc>
          <w:tcPr>
            <w:tcW w:w="1440" w:type="dxa"/>
            <w:vMerge w:val="restart"/>
          </w:tcPr>
          <w:p w14:paraId="3CCA113A"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NA</w:t>
            </w:r>
          </w:p>
        </w:tc>
        <w:tc>
          <w:tcPr>
            <w:tcW w:w="1350" w:type="dxa"/>
          </w:tcPr>
          <w:p w14:paraId="2F03A15B"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3951FE3F" w14:textId="77777777" w:rsidR="00905380" w:rsidRPr="00DB6443" w:rsidRDefault="00905380" w:rsidP="006263A4">
            <w:pPr>
              <w:autoSpaceDE w:val="0"/>
              <w:autoSpaceDN w:val="0"/>
              <w:adjustRightInd w:val="0"/>
              <w:spacing w:before="40" w:after="40"/>
              <w:rPr>
                <w:rFonts w:ascii="Courier New" w:hAnsi="Courier New"/>
                <w:sz w:val="16"/>
              </w:rPr>
            </w:pPr>
            <w:r w:rsidRPr="00DB6443">
              <w:rPr>
                <w:rFonts w:ascii="Courier New" w:hAnsi="Courier New"/>
                <w:sz w:val="16"/>
              </w:rPr>
              <w:t>URB_FUNCTION_CLASS_DEVICE (0x001A)</w:t>
            </w:r>
          </w:p>
        </w:tc>
      </w:tr>
      <w:tr w:rsidR="00905380" w:rsidRPr="00FF702C" w14:paraId="5F13B889" w14:textId="77777777" w:rsidTr="00E31022">
        <w:tc>
          <w:tcPr>
            <w:tcW w:w="1382" w:type="dxa"/>
            <w:vMerge/>
          </w:tcPr>
          <w:p w14:paraId="493E8E1E"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7FDEF8D9"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27FDA8E0"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49445F95"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URB_FUNCTION_CLASS_INTERFACE (0x001B) </w:t>
            </w:r>
          </w:p>
        </w:tc>
      </w:tr>
      <w:tr w:rsidR="00905380" w:rsidRPr="00FF702C" w14:paraId="29755027" w14:textId="77777777" w:rsidTr="00E31022">
        <w:tc>
          <w:tcPr>
            <w:tcW w:w="1382" w:type="dxa"/>
            <w:vMerge/>
          </w:tcPr>
          <w:p w14:paraId="129B3EB5"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68C15E8C"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5D5514EC"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24108970"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URB_FUNCTION_CLASS_ENDPOINT (0x001C) </w:t>
            </w:r>
          </w:p>
        </w:tc>
      </w:tr>
      <w:tr w:rsidR="00905380" w:rsidRPr="00FF702C" w14:paraId="5F34662D" w14:textId="77777777" w:rsidTr="00E31022">
        <w:tc>
          <w:tcPr>
            <w:tcW w:w="1382" w:type="dxa"/>
            <w:vMerge/>
          </w:tcPr>
          <w:p w14:paraId="1490A011"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0B5972FD"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019CF9FA"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7E2EA9C8"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URB_FUNCTION_CLASS_OTHER (0x001F) </w:t>
            </w:r>
          </w:p>
        </w:tc>
      </w:tr>
      <w:tr w:rsidR="00905380" w:rsidRPr="00FF702C" w14:paraId="5AF1CEE6" w14:textId="77777777" w:rsidTr="00E31022">
        <w:tc>
          <w:tcPr>
            <w:tcW w:w="1382" w:type="dxa"/>
            <w:vMerge w:val="restart"/>
          </w:tcPr>
          <w:p w14:paraId="7840AFC6"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Vendor (0x40)</w:t>
            </w:r>
          </w:p>
        </w:tc>
        <w:tc>
          <w:tcPr>
            <w:tcW w:w="1440" w:type="dxa"/>
            <w:vMerge w:val="restart"/>
          </w:tcPr>
          <w:p w14:paraId="64A4408E"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NA</w:t>
            </w:r>
          </w:p>
        </w:tc>
        <w:tc>
          <w:tcPr>
            <w:tcW w:w="1350" w:type="dxa"/>
          </w:tcPr>
          <w:p w14:paraId="0C4D6AB8"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1103D43C"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URB_FUNCTION_VENDOR_DEVICE (0x0017) </w:t>
            </w:r>
          </w:p>
        </w:tc>
      </w:tr>
      <w:tr w:rsidR="00905380" w:rsidRPr="00FF702C" w14:paraId="447190D0" w14:textId="77777777" w:rsidTr="00E31022">
        <w:tc>
          <w:tcPr>
            <w:tcW w:w="1382" w:type="dxa"/>
            <w:vMerge/>
          </w:tcPr>
          <w:p w14:paraId="099B23E0"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FBC0572"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0B299B51"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56382F0B"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URB_FUNCTION_VENDOR_INTERFACE (0x0018) </w:t>
            </w:r>
          </w:p>
        </w:tc>
      </w:tr>
      <w:tr w:rsidR="00905380" w:rsidRPr="00FF702C" w14:paraId="2300FEA6" w14:textId="77777777" w:rsidTr="00E31022">
        <w:tc>
          <w:tcPr>
            <w:tcW w:w="1382" w:type="dxa"/>
            <w:vMerge/>
          </w:tcPr>
          <w:p w14:paraId="53CD50E8"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06A5A9DA"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1C71D44F"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55EA9272"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URB_FUNCTION_VENDOR_ENDPOINT (0x0019) </w:t>
            </w:r>
          </w:p>
        </w:tc>
      </w:tr>
      <w:tr w:rsidR="00905380" w:rsidRPr="00FF702C" w14:paraId="3285AD56" w14:textId="77777777" w:rsidTr="00E31022">
        <w:tc>
          <w:tcPr>
            <w:tcW w:w="1382" w:type="dxa"/>
            <w:vMerge/>
          </w:tcPr>
          <w:p w14:paraId="7835FAF8"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49EA0609"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31F6708C"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56486634"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URB_FUNCTION_VENDOR_OTHER (0x0020) </w:t>
            </w:r>
          </w:p>
        </w:tc>
      </w:tr>
      <w:tr w:rsidR="00905380" w:rsidRPr="00D84279" w14:paraId="0A07E3CD" w14:textId="77777777" w:rsidTr="00E31022">
        <w:tc>
          <w:tcPr>
            <w:tcW w:w="1382" w:type="dxa"/>
          </w:tcPr>
          <w:p w14:paraId="4D578AEB"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Reserved (0x60)</w:t>
            </w:r>
          </w:p>
        </w:tc>
        <w:tc>
          <w:tcPr>
            <w:tcW w:w="1440" w:type="dxa"/>
          </w:tcPr>
          <w:p w14:paraId="32792892"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NA</w:t>
            </w:r>
          </w:p>
        </w:tc>
        <w:tc>
          <w:tcPr>
            <w:tcW w:w="6030" w:type="dxa"/>
            <w:gridSpan w:val="2"/>
          </w:tcPr>
          <w:p w14:paraId="6D1642A7"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 xml:space="preserve">URB_FUNCTION_RESERVED (0x001D)                       </w:t>
            </w:r>
          </w:p>
        </w:tc>
      </w:tr>
      <w:tr w:rsidR="00905380" w:rsidRPr="00FF702C" w14:paraId="662DAAC6" w14:textId="77777777" w:rsidTr="00E31022">
        <w:tc>
          <w:tcPr>
            <w:tcW w:w="1382" w:type="dxa"/>
            <w:vMerge w:val="restart"/>
          </w:tcPr>
          <w:p w14:paraId="6BBAEEEF"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Standard (0x00)</w:t>
            </w:r>
          </w:p>
        </w:tc>
        <w:tc>
          <w:tcPr>
            <w:tcW w:w="1440" w:type="dxa"/>
            <w:vMerge w:val="restart"/>
          </w:tcPr>
          <w:p w14:paraId="7D6D4141"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GET_STATUS (0)</w:t>
            </w:r>
          </w:p>
        </w:tc>
        <w:tc>
          <w:tcPr>
            <w:tcW w:w="1350" w:type="dxa"/>
          </w:tcPr>
          <w:p w14:paraId="636D5352"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7422629A"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URB_FUNCTION_GET_STATUS_FROM_DEVICE (0x0013)</w:t>
            </w:r>
          </w:p>
        </w:tc>
      </w:tr>
      <w:tr w:rsidR="00905380" w:rsidRPr="00FF702C" w14:paraId="5A5F3E48" w14:textId="77777777" w:rsidTr="00E31022">
        <w:tc>
          <w:tcPr>
            <w:tcW w:w="1382" w:type="dxa"/>
            <w:vMerge/>
          </w:tcPr>
          <w:p w14:paraId="00FD5F73" w14:textId="77777777" w:rsidR="00905380" w:rsidRPr="00BB299D" w:rsidRDefault="00905380" w:rsidP="0058297B">
            <w:pPr>
              <w:autoSpaceDE w:val="0"/>
              <w:autoSpaceDN w:val="0"/>
              <w:adjustRightInd w:val="0"/>
              <w:spacing w:before="40" w:after="40"/>
              <w:rPr>
                <w:rFonts w:ascii="Courier New" w:hAnsi="Courier New"/>
                <w:sz w:val="16"/>
              </w:rPr>
            </w:pPr>
          </w:p>
        </w:tc>
        <w:tc>
          <w:tcPr>
            <w:tcW w:w="1440" w:type="dxa"/>
            <w:vMerge/>
          </w:tcPr>
          <w:p w14:paraId="13437960" w14:textId="77777777" w:rsidR="00905380" w:rsidRPr="00BB299D" w:rsidRDefault="00905380" w:rsidP="0058297B">
            <w:pPr>
              <w:autoSpaceDE w:val="0"/>
              <w:autoSpaceDN w:val="0"/>
              <w:adjustRightInd w:val="0"/>
              <w:spacing w:before="40" w:after="40"/>
              <w:rPr>
                <w:rFonts w:ascii="Courier New" w:hAnsi="Courier New"/>
                <w:sz w:val="16"/>
              </w:rPr>
            </w:pPr>
          </w:p>
        </w:tc>
        <w:tc>
          <w:tcPr>
            <w:tcW w:w="1350" w:type="dxa"/>
          </w:tcPr>
          <w:p w14:paraId="1E940D01"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30C39606"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URB_FUNCTION_GET_STATUS_FROM_INTERFACE (0x0014)</w:t>
            </w:r>
          </w:p>
        </w:tc>
      </w:tr>
      <w:tr w:rsidR="00905380" w:rsidRPr="00FF702C" w14:paraId="213CAD94" w14:textId="77777777" w:rsidTr="00E31022">
        <w:tc>
          <w:tcPr>
            <w:tcW w:w="1382" w:type="dxa"/>
            <w:vMerge/>
          </w:tcPr>
          <w:p w14:paraId="12E5270A" w14:textId="77777777" w:rsidR="00905380" w:rsidRPr="00BB299D" w:rsidRDefault="00905380" w:rsidP="0058297B">
            <w:pPr>
              <w:autoSpaceDE w:val="0"/>
              <w:autoSpaceDN w:val="0"/>
              <w:adjustRightInd w:val="0"/>
              <w:spacing w:before="40" w:after="40"/>
              <w:rPr>
                <w:rFonts w:ascii="Courier New" w:hAnsi="Courier New"/>
                <w:sz w:val="16"/>
              </w:rPr>
            </w:pPr>
          </w:p>
        </w:tc>
        <w:tc>
          <w:tcPr>
            <w:tcW w:w="1440" w:type="dxa"/>
            <w:vMerge/>
          </w:tcPr>
          <w:p w14:paraId="7C176260" w14:textId="77777777" w:rsidR="00905380" w:rsidRPr="00BB299D" w:rsidRDefault="00905380" w:rsidP="0058297B">
            <w:pPr>
              <w:autoSpaceDE w:val="0"/>
              <w:autoSpaceDN w:val="0"/>
              <w:adjustRightInd w:val="0"/>
              <w:spacing w:before="40" w:after="40"/>
              <w:rPr>
                <w:rFonts w:ascii="Courier New" w:hAnsi="Courier New"/>
                <w:sz w:val="16"/>
              </w:rPr>
            </w:pPr>
          </w:p>
        </w:tc>
        <w:tc>
          <w:tcPr>
            <w:tcW w:w="1350" w:type="dxa"/>
          </w:tcPr>
          <w:p w14:paraId="28260279"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5539B0B3"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URB_FUNCTION_GET_STATUS_FROM_ENDPOINT (0x0015)</w:t>
            </w:r>
          </w:p>
        </w:tc>
      </w:tr>
      <w:tr w:rsidR="00905380" w:rsidRPr="00FF702C" w14:paraId="33A47EAA" w14:textId="77777777" w:rsidTr="00E31022">
        <w:tc>
          <w:tcPr>
            <w:tcW w:w="1382" w:type="dxa"/>
            <w:vMerge/>
          </w:tcPr>
          <w:p w14:paraId="2FDBC57B" w14:textId="77777777" w:rsidR="00905380" w:rsidRPr="00BB299D" w:rsidRDefault="00905380" w:rsidP="0058297B">
            <w:pPr>
              <w:autoSpaceDE w:val="0"/>
              <w:autoSpaceDN w:val="0"/>
              <w:adjustRightInd w:val="0"/>
              <w:spacing w:before="40" w:after="40"/>
              <w:rPr>
                <w:rFonts w:ascii="Courier New" w:hAnsi="Courier New"/>
                <w:sz w:val="16"/>
              </w:rPr>
            </w:pPr>
          </w:p>
        </w:tc>
        <w:tc>
          <w:tcPr>
            <w:tcW w:w="1440" w:type="dxa"/>
            <w:vMerge/>
          </w:tcPr>
          <w:p w14:paraId="1D33DACD" w14:textId="77777777" w:rsidR="00905380" w:rsidRPr="00BB299D" w:rsidRDefault="00905380" w:rsidP="0058297B">
            <w:pPr>
              <w:autoSpaceDE w:val="0"/>
              <w:autoSpaceDN w:val="0"/>
              <w:adjustRightInd w:val="0"/>
              <w:spacing w:before="40" w:after="40"/>
              <w:rPr>
                <w:rFonts w:ascii="Courier New" w:hAnsi="Courier New"/>
                <w:sz w:val="16"/>
              </w:rPr>
            </w:pPr>
          </w:p>
        </w:tc>
        <w:tc>
          <w:tcPr>
            <w:tcW w:w="1350" w:type="dxa"/>
          </w:tcPr>
          <w:p w14:paraId="695D9927"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46C94D3A"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URB_FUNCTION_GET_STATUS_FROM_OTHER (0x0021)</w:t>
            </w:r>
          </w:p>
        </w:tc>
      </w:tr>
      <w:tr w:rsidR="00905380" w:rsidRPr="00FF702C" w14:paraId="02F0E444" w14:textId="77777777" w:rsidTr="00E31022">
        <w:tc>
          <w:tcPr>
            <w:tcW w:w="1382" w:type="dxa"/>
            <w:vMerge/>
          </w:tcPr>
          <w:p w14:paraId="489C1C5E"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val="restart"/>
          </w:tcPr>
          <w:p w14:paraId="27F92F78"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CLEAR_FEATURE (1)</w:t>
            </w:r>
          </w:p>
        </w:tc>
        <w:tc>
          <w:tcPr>
            <w:tcW w:w="1350" w:type="dxa"/>
          </w:tcPr>
          <w:p w14:paraId="1D9EE8F6"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745BDB17"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URB_FUNCTION_CLEAR_FEATURE_TO_DEVICE (0x0010)</w:t>
            </w:r>
          </w:p>
        </w:tc>
      </w:tr>
      <w:tr w:rsidR="00905380" w:rsidRPr="00FF702C" w14:paraId="0A58A04D" w14:textId="77777777" w:rsidTr="00E31022">
        <w:tc>
          <w:tcPr>
            <w:tcW w:w="1382" w:type="dxa"/>
            <w:vMerge/>
          </w:tcPr>
          <w:p w14:paraId="6E71AF2F"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A5A9DE8"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21689331"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43E38456"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URB_FUNCTION_CLEAR_FEATURE_TO_INTERFACE (0x0011)</w:t>
            </w:r>
          </w:p>
        </w:tc>
      </w:tr>
      <w:tr w:rsidR="00905380" w:rsidRPr="00FF702C" w14:paraId="6B4EC667" w14:textId="77777777" w:rsidTr="00E31022">
        <w:tc>
          <w:tcPr>
            <w:tcW w:w="1382" w:type="dxa"/>
            <w:vMerge/>
          </w:tcPr>
          <w:p w14:paraId="050A6146"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7A426FDA"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61C9EB97"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1A5FE131"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URB_FUNCTION_CLEAR_FEATURE_TO_ENDPOINT (0x0012)</w:t>
            </w:r>
          </w:p>
        </w:tc>
      </w:tr>
      <w:tr w:rsidR="00905380" w:rsidRPr="00FF702C" w14:paraId="28F14A47" w14:textId="77777777" w:rsidTr="00E31022">
        <w:tc>
          <w:tcPr>
            <w:tcW w:w="1382" w:type="dxa"/>
            <w:vMerge/>
          </w:tcPr>
          <w:p w14:paraId="481E40B3"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4BA4E06E"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0F42A7CB"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0B2BC355"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URB_FUNCTION_CLEAR_FEATURE_TO_OTHER (0x0022)</w:t>
            </w:r>
          </w:p>
        </w:tc>
      </w:tr>
      <w:tr w:rsidR="00905380" w:rsidRPr="00FF702C" w14:paraId="7A13A00B" w14:textId="77777777" w:rsidTr="00E31022">
        <w:tc>
          <w:tcPr>
            <w:tcW w:w="1382" w:type="dxa"/>
            <w:vMerge/>
          </w:tcPr>
          <w:p w14:paraId="4BBB5AB0"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val="restart"/>
          </w:tcPr>
          <w:p w14:paraId="6D92E40E" w14:textId="77777777" w:rsidR="00905380" w:rsidRPr="00E31022" w:rsidRDefault="00905380" w:rsidP="00C12758">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SET_FEATURE</w:t>
            </w:r>
          </w:p>
          <w:p w14:paraId="3743F049" w14:textId="77777777" w:rsidR="00905380" w:rsidRPr="00E31022" w:rsidRDefault="00905380" w:rsidP="00C12758">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(3)</w:t>
            </w:r>
          </w:p>
        </w:tc>
        <w:tc>
          <w:tcPr>
            <w:tcW w:w="1350" w:type="dxa"/>
          </w:tcPr>
          <w:p w14:paraId="4465FC75"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1792E97A"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URB_FUNCTION_SET_FEATURE_TO_DEVICE (0x000D)</w:t>
            </w:r>
          </w:p>
        </w:tc>
      </w:tr>
      <w:tr w:rsidR="00905380" w:rsidRPr="00FF702C" w14:paraId="0E4704CE" w14:textId="77777777" w:rsidTr="00E31022">
        <w:tc>
          <w:tcPr>
            <w:tcW w:w="1382" w:type="dxa"/>
            <w:vMerge/>
          </w:tcPr>
          <w:p w14:paraId="5DEFC513"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52684623"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05579D90"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0D443F8F"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URB_FUNCTION_SET_FEATURE_TO_INTERFACE (0x000E)</w:t>
            </w:r>
          </w:p>
        </w:tc>
      </w:tr>
      <w:tr w:rsidR="00905380" w:rsidRPr="00FF702C" w14:paraId="55706872" w14:textId="77777777" w:rsidTr="00E31022">
        <w:tc>
          <w:tcPr>
            <w:tcW w:w="1382" w:type="dxa"/>
            <w:vMerge/>
          </w:tcPr>
          <w:p w14:paraId="558FFA9F"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0F8E90EA"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6B5A0ABE"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785AFB87"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URB_FUNCTION_SET_FEATURE_TO_ENDPOINT (0x000F)</w:t>
            </w:r>
          </w:p>
        </w:tc>
      </w:tr>
      <w:tr w:rsidR="00905380" w:rsidRPr="00FF702C" w14:paraId="775126F1" w14:textId="77777777" w:rsidTr="00E31022">
        <w:trPr>
          <w:trHeight w:val="70"/>
        </w:trPr>
        <w:tc>
          <w:tcPr>
            <w:tcW w:w="1382" w:type="dxa"/>
            <w:vMerge/>
          </w:tcPr>
          <w:p w14:paraId="5463C7BD"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2F26DD6"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796C6BDA"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4F72847A"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URB_FUNCTION_SET_FEATURE_TO_OTHER (0x0023)</w:t>
            </w:r>
          </w:p>
        </w:tc>
      </w:tr>
      <w:tr w:rsidR="00905380" w:rsidRPr="00FF702C" w14:paraId="26EB2A4D" w14:textId="77777777" w:rsidTr="00E31022">
        <w:tc>
          <w:tcPr>
            <w:tcW w:w="1382" w:type="dxa"/>
            <w:vMerge/>
          </w:tcPr>
          <w:p w14:paraId="7F4FD798"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val="restart"/>
          </w:tcPr>
          <w:p w14:paraId="350EDFBA"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GET_DESCRIPTOR (6)</w:t>
            </w:r>
          </w:p>
        </w:tc>
        <w:tc>
          <w:tcPr>
            <w:tcW w:w="1350" w:type="dxa"/>
          </w:tcPr>
          <w:p w14:paraId="16A99FA4"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045E0B7B" w14:textId="77777777" w:rsidR="00905380" w:rsidRPr="00DB6443" w:rsidRDefault="00905380" w:rsidP="006263A4">
            <w:pPr>
              <w:autoSpaceDE w:val="0"/>
              <w:autoSpaceDN w:val="0"/>
              <w:adjustRightInd w:val="0"/>
              <w:spacing w:before="40" w:after="40"/>
              <w:rPr>
                <w:rFonts w:ascii="Courier New" w:hAnsi="Courier New"/>
                <w:sz w:val="16"/>
              </w:rPr>
            </w:pPr>
            <w:r w:rsidRPr="00DB6443">
              <w:rPr>
                <w:rFonts w:ascii="Courier New" w:hAnsi="Courier New"/>
                <w:sz w:val="16"/>
              </w:rPr>
              <w:t>URB_FUNCTION_GET_DESCRIPTOR_FROM_DEVICE (0x000B)</w:t>
            </w:r>
          </w:p>
        </w:tc>
      </w:tr>
      <w:tr w:rsidR="00905380" w:rsidRPr="00FF702C" w14:paraId="04FDA68D" w14:textId="77777777" w:rsidTr="00E31022">
        <w:tc>
          <w:tcPr>
            <w:tcW w:w="1382" w:type="dxa"/>
            <w:vMerge/>
          </w:tcPr>
          <w:p w14:paraId="26C2A3CA"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41251BB"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1DD62224"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3AE88330" w14:textId="77777777" w:rsidR="00905380" w:rsidRPr="00DB6443" w:rsidRDefault="00905380" w:rsidP="006263A4">
            <w:pPr>
              <w:autoSpaceDE w:val="0"/>
              <w:autoSpaceDN w:val="0"/>
              <w:adjustRightInd w:val="0"/>
              <w:spacing w:before="40" w:after="40"/>
              <w:rPr>
                <w:rFonts w:ascii="Courier New" w:hAnsi="Courier New"/>
                <w:sz w:val="16"/>
              </w:rPr>
            </w:pPr>
            <w:r w:rsidRPr="00DB6443">
              <w:rPr>
                <w:rFonts w:ascii="Courier New" w:hAnsi="Courier New"/>
                <w:sz w:val="16"/>
              </w:rPr>
              <w:t>URB_FUNCTION_GET_DESCRIPTOR_FROM_INTERFACE (0x0028)</w:t>
            </w:r>
          </w:p>
        </w:tc>
      </w:tr>
      <w:tr w:rsidR="00905380" w:rsidRPr="00FF702C" w14:paraId="315E3A67" w14:textId="77777777" w:rsidTr="00E31022">
        <w:tc>
          <w:tcPr>
            <w:tcW w:w="1382" w:type="dxa"/>
            <w:vMerge/>
          </w:tcPr>
          <w:p w14:paraId="11EB2819"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056DF564"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666BBA8B"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4DE04FB2" w14:textId="77777777" w:rsidR="00905380" w:rsidRPr="00DB6443" w:rsidRDefault="00905380" w:rsidP="006263A4">
            <w:pPr>
              <w:autoSpaceDE w:val="0"/>
              <w:autoSpaceDN w:val="0"/>
              <w:adjustRightInd w:val="0"/>
              <w:spacing w:before="40" w:after="40"/>
              <w:rPr>
                <w:rFonts w:ascii="Courier New" w:hAnsi="Courier New"/>
                <w:sz w:val="16"/>
              </w:rPr>
            </w:pPr>
            <w:r w:rsidRPr="00DB6443">
              <w:rPr>
                <w:rFonts w:ascii="Courier New" w:hAnsi="Courier New"/>
                <w:sz w:val="16"/>
              </w:rPr>
              <w:t>URB_FUNCTION_GET_DESCRIPTOR_FROM_ENDPOINT (0x0024)</w:t>
            </w:r>
          </w:p>
        </w:tc>
      </w:tr>
      <w:tr w:rsidR="00905380" w:rsidRPr="00D84279" w14:paraId="7F4B104E" w14:textId="77777777" w:rsidTr="00E31022">
        <w:tc>
          <w:tcPr>
            <w:tcW w:w="1382" w:type="dxa"/>
            <w:vMerge/>
          </w:tcPr>
          <w:p w14:paraId="06F359FD"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40CFE6D9"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02D7E58F"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2F8E4072"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FF702C" w14:paraId="200A0FF1" w14:textId="77777777" w:rsidTr="00E31022">
        <w:tc>
          <w:tcPr>
            <w:tcW w:w="1382" w:type="dxa"/>
            <w:vMerge/>
          </w:tcPr>
          <w:p w14:paraId="7DBD8EB2"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val="restart"/>
          </w:tcPr>
          <w:p w14:paraId="6C18475C"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Pr>
                <w:rFonts w:ascii="Courier New" w:eastAsia="SimSun" w:hAnsi="Courier New" w:cs="Courier New"/>
                <w:sz w:val="16"/>
                <w:szCs w:val="16"/>
                <w:lang w:eastAsia="zh-CN"/>
              </w:rPr>
              <w:t>SET_DESCRIPTOR (0x07)</w:t>
            </w:r>
          </w:p>
        </w:tc>
        <w:tc>
          <w:tcPr>
            <w:tcW w:w="1350" w:type="dxa"/>
          </w:tcPr>
          <w:p w14:paraId="7A7688A2"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3064A491" w14:textId="77777777" w:rsidR="00905380" w:rsidRPr="00DB6443" w:rsidRDefault="00905380" w:rsidP="00756827">
            <w:pPr>
              <w:autoSpaceDE w:val="0"/>
              <w:autoSpaceDN w:val="0"/>
              <w:adjustRightInd w:val="0"/>
              <w:spacing w:before="40" w:after="40"/>
              <w:rPr>
                <w:rFonts w:ascii="Courier New" w:hAnsi="Courier New"/>
                <w:sz w:val="16"/>
              </w:rPr>
            </w:pPr>
            <w:r w:rsidRPr="00DB6443">
              <w:rPr>
                <w:rFonts w:ascii="Courier New" w:hAnsi="Courier New"/>
                <w:sz w:val="16"/>
              </w:rPr>
              <w:t>URB_FUNCTION_SET_DESCRIPTOR_TO_DEVICE (0x000C)</w:t>
            </w:r>
          </w:p>
        </w:tc>
      </w:tr>
      <w:tr w:rsidR="00905380" w:rsidRPr="00FF702C" w14:paraId="4736C4E6" w14:textId="77777777" w:rsidTr="00E31022">
        <w:tc>
          <w:tcPr>
            <w:tcW w:w="1382" w:type="dxa"/>
            <w:vMerge/>
          </w:tcPr>
          <w:p w14:paraId="3D124C0B"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01FC2462"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410C63AC"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13588D70" w14:textId="77777777" w:rsidR="00905380" w:rsidRPr="00DB6443" w:rsidRDefault="00905380" w:rsidP="00756827">
            <w:pPr>
              <w:autoSpaceDE w:val="0"/>
              <w:autoSpaceDN w:val="0"/>
              <w:adjustRightInd w:val="0"/>
              <w:spacing w:before="40" w:after="40"/>
              <w:rPr>
                <w:rFonts w:ascii="Courier New" w:hAnsi="Courier New"/>
                <w:sz w:val="16"/>
              </w:rPr>
            </w:pPr>
            <w:r w:rsidRPr="00DB6443">
              <w:rPr>
                <w:rFonts w:ascii="Courier New" w:hAnsi="Courier New"/>
                <w:sz w:val="16"/>
              </w:rPr>
              <w:t>URB_FUNCTION_SET_DESCRIPTOR_TO_INTERFACE (0x0029)</w:t>
            </w:r>
          </w:p>
        </w:tc>
      </w:tr>
      <w:tr w:rsidR="00905380" w:rsidRPr="00FF702C" w14:paraId="287B6751" w14:textId="77777777" w:rsidTr="00E31022">
        <w:tc>
          <w:tcPr>
            <w:tcW w:w="1382" w:type="dxa"/>
            <w:vMerge/>
          </w:tcPr>
          <w:p w14:paraId="1B2C82C6"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5A1A9E4"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75FF6000"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6112C779" w14:textId="77777777" w:rsidR="00905380" w:rsidRPr="00DB6443" w:rsidRDefault="00905380" w:rsidP="00756827">
            <w:pPr>
              <w:autoSpaceDE w:val="0"/>
              <w:autoSpaceDN w:val="0"/>
              <w:adjustRightInd w:val="0"/>
              <w:spacing w:before="40" w:after="40"/>
              <w:rPr>
                <w:rFonts w:ascii="Courier New" w:hAnsi="Courier New"/>
                <w:sz w:val="16"/>
              </w:rPr>
            </w:pPr>
            <w:r w:rsidRPr="00DB6443">
              <w:rPr>
                <w:rFonts w:ascii="Courier New" w:hAnsi="Courier New"/>
                <w:sz w:val="16"/>
              </w:rPr>
              <w:t>URB_FUNCTION_SET_DESCRIPTOR_TO_ENDPOINT (0x0025)</w:t>
            </w:r>
          </w:p>
        </w:tc>
      </w:tr>
      <w:tr w:rsidR="00905380" w:rsidRPr="00D84279" w14:paraId="077FBD57" w14:textId="77777777" w:rsidTr="00E31022">
        <w:tc>
          <w:tcPr>
            <w:tcW w:w="1382" w:type="dxa"/>
            <w:vMerge/>
          </w:tcPr>
          <w:p w14:paraId="213759A8"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63774397"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7168F595"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62A24D63"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FF702C" w14:paraId="15FFDFD3" w14:textId="77777777" w:rsidTr="00E31022">
        <w:tc>
          <w:tcPr>
            <w:tcW w:w="1382" w:type="dxa"/>
            <w:vMerge/>
          </w:tcPr>
          <w:p w14:paraId="4A8F5512"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val="restart"/>
          </w:tcPr>
          <w:p w14:paraId="77BF82A8"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r>
              <w:rPr>
                <w:rFonts w:ascii="Courier New" w:eastAsia="SimSun" w:hAnsi="Courier New" w:cs="Courier New"/>
                <w:sz w:val="16"/>
                <w:szCs w:val="16"/>
                <w:lang w:eastAsia="zh-CN"/>
              </w:rPr>
              <w:t>GET_CONFIGURATION (0x08)</w:t>
            </w:r>
          </w:p>
        </w:tc>
        <w:tc>
          <w:tcPr>
            <w:tcW w:w="1350" w:type="dxa"/>
          </w:tcPr>
          <w:p w14:paraId="09044F2F"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055E8423" w14:textId="77777777" w:rsidR="00905380" w:rsidRPr="00DB6443" w:rsidRDefault="00905380" w:rsidP="00D23F51">
            <w:pPr>
              <w:autoSpaceDE w:val="0"/>
              <w:autoSpaceDN w:val="0"/>
              <w:adjustRightInd w:val="0"/>
              <w:spacing w:before="40" w:after="40"/>
              <w:rPr>
                <w:rFonts w:ascii="Courier New" w:hAnsi="Courier New"/>
                <w:sz w:val="16"/>
              </w:rPr>
            </w:pPr>
            <w:r w:rsidRPr="00DB6443">
              <w:rPr>
                <w:rFonts w:ascii="Courier New" w:hAnsi="Courier New"/>
                <w:sz w:val="16"/>
              </w:rPr>
              <w:t>URB_FUNCTION_GET_CONFIGURATION (0x0026)</w:t>
            </w:r>
          </w:p>
        </w:tc>
      </w:tr>
      <w:tr w:rsidR="00905380" w:rsidRPr="00D84279" w14:paraId="04A9D553" w14:textId="77777777" w:rsidTr="00E31022">
        <w:tc>
          <w:tcPr>
            <w:tcW w:w="1382" w:type="dxa"/>
            <w:vMerge/>
          </w:tcPr>
          <w:p w14:paraId="143A6278"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EE04DA4"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1E0F6153"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4F157156"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D84279" w14:paraId="7D9722B5" w14:textId="77777777" w:rsidTr="00E31022">
        <w:tc>
          <w:tcPr>
            <w:tcW w:w="1382" w:type="dxa"/>
            <w:vMerge/>
          </w:tcPr>
          <w:p w14:paraId="026985E8"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tcPr>
          <w:p w14:paraId="2542C3F7"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350" w:type="dxa"/>
          </w:tcPr>
          <w:p w14:paraId="0D64946E"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669F0531"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D84279" w14:paraId="092812F1" w14:textId="77777777" w:rsidTr="00E31022">
        <w:tc>
          <w:tcPr>
            <w:tcW w:w="1382" w:type="dxa"/>
            <w:vMerge/>
          </w:tcPr>
          <w:p w14:paraId="2A1B67E6"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tcPr>
          <w:p w14:paraId="786DBCFD"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350" w:type="dxa"/>
          </w:tcPr>
          <w:p w14:paraId="24F83F55"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62A25873"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FF702C" w14:paraId="35340682" w14:textId="77777777" w:rsidTr="00E31022">
        <w:tc>
          <w:tcPr>
            <w:tcW w:w="1382" w:type="dxa"/>
            <w:vMerge/>
          </w:tcPr>
          <w:p w14:paraId="616B4EE3"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val="restart"/>
          </w:tcPr>
          <w:p w14:paraId="6CBE422A"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r>
              <w:rPr>
                <w:rFonts w:ascii="Courier New" w:eastAsia="SimSun" w:hAnsi="Courier New" w:cs="Courier New"/>
                <w:sz w:val="16"/>
                <w:szCs w:val="16"/>
                <w:lang w:eastAsia="zh-CN"/>
              </w:rPr>
              <w:t>GET_INTERFACE (0x0A)</w:t>
            </w:r>
          </w:p>
        </w:tc>
        <w:tc>
          <w:tcPr>
            <w:tcW w:w="1350" w:type="dxa"/>
          </w:tcPr>
          <w:p w14:paraId="59FD2E15"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60DDB9F6" w14:textId="77777777" w:rsidR="00905380" w:rsidRPr="00DB6443" w:rsidRDefault="00905380" w:rsidP="00D23F51">
            <w:pPr>
              <w:autoSpaceDE w:val="0"/>
              <w:autoSpaceDN w:val="0"/>
              <w:adjustRightInd w:val="0"/>
              <w:spacing w:before="40" w:after="40"/>
              <w:rPr>
                <w:rFonts w:ascii="Courier New" w:hAnsi="Courier New"/>
                <w:sz w:val="16"/>
              </w:rPr>
            </w:pPr>
            <w:r w:rsidRPr="00DB6443">
              <w:rPr>
                <w:rFonts w:ascii="Courier New" w:hAnsi="Courier New"/>
                <w:sz w:val="16"/>
              </w:rPr>
              <w:t>URB_FUNCTION_GET_INTERFACE (0x0027)</w:t>
            </w:r>
          </w:p>
        </w:tc>
      </w:tr>
      <w:tr w:rsidR="00905380" w:rsidRPr="00D84279" w14:paraId="05204A3C" w14:textId="77777777" w:rsidTr="00E31022">
        <w:tc>
          <w:tcPr>
            <w:tcW w:w="1382" w:type="dxa"/>
            <w:vMerge/>
          </w:tcPr>
          <w:p w14:paraId="27EA7189"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6812531C"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220B37CF"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2368C37D"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D84279" w14:paraId="5A0484BB" w14:textId="77777777" w:rsidTr="00E31022">
        <w:tc>
          <w:tcPr>
            <w:tcW w:w="1382" w:type="dxa"/>
            <w:vMerge/>
          </w:tcPr>
          <w:p w14:paraId="42CC9FA3"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tcPr>
          <w:p w14:paraId="3F1500C3"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350" w:type="dxa"/>
          </w:tcPr>
          <w:p w14:paraId="23CB1CCC"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421C7D6D"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D84279" w14:paraId="1B2D6C15" w14:textId="77777777" w:rsidTr="00E31022">
        <w:tc>
          <w:tcPr>
            <w:tcW w:w="1382" w:type="dxa"/>
            <w:vMerge/>
          </w:tcPr>
          <w:p w14:paraId="7A64D45E"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tcPr>
          <w:p w14:paraId="09342392"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350" w:type="dxa"/>
          </w:tcPr>
          <w:p w14:paraId="3045509C"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6E324FD4"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bookmarkEnd w:id="93"/>
      <w:bookmarkEnd w:id="94"/>
      <w:bookmarkEnd w:id="95"/>
      <w:bookmarkEnd w:id="96"/>
      <w:bookmarkEnd w:id="97"/>
      <w:bookmarkEnd w:id="98"/>
      <w:bookmarkEnd w:id="99"/>
      <w:bookmarkEnd w:id="100"/>
    </w:tbl>
    <w:p w14:paraId="3898230B" w14:textId="405238B4" w:rsidR="00905380" w:rsidRDefault="00905380" w:rsidP="0058297B">
      <w:pPr>
        <w:pStyle w:val="Body"/>
      </w:pPr>
    </w:p>
    <w:p w14:paraId="3F85266D" w14:textId="36163615" w:rsidR="00905380" w:rsidRDefault="00905380" w:rsidP="00E0380F">
      <w:pPr>
        <w:pStyle w:val="Appendix"/>
        <w:numPr>
          <w:ilvl w:val="0"/>
          <w:numId w:val="0"/>
        </w:numPr>
      </w:pPr>
      <w:bookmarkStart w:id="217" w:name="_Toc523840012"/>
      <w:bookmarkStart w:id="218" w:name="_Toc525115900"/>
      <w:r>
        <w:t>Appendix A: Linux Specific Information</w:t>
      </w:r>
      <w:bookmarkEnd w:id="217"/>
      <w:bookmarkEnd w:id="218"/>
    </w:p>
    <w:p w14:paraId="721FFDBC" w14:textId="77777777" w:rsidR="00905380" w:rsidRDefault="00905380" w:rsidP="00381F67">
      <w:pPr>
        <w:pStyle w:val="Body1"/>
      </w:pPr>
      <w:r>
        <w:t>The IVI Foundation is both contributing to and using the USBTMC kernel driver that is part of the Linux kernel open source project.</w:t>
      </w:r>
    </w:p>
    <w:p w14:paraId="505602D7" w14:textId="77777777" w:rsidR="00905380" w:rsidRDefault="00905380" w:rsidP="00381F67">
      <w:pPr>
        <w:pStyle w:val="Body"/>
      </w:pPr>
      <w:r>
        <w:t>This appendix is informational only.  Because the Linux open source USBTMC kernel driver is not owned by the IVI Foundation, this specification does not specify the driver.  However, this section documents changes contributed by the IVI Foundation to the Linux open source USBTMC kernel driver to make sure that IVI members can properly evaluate future proposed changes to the driver.</w:t>
      </w:r>
    </w:p>
    <w:p w14:paraId="0EB7E187" w14:textId="1EA63FF7" w:rsidR="00905380" w:rsidRPr="00FF702C" w:rsidRDefault="00905380" w:rsidP="00200F24">
      <w:pPr>
        <w:pStyle w:val="A1Heading2"/>
        <w:rPr>
          <w:lang w:val="en-GB"/>
        </w:rPr>
      </w:pPr>
      <w:bookmarkStart w:id="219" w:name="_Toc523840013"/>
      <w:bookmarkStart w:id="220" w:name="_Toc525115901"/>
      <w:r w:rsidRPr="00FF702C">
        <w:rPr>
          <w:lang w:val="en-GB"/>
        </w:rPr>
        <w:t>A.1 History</w:t>
      </w:r>
      <w:bookmarkEnd w:id="219"/>
      <w:bookmarkEnd w:id="220"/>
    </w:p>
    <w:p w14:paraId="3F53AF57" w14:textId="77777777" w:rsidR="00905380" w:rsidRDefault="00905380" w:rsidP="0058297B">
      <w:pPr>
        <w:pStyle w:val="Body"/>
      </w:pPr>
      <w:r>
        <w:t>As part of the initial effort to migrate VISA standards to Linux in 2018, the IVI Foundation agreed that the best USBTMC solution on Linux was to use the existing Linux open source USBTMC kernel driver, if it could be modified to provide essential functionality from the Windows version of the driver.  As a result, member companies contributed engineering time to modify and test the driver, and submitted their changes to the Linux kernel open source.</w:t>
      </w:r>
    </w:p>
    <w:p w14:paraId="087A7865" w14:textId="79D07A90" w:rsidR="00905380" w:rsidRPr="00FF702C" w:rsidRDefault="00905380" w:rsidP="0019010B">
      <w:pPr>
        <w:pStyle w:val="A1Heading2"/>
        <w:rPr>
          <w:lang w:val="en-GB"/>
        </w:rPr>
      </w:pPr>
      <w:bookmarkStart w:id="221" w:name="_Toc523840014"/>
      <w:bookmarkStart w:id="222" w:name="_Toc525115902"/>
      <w:r w:rsidRPr="00FF702C">
        <w:rPr>
          <w:lang w:val="en-GB"/>
        </w:rPr>
        <w:t>A.2 Added Features</w:t>
      </w:r>
      <w:bookmarkEnd w:id="221"/>
      <w:bookmarkEnd w:id="222"/>
    </w:p>
    <w:p w14:paraId="5D6981B9" w14:textId="77777777" w:rsidR="00905380" w:rsidRDefault="00905380" w:rsidP="00E93B2B">
      <w:pPr>
        <w:pStyle w:val="Body"/>
      </w:pPr>
      <w:r>
        <w:t>In contrast to the Windows driver, the I/O operations of the initial Linux USBTMC kernel driver already include the USBTMC protocol header. Thus all contributed Linux kernel patches should still support current Linux applications and shall meet the following requirements needed for a VISA Library:</w:t>
      </w:r>
    </w:p>
    <w:p w14:paraId="33A2778A" w14:textId="77777777" w:rsidR="00905380" w:rsidRDefault="00905380" w:rsidP="00E93B2B">
      <w:pPr>
        <w:pStyle w:val="ListBullet"/>
      </w:pPr>
      <w:r>
        <w:t>Synchronous and asynchronous I/O operations</w:t>
      </w:r>
    </w:p>
    <w:p w14:paraId="7AD0C118" w14:textId="77777777" w:rsidR="00905380" w:rsidRDefault="00905380" w:rsidP="00E93B2B">
      <w:pPr>
        <w:pStyle w:val="ListBullet"/>
      </w:pPr>
      <w:r>
        <w:t>Vendor specific and generic USB request operations</w:t>
      </w:r>
    </w:p>
    <w:p w14:paraId="358CBF5D" w14:textId="77777777" w:rsidR="00905380" w:rsidRDefault="00905380" w:rsidP="00E93B2B">
      <w:pPr>
        <w:pStyle w:val="ListBullet"/>
      </w:pPr>
      <w:r>
        <w:t>Multiple applications can share access to the same instruments</w:t>
      </w:r>
    </w:p>
    <w:p w14:paraId="7396202F" w14:textId="77777777" w:rsidR="00905380" w:rsidRDefault="00905380" w:rsidP="00E93B2B">
      <w:pPr>
        <w:pStyle w:val="ListBullet"/>
      </w:pPr>
      <w:r>
        <w:t>The driver handles SRQ conflicts</w:t>
      </w:r>
    </w:p>
    <w:p w14:paraId="615D9D43" w14:textId="77777777" w:rsidR="00905380" w:rsidRDefault="00905380" w:rsidP="00E93B2B">
      <w:pPr>
        <w:pStyle w:val="ListBullet"/>
      </w:pPr>
      <w:r>
        <w:t>Simplify definition of device access rules (udev) for USBTMC devices</w:t>
      </w:r>
    </w:p>
    <w:p w14:paraId="5F670CA6" w14:textId="3C40E201" w:rsidR="00905380" w:rsidRPr="00BC6DC5" w:rsidRDefault="00905380" w:rsidP="0019010B">
      <w:pPr>
        <w:pStyle w:val="A11Heading3"/>
      </w:pPr>
      <w:bookmarkStart w:id="223" w:name="_Toc523840015"/>
      <w:bookmarkStart w:id="224" w:name="_Toc525115903"/>
      <w:r>
        <w:t xml:space="preserve">A.2.1 Changes to ioctl </w:t>
      </w:r>
      <w:r w:rsidRPr="00BC6DC5">
        <w:t>USBTMC</w:t>
      </w:r>
      <w:r w:rsidR="00D23EEF">
        <w:t>488</w:t>
      </w:r>
      <w:r>
        <w:t>_</w:t>
      </w:r>
      <w:r w:rsidR="00D23EEF">
        <w:t>IOCTL_</w:t>
      </w:r>
      <w:r w:rsidRPr="00BC6DC5">
        <w:t>READ_</w:t>
      </w:r>
      <w:r>
        <w:t>STB</w:t>
      </w:r>
      <w:bookmarkEnd w:id="223"/>
      <w:bookmarkEnd w:id="224"/>
    </w:p>
    <w:p w14:paraId="0F5D1912" w14:textId="77777777" w:rsidR="00905380" w:rsidRDefault="00905380" w:rsidP="00E93B2B">
      <w:pPr>
        <w:pStyle w:val="Body"/>
        <w:rPr>
          <w:lang w:val="en-GB"/>
        </w:rPr>
      </w:pPr>
      <w:r>
        <w:t xml:space="preserve">The ioctl function </w:t>
      </w:r>
      <w:r w:rsidRPr="000A3515">
        <w:rPr>
          <w:lang w:val="en-GB"/>
        </w:rPr>
        <w:t>USBTMC488_IOCTL_READ_STB</w:t>
      </w:r>
      <w:r>
        <w:rPr>
          <w:lang w:val="en-GB"/>
        </w:rPr>
        <w:t xml:space="preserve"> reads the Status Byte of the connected instrument. The Linux kernel driver supports USB488 interfaces with or without an Interrupt IN endpoint.</w:t>
      </w:r>
    </w:p>
    <w:p w14:paraId="01977613" w14:textId="77777777" w:rsidR="00905380" w:rsidRDefault="00905380" w:rsidP="00E93B2B">
      <w:pPr>
        <w:pStyle w:val="Body"/>
      </w:pPr>
      <w:r>
        <w:rPr>
          <w:lang w:val="en-GB"/>
        </w:rPr>
        <w:t>This function was modified to return the correct Status Byte with RQS bit set (Bit 6) when the instrument has issued a service request via Interrupt IN endpoint. I</w:t>
      </w:r>
      <w:r w:rsidRPr="00BC6DC5">
        <w:t>f more file handles are opened to the same instrument, all file handles will rec</w:t>
      </w:r>
      <w:r>
        <w:t xml:space="preserve">eive the same status byte with </w:t>
      </w:r>
      <w:r w:rsidRPr="00BC6DC5">
        <w:t>RQ</w:t>
      </w:r>
      <w:r>
        <w:t>S</w:t>
      </w:r>
      <w:r w:rsidRPr="00BC6DC5">
        <w:t xml:space="preserve"> bit set.</w:t>
      </w:r>
      <w:r>
        <w:t xml:space="preserve"> Note that instruments without Interrupt IN endpoint do not support SR1 device capabilities and will just return a Status Byte without RQS bit set.</w:t>
      </w:r>
    </w:p>
    <w:p w14:paraId="2A9962A9" w14:textId="36A20AA5" w:rsidR="00905380" w:rsidRPr="00BC6DC5" w:rsidRDefault="00905380" w:rsidP="0019010B">
      <w:pPr>
        <w:pStyle w:val="A11Heading3"/>
      </w:pPr>
      <w:bookmarkStart w:id="225" w:name="_Toc523840017"/>
      <w:bookmarkStart w:id="226" w:name="_Toc525115904"/>
      <w:r>
        <w:t xml:space="preserve">A.2.2 </w:t>
      </w:r>
      <w:r w:rsidRPr="00BC6DC5">
        <w:t>Support for receiving SRQ notifications via poll/select</w:t>
      </w:r>
      <w:bookmarkEnd w:id="225"/>
      <w:bookmarkEnd w:id="226"/>
    </w:p>
    <w:p w14:paraId="596ACA3B" w14:textId="77777777" w:rsidR="00905380" w:rsidRPr="00BC6DC5" w:rsidRDefault="00905380" w:rsidP="001F661E">
      <w:pPr>
        <w:pStyle w:val="Body"/>
      </w:pPr>
      <w:r w:rsidRPr="00BC6DC5">
        <w:t xml:space="preserve">In many situations operations on multiple instruments need to be synchronized. </w:t>
      </w:r>
      <w:r>
        <w:t xml:space="preserve">The </w:t>
      </w:r>
      <w:r w:rsidRPr="00BC6DC5">
        <w:t>poll</w:t>
      </w:r>
      <w:r>
        <w:t xml:space="preserve">() and </w:t>
      </w:r>
      <w:r w:rsidRPr="00BC6DC5">
        <w:t>select</w:t>
      </w:r>
      <w:r>
        <w:t>() functions</w:t>
      </w:r>
      <w:r w:rsidRPr="00BC6DC5">
        <w:t xml:space="preserve"> provide a convenient way of waiting on a number of different instruments and other peripherals simultaneously. When the instrument </w:t>
      </w:r>
      <w:r>
        <w:t>sends an SRQ notification the file descriptors (fd)</w:t>
      </w:r>
      <w:r w:rsidRPr="00BC6DC5">
        <w:t xml:space="preserve"> </w:t>
      </w:r>
      <w:r>
        <w:t>watching for exceptional conditions become</w:t>
      </w:r>
      <w:r w:rsidRPr="00BC6DC5">
        <w:t xml:space="preserve"> readable.</w:t>
      </w:r>
      <w:r>
        <w:t xml:space="preserve"> To reset the exceptional</w:t>
      </w:r>
      <w:r w:rsidRPr="00BC6DC5">
        <w:t xml:space="preserve"> condition a </w:t>
      </w:r>
      <w:r w:rsidRPr="000A3515">
        <w:rPr>
          <w:lang w:val="en-GB"/>
        </w:rPr>
        <w:t>USBTMC488_IOCTL_READ_STB</w:t>
      </w:r>
      <w:r>
        <w:rPr>
          <w:lang w:val="en-GB"/>
        </w:rPr>
        <w:t xml:space="preserve"> </w:t>
      </w:r>
      <w:r w:rsidRPr="00BC6DC5">
        <w:t>ioctl must be performed.</w:t>
      </w:r>
    </w:p>
    <w:p w14:paraId="70DD20CB" w14:textId="77777777" w:rsidR="00905380" w:rsidRPr="00BC6DC5" w:rsidRDefault="00905380" w:rsidP="00BC6DC5">
      <w:pPr>
        <w:pStyle w:val="Body"/>
      </w:pPr>
      <w:r w:rsidRPr="00BC6DC5">
        <w:t>With the new asynchronous functions the behavior of the poll function was extended.</w:t>
      </w:r>
    </w:p>
    <w:p w14:paraId="6E400EB8" w14:textId="77777777" w:rsidR="00905380" w:rsidRPr="00BC6DC5" w:rsidRDefault="00905380" w:rsidP="00BC6DC5">
      <w:pPr>
        <w:pStyle w:val="Body"/>
        <w:numPr>
          <w:ilvl w:val="0"/>
          <w:numId w:val="15"/>
        </w:numPr>
        <w:spacing w:before="0"/>
        <w:ind w:left="1080"/>
      </w:pPr>
      <w:r w:rsidRPr="00BC6DC5">
        <w:t>POLLPRI is set when the interrupt pipe receives a status</w:t>
      </w:r>
      <w:r w:rsidR="00D23EEF">
        <w:t xml:space="preserve"> </w:t>
      </w:r>
      <w:r w:rsidRPr="00BC6DC5">
        <w:t>byte with SRQ.</w:t>
      </w:r>
    </w:p>
    <w:p w14:paraId="2A81962A" w14:textId="77777777" w:rsidR="00905380" w:rsidRPr="00BC6DC5" w:rsidRDefault="00905380" w:rsidP="00BC6DC5">
      <w:pPr>
        <w:pStyle w:val="Body"/>
        <w:numPr>
          <w:ilvl w:val="0"/>
          <w:numId w:val="15"/>
        </w:numPr>
        <w:spacing w:before="0"/>
        <w:ind w:left="1080"/>
      </w:pPr>
      <w:r w:rsidRPr="00BC6DC5">
        <w:t>POLLIN | POLLRDNORM signals that asynchronous URBs are available on IN pipe.</w:t>
      </w:r>
    </w:p>
    <w:p w14:paraId="486AA3B2" w14:textId="6FAFF585" w:rsidR="00905380" w:rsidRPr="00BC6DC5" w:rsidRDefault="00905380" w:rsidP="00BC6DC5">
      <w:pPr>
        <w:pStyle w:val="Body"/>
        <w:numPr>
          <w:ilvl w:val="0"/>
          <w:numId w:val="15"/>
        </w:numPr>
        <w:spacing w:before="0"/>
        <w:ind w:left="1080"/>
      </w:pPr>
      <w:r w:rsidRPr="00BC6DC5">
        <w:t xml:space="preserve">POLLOUT | POLLWRNORM signals that no URBS are submitted to IN or OUT pipe. It is </w:t>
      </w:r>
      <w:r w:rsidR="00D23EEF" w:rsidRPr="00BC6DC5">
        <w:t>sa</w:t>
      </w:r>
      <w:r w:rsidR="00D23EEF">
        <w:t>f</w:t>
      </w:r>
      <w:r w:rsidR="00D23EEF" w:rsidRPr="00BC6DC5">
        <w:t xml:space="preserve">e </w:t>
      </w:r>
      <w:r w:rsidRPr="00BC6DC5">
        <w:t>to write.</w:t>
      </w:r>
    </w:p>
    <w:p w14:paraId="3E16C6B8" w14:textId="77777777" w:rsidR="00905380" w:rsidRPr="00BC6DC5" w:rsidRDefault="00905380" w:rsidP="00BC6DC5">
      <w:pPr>
        <w:pStyle w:val="Body"/>
        <w:numPr>
          <w:ilvl w:val="0"/>
          <w:numId w:val="15"/>
        </w:numPr>
        <w:spacing w:before="0"/>
        <w:ind w:left="1080"/>
      </w:pPr>
      <w:r w:rsidRPr="00BC6DC5">
        <w:t>POLLERR is set when any submitted URB fails.</w:t>
      </w:r>
    </w:p>
    <w:p w14:paraId="0AD25FA2" w14:textId="77777777" w:rsidR="00905380" w:rsidRPr="00BC6DC5" w:rsidRDefault="00905380" w:rsidP="00BC6DC5">
      <w:pPr>
        <w:pStyle w:val="Body"/>
      </w:pPr>
      <w:r w:rsidRPr="00BC6DC5">
        <w:t xml:space="preserve">Note that POLLERR cannot be masked out. That means waiting only for POLLPRI does not work when asynchronous operations are used. In this case </w:t>
      </w:r>
      <w:r>
        <w:t xml:space="preserve">using the next </w:t>
      </w:r>
      <w:r w:rsidRPr="00BC6DC5">
        <w:t>ioctl USBTMC488_IOCTL_WAIT_SRQ is recommended.</w:t>
      </w:r>
    </w:p>
    <w:p w14:paraId="43AB74B6" w14:textId="27D10892" w:rsidR="00905380" w:rsidRPr="00BC6DC5" w:rsidRDefault="00905380" w:rsidP="0019010B">
      <w:pPr>
        <w:pStyle w:val="A11Heading3"/>
      </w:pPr>
      <w:bookmarkStart w:id="227" w:name="_Toc523840018"/>
      <w:bookmarkStart w:id="228" w:name="_Toc525115905"/>
      <w:r>
        <w:t xml:space="preserve">A.2.3 </w:t>
      </w:r>
      <w:r w:rsidRPr="00BC6DC5">
        <w:t>New ioctl USBTMC488_IOCTL_WAIT_SRQ</w:t>
      </w:r>
      <w:bookmarkEnd w:id="227"/>
      <w:bookmarkEnd w:id="228"/>
    </w:p>
    <w:p w14:paraId="23A94010" w14:textId="77777777" w:rsidR="00905380" w:rsidRDefault="00905380" w:rsidP="00BC6DC5">
      <w:pPr>
        <w:pStyle w:val="Body"/>
      </w:pPr>
      <w:r w:rsidRPr="00BC6DC5">
        <w:t xml:space="preserve">The new ioctl offers an alternative way to wait for a Service Request. In </w:t>
      </w:r>
      <w:r>
        <w:t>contrast</w:t>
      </w:r>
      <w:r w:rsidRPr="00BC6DC5">
        <w:t xml:space="preserve"> to the poll() function (see above) the ioctl does not return when asynchronous operations fail.</w:t>
      </w:r>
    </w:p>
    <w:p w14:paraId="2F0B6667" w14:textId="77777777" w:rsidR="00905380" w:rsidRPr="00BC6DC5" w:rsidRDefault="00905380" w:rsidP="001F661E">
      <w:pPr>
        <w:pStyle w:val="Body"/>
      </w:pPr>
      <w:r>
        <w:t>The given parameter of type __u32 specifies the maximum timeout in milliseconds to wait for the next Service Request.</w:t>
      </w:r>
    </w:p>
    <w:p w14:paraId="636446EC" w14:textId="77777777" w:rsidR="00905380" w:rsidRPr="00BC6DC5" w:rsidRDefault="00905380" w:rsidP="00BC6DC5">
      <w:pPr>
        <w:pStyle w:val="Body"/>
      </w:pPr>
      <w:r w:rsidRPr="00BC6DC5">
        <w:t>The ioctl returns 0 or -1 with errno set:</w:t>
      </w:r>
    </w:p>
    <w:p w14:paraId="1901ACD8" w14:textId="77777777" w:rsidR="00905380" w:rsidRPr="00BC6DC5" w:rsidRDefault="00905380" w:rsidP="00BC6DC5">
      <w:pPr>
        <w:pStyle w:val="Body"/>
        <w:numPr>
          <w:ilvl w:val="0"/>
          <w:numId w:val="15"/>
        </w:numPr>
        <w:spacing w:before="0"/>
        <w:ind w:left="1080"/>
      </w:pPr>
      <w:r w:rsidRPr="00BC6DC5">
        <w:t>0 when an SRQ is received</w:t>
      </w:r>
    </w:p>
    <w:p w14:paraId="70509D87" w14:textId="77777777" w:rsidR="00905380" w:rsidRPr="00BC6DC5" w:rsidRDefault="00905380" w:rsidP="00BC6DC5">
      <w:pPr>
        <w:pStyle w:val="Body"/>
        <w:numPr>
          <w:ilvl w:val="0"/>
          <w:numId w:val="15"/>
        </w:numPr>
        <w:spacing w:before="0"/>
        <w:ind w:left="1080"/>
      </w:pPr>
      <w:r w:rsidRPr="00BC6DC5">
        <w:t>errno = ETIMEDOUT when timeout (in ms) is elapsed.</w:t>
      </w:r>
    </w:p>
    <w:p w14:paraId="5FB833AF" w14:textId="77777777" w:rsidR="00905380" w:rsidRPr="00BC6DC5" w:rsidRDefault="00905380" w:rsidP="00BC6DC5">
      <w:pPr>
        <w:pStyle w:val="Body"/>
        <w:numPr>
          <w:ilvl w:val="0"/>
          <w:numId w:val="15"/>
        </w:numPr>
        <w:spacing w:before="0"/>
        <w:ind w:left="1080"/>
      </w:pPr>
      <w:r w:rsidRPr="00BC6DC5">
        <w:t>errno = ENODEV when file handle is closed or device disconnected</w:t>
      </w:r>
    </w:p>
    <w:p w14:paraId="38A3B34A" w14:textId="77777777" w:rsidR="00905380" w:rsidRPr="00BC6DC5" w:rsidRDefault="00905380" w:rsidP="00BC6DC5">
      <w:pPr>
        <w:pStyle w:val="Body"/>
        <w:numPr>
          <w:ilvl w:val="0"/>
          <w:numId w:val="15"/>
        </w:numPr>
        <w:spacing w:before="0"/>
        <w:ind w:left="1080"/>
      </w:pPr>
      <w:r w:rsidRPr="00BC6DC5">
        <w:t>errno = EFAULT when device does not have an interrupt pipe.</w:t>
      </w:r>
    </w:p>
    <w:p w14:paraId="7B21FB3D" w14:textId="77777777" w:rsidR="00905380" w:rsidRPr="001F661E" w:rsidRDefault="00905380" w:rsidP="001F661E">
      <w:pPr>
        <w:pStyle w:val="A11Heading3"/>
      </w:pPr>
      <w:bookmarkStart w:id="229" w:name="_Toc523870242"/>
      <w:bookmarkStart w:id="230" w:name="_Toc523955234"/>
      <w:bookmarkStart w:id="231" w:name="_Toc525115906"/>
      <w:bookmarkStart w:id="232" w:name="_Toc523840019"/>
      <w:r>
        <w:t xml:space="preserve">A.2.4 </w:t>
      </w:r>
      <w:r w:rsidRPr="001F661E">
        <w:t>New ioctl USBTMC488_IOCTL_TRIGGER</w:t>
      </w:r>
      <w:bookmarkEnd w:id="229"/>
      <w:bookmarkEnd w:id="230"/>
      <w:bookmarkEnd w:id="231"/>
    </w:p>
    <w:p w14:paraId="61B05FCD" w14:textId="15AF50D5" w:rsidR="00905380" w:rsidRPr="004B41BD" w:rsidRDefault="00905380" w:rsidP="001F661E">
      <w:pPr>
        <w:pStyle w:val="Body"/>
      </w:pPr>
      <w:r w:rsidRPr="004B41BD">
        <w:t>This</w:t>
      </w:r>
      <w:r>
        <w:t xml:space="preserve"> ioctl </w:t>
      </w:r>
      <w:r w:rsidR="00D23EEF">
        <w:t xml:space="preserve">was </w:t>
      </w:r>
      <w:r>
        <w:t>added to send a TRIGGER Bulk-OUT header according to the Subclass USB488 Specification.</w:t>
      </w:r>
    </w:p>
    <w:p w14:paraId="46581310" w14:textId="77777777" w:rsidR="00905380" w:rsidRPr="001F661E" w:rsidRDefault="00905380" w:rsidP="001F661E">
      <w:pPr>
        <w:pStyle w:val="A11Heading3"/>
      </w:pPr>
      <w:bookmarkStart w:id="233" w:name="_Toc523870243"/>
      <w:bookmarkStart w:id="234" w:name="_Toc523955235"/>
      <w:bookmarkStart w:id="235" w:name="_Toc525115907"/>
      <w:r>
        <w:t xml:space="preserve">A.2.5 </w:t>
      </w:r>
      <w:r w:rsidRPr="001F661E">
        <w:t>New ioctls USBTMC_IOCTL_GET/SET_TIMEOUT</w:t>
      </w:r>
      <w:bookmarkEnd w:id="233"/>
      <w:bookmarkEnd w:id="234"/>
      <w:bookmarkEnd w:id="235"/>
    </w:p>
    <w:p w14:paraId="3BE0339D" w14:textId="77777777" w:rsidR="00905380" w:rsidRDefault="00905380" w:rsidP="001F661E">
      <w:pPr>
        <w:pStyle w:val="Body"/>
      </w:pPr>
      <w:r>
        <w:t>These ioctls were added to set/get</w:t>
      </w:r>
      <w:r w:rsidRPr="004B41BD">
        <w:t xml:space="preserve"> the I/O timeout </w:t>
      </w:r>
      <w:r>
        <w:t xml:space="preserve">in milliseconds </w:t>
      </w:r>
      <w:r w:rsidRPr="004B41BD">
        <w:t xml:space="preserve">for </w:t>
      </w:r>
      <w:r>
        <w:t xml:space="preserve">a </w:t>
      </w:r>
      <w:r w:rsidRPr="004B41BD">
        <w:t xml:space="preserve">specific file handle. </w:t>
      </w:r>
      <w:r>
        <w:t xml:space="preserve">The I/O timeout is used for write(), read(), and </w:t>
      </w:r>
      <w:r w:rsidRPr="000A3515">
        <w:rPr>
          <w:lang w:val="en-GB"/>
        </w:rPr>
        <w:t>USBTMC488_IOCTL_READ_STB</w:t>
      </w:r>
      <w:r>
        <w:t xml:space="preserve"> operations.</w:t>
      </w:r>
    </w:p>
    <w:p w14:paraId="2328EFF8" w14:textId="77777777" w:rsidR="00905380" w:rsidRPr="004B41BD" w:rsidRDefault="00905380" w:rsidP="001F661E">
      <w:pPr>
        <w:pStyle w:val="Body"/>
      </w:pPr>
      <w:r w:rsidRPr="004B41BD">
        <w:t>By default the time</w:t>
      </w:r>
      <w:r>
        <w:t>out is set to 5000 milliseconds for compatibility with current Linux applications. VISA implementations should change this timeout to the VISA default of 2000 milliseconds.</w:t>
      </w:r>
    </w:p>
    <w:p w14:paraId="748AC014" w14:textId="77777777" w:rsidR="00905380" w:rsidRDefault="00905380" w:rsidP="001F661E">
      <w:pPr>
        <w:pStyle w:val="Body"/>
      </w:pPr>
      <w:r w:rsidRPr="004B41BD">
        <w:t xml:space="preserve">USBTMC_IOCTL_SET_TIMEOUT will return with </w:t>
      </w:r>
      <w:r>
        <w:t>an error EINVAL if timeout is set to less than</w:t>
      </w:r>
      <w:r w:rsidRPr="004B41BD">
        <w:t xml:space="preserve"> 100</w:t>
      </w:r>
      <w:r>
        <w:t xml:space="preserve"> milliseconds.</w:t>
      </w:r>
    </w:p>
    <w:p w14:paraId="09F7A7F2" w14:textId="77777777" w:rsidR="00905380" w:rsidRPr="001F661E" w:rsidRDefault="00905380" w:rsidP="001F661E">
      <w:pPr>
        <w:pStyle w:val="A11Heading3"/>
      </w:pPr>
      <w:bookmarkStart w:id="236" w:name="_Toc523870244"/>
      <w:bookmarkStart w:id="237" w:name="_Toc523955236"/>
      <w:bookmarkStart w:id="238" w:name="_Toc525115908"/>
      <w:r>
        <w:t xml:space="preserve">A.2.6 </w:t>
      </w:r>
      <w:r w:rsidRPr="001F661E">
        <w:t>New ioctl USBTMC_IOCTL_CTRL_REQUEST</w:t>
      </w:r>
      <w:bookmarkEnd w:id="236"/>
      <w:bookmarkEnd w:id="237"/>
      <w:bookmarkEnd w:id="238"/>
    </w:p>
    <w:p w14:paraId="7CF298F2" w14:textId="77777777" w:rsidR="00905380" w:rsidRDefault="00905380" w:rsidP="001F661E">
      <w:pPr>
        <w:pStyle w:val="Body1"/>
        <w:rPr>
          <w:lang w:val="en-GB" w:eastAsia="de-DE"/>
        </w:rPr>
      </w:pPr>
      <w:r>
        <w:rPr>
          <w:lang w:val="en-GB" w:eastAsia="de-DE"/>
        </w:rPr>
        <w:t xml:space="preserve">This new ioctl </w:t>
      </w:r>
      <w:r w:rsidRPr="00AF68E1">
        <w:rPr>
          <w:lang w:val="en-GB" w:eastAsia="de-DE"/>
        </w:rPr>
        <w:t xml:space="preserve">USBTMC_IOCTL_CTRL_REQUEST </w:t>
      </w:r>
      <w:r>
        <w:rPr>
          <w:lang w:val="en-GB" w:eastAsia="de-DE"/>
        </w:rPr>
        <w:t xml:space="preserve">allows </w:t>
      </w:r>
      <w:r w:rsidRPr="00AF68E1">
        <w:rPr>
          <w:lang w:val="en-GB" w:eastAsia="de-DE"/>
        </w:rPr>
        <w:t>send</w:t>
      </w:r>
      <w:r>
        <w:rPr>
          <w:lang w:val="en-GB" w:eastAsia="de-DE"/>
        </w:rPr>
        <w:t>ing</w:t>
      </w:r>
      <w:r w:rsidRPr="00AF68E1">
        <w:rPr>
          <w:lang w:val="en-GB" w:eastAsia="de-DE"/>
        </w:rPr>
        <w:t xml:space="preserve"> arbitrary requests on the control pipe.</w:t>
      </w:r>
      <w:r>
        <w:rPr>
          <w:lang w:val="en-GB" w:eastAsia="de-DE"/>
        </w:rPr>
        <w:t xml:space="preserve"> VISA implementations will use it to implement the </w:t>
      </w:r>
      <w:r w:rsidRPr="00AF68E1">
        <w:rPr>
          <w:lang w:val="en-GB" w:eastAsia="de-DE"/>
        </w:rPr>
        <w:t>VISA API functions: viUsbControlIn/Out.</w:t>
      </w:r>
    </w:p>
    <w:p w14:paraId="01E2784D" w14:textId="77777777" w:rsidR="00905380" w:rsidRDefault="00905380" w:rsidP="001F661E">
      <w:pPr>
        <w:pStyle w:val="Body"/>
        <w:rPr>
          <w:lang w:val="en-GB" w:eastAsia="de-DE"/>
        </w:rPr>
      </w:pPr>
      <w:r>
        <w:rPr>
          <w:lang w:val="en-GB" w:eastAsia="de-DE"/>
        </w:rPr>
        <w:t>The given parameter is of type:</w:t>
      </w:r>
    </w:p>
    <w:p w14:paraId="682DC32A" w14:textId="77777777" w:rsidR="00905380" w:rsidRPr="00650820" w:rsidRDefault="00905380" w:rsidP="001F661E">
      <w:pPr>
        <w:pStyle w:val="Body"/>
        <w:rPr>
          <w:rFonts w:ascii="Courier New" w:hAnsi="Courier New"/>
          <w:sz w:val="18"/>
        </w:rPr>
      </w:pPr>
      <w:r w:rsidRPr="00650820">
        <w:rPr>
          <w:rFonts w:ascii="Courier New" w:hAnsi="Courier New"/>
          <w:sz w:val="18"/>
        </w:rPr>
        <w:t>struct usbtmc_ctrlrequest {</w:t>
      </w:r>
    </w:p>
    <w:p w14:paraId="3EA50E02" w14:textId="77777777" w:rsidR="00905380" w:rsidRPr="00650820" w:rsidRDefault="00905380" w:rsidP="001F661E">
      <w:pPr>
        <w:pStyle w:val="Body"/>
        <w:spacing w:before="0"/>
        <w:rPr>
          <w:rFonts w:ascii="Courier New" w:hAnsi="Courier New"/>
          <w:sz w:val="18"/>
          <w:lang w:val="en-GB" w:eastAsia="de-DE"/>
        </w:rPr>
      </w:pPr>
      <w:r w:rsidRPr="00650820">
        <w:rPr>
          <w:rFonts w:ascii="Courier New" w:hAnsi="Courier New"/>
          <w:sz w:val="18"/>
          <w:lang w:val="en-GB" w:eastAsia="de-DE"/>
        </w:rPr>
        <w:tab/>
        <w:t>struct usbtmc_request req;</w:t>
      </w:r>
    </w:p>
    <w:p w14:paraId="5D1734D9" w14:textId="01BCA81D" w:rsidR="00905380" w:rsidRPr="00650820" w:rsidRDefault="00905380" w:rsidP="001F661E">
      <w:pPr>
        <w:pStyle w:val="Body"/>
        <w:spacing w:before="0"/>
        <w:rPr>
          <w:rFonts w:ascii="Courier New" w:hAnsi="Courier New"/>
          <w:sz w:val="18"/>
          <w:lang w:val="en-GB" w:eastAsia="de-DE"/>
        </w:rPr>
      </w:pPr>
      <w:r w:rsidRPr="00650820">
        <w:rPr>
          <w:rFonts w:ascii="Courier New" w:hAnsi="Courier New"/>
          <w:sz w:val="18"/>
          <w:lang w:val="en-GB" w:eastAsia="de-DE"/>
        </w:rPr>
        <w:tab/>
      </w:r>
      <w:r>
        <w:rPr>
          <w:rStyle w:val="pl-k"/>
          <w:rFonts w:ascii="Consolas" w:hAnsi="Consolas"/>
          <w:color w:val="D73A49"/>
          <w:sz w:val="18"/>
          <w:szCs w:val="18"/>
          <w:shd w:val="clear" w:color="auto" w:fill="FFFFFF"/>
        </w:rPr>
        <w:t>void</w:t>
      </w:r>
      <w:r>
        <w:rPr>
          <w:rFonts w:ascii="Consolas" w:hAnsi="Consolas"/>
          <w:color w:val="24292E"/>
          <w:sz w:val="18"/>
          <w:szCs w:val="18"/>
          <w:shd w:val="clear" w:color="auto" w:fill="FFFFFF"/>
        </w:rPr>
        <w:t xml:space="preserve"> __user *</w:t>
      </w:r>
      <w:r w:rsidRPr="00650820">
        <w:rPr>
          <w:rFonts w:ascii="Courier New" w:hAnsi="Courier New"/>
          <w:sz w:val="18"/>
          <w:lang w:val="en-GB" w:eastAsia="de-DE"/>
        </w:rPr>
        <w:t>data; /* pointer to data */</w:t>
      </w:r>
    </w:p>
    <w:p w14:paraId="5E5345AB" w14:textId="77777777" w:rsidR="00905380" w:rsidRDefault="00905380" w:rsidP="001F661E">
      <w:pPr>
        <w:pStyle w:val="Body"/>
        <w:spacing w:before="0"/>
        <w:rPr>
          <w:rFonts w:ascii="Courier New" w:hAnsi="Courier New"/>
          <w:sz w:val="18"/>
          <w:lang w:val="en-GB" w:eastAsia="de-DE"/>
        </w:rPr>
      </w:pPr>
      <w:r w:rsidRPr="00650820">
        <w:rPr>
          <w:rFonts w:ascii="Courier New" w:hAnsi="Courier New"/>
          <w:sz w:val="18"/>
          <w:lang w:val="en-GB" w:eastAsia="de-DE"/>
        </w:rPr>
        <w:t>} __attribute__ ((packed));</w:t>
      </w:r>
    </w:p>
    <w:p w14:paraId="3BA48CFC" w14:textId="77777777" w:rsidR="00905380" w:rsidRDefault="00905380" w:rsidP="001F661E">
      <w:pPr>
        <w:pStyle w:val="Body"/>
      </w:pPr>
      <w:r>
        <w:t>w</w:t>
      </w:r>
      <w:r w:rsidRPr="00650820">
        <w:t>here</w:t>
      </w:r>
      <w:r>
        <w:t xml:space="preserve"> struct usbtmc_request defines the standard setup control request:</w:t>
      </w:r>
    </w:p>
    <w:p w14:paraId="32C16D8C" w14:textId="77777777" w:rsidR="00905380" w:rsidRPr="00650820" w:rsidRDefault="00905380" w:rsidP="001F661E">
      <w:pPr>
        <w:pStyle w:val="Body"/>
        <w:rPr>
          <w:rFonts w:ascii="Courier New" w:hAnsi="Courier New"/>
          <w:sz w:val="18"/>
        </w:rPr>
      </w:pPr>
      <w:r w:rsidRPr="00650820">
        <w:rPr>
          <w:rFonts w:ascii="Courier New" w:hAnsi="Courier New"/>
          <w:sz w:val="18"/>
        </w:rPr>
        <w:t>struct usbtmc_request {</w:t>
      </w:r>
    </w:p>
    <w:p w14:paraId="41947112"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ab/>
        <w:t>__u8 bRequestType;</w:t>
      </w:r>
    </w:p>
    <w:p w14:paraId="76C297E0"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ab/>
        <w:t>__u8 bRequest;</w:t>
      </w:r>
    </w:p>
    <w:p w14:paraId="22497280"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ab/>
        <w:t>__u16 wValue;</w:t>
      </w:r>
    </w:p>
    <w:p w14:paraId="76BA515E"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ab/>
        <w:t>__u16 wIndex;</w:t>
      </w:r>
    </w:p>
    <w:p w14:paraId="64D07E2E"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ab/>
        <w:t>__u16 wLength;</w:t>
      </w:r>
    </w:p>
    <w:p w14:paraId="2D858E71"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 __attribute__ ((packed));</w:t>
      </w:r>
    </w:p>
    <w:p w14:paraId="77B655D2" w14:textId="77777777" w:rsidR="00905380" w:rsidRPr="001F661E" w:rsidRDefault="00905380" w:rsidP="001F661E">
      <w:pPr>
        <w:pStyle w:val="A11Heading3"/>
      </w:pPr>
      <w:bookmarkStart w:id="239" w:name="_Toc523870245"/>
      <w:bookmarkStart w:id="240" w:name="_Toc523955237"/>
      <w:bookmarkStart w:id="241" w:name="_Toc525115909"/>
      <w:r>
        <w:t xml:space="preserve">A.2.7 </w:t>
      </w:r>
      <w:r w:rsidRPr="001F661E">
        <w:t>New ioctl USBTMC_IOCTL_EOM_ENABLE</w:t>
      </w:r>
      <w:bookmarkEnd w:id="239"/>
      <w:bookmarkEnd w:id="240"/>
      <w:bookmarkEnd w:id="241"/>
    </w:p>
    <w:p w14:paraId="29075226" w14:textId="77777777" w:rsidR="00905380" w:rsidRPr="004B41BD" w:rsidRDefault="00905380" w:rsidP="001F661E">
      <w:pPr>
        <w:pStyle w:val="Body"/>
      </w:pPr>
      <w:r w:rsidRPr="004B41BD">
        <w:t>By default the EOM bit is set on the last transfer of a write</w:t>
      </w:r>
      <w:r>
        <w:t>() operation</w:t>
      </w:r>
      <w:r w:rsidRPr="004B41BD">
        <w:t>.</w:t>
      </w:r>
      <w:r>
        <w:t xml:space="preserve"> This ioctl e</w:t>
      </w:r>
      <w:r w:rsidRPr="004B41BD">
        <w:t>nables or</w:t>
      </w:r>
      <w:r>
        <w:t xml:space="preserve"> disables setting the EOM bit for the next</w:t>
      </w:r>
      <w:r w:rsidRPr="004B41BD">
        <w:t xml:space="preserve"> write</w:t>
      </w:r>
      <w:r>
        <w:t>() operation</w:t>
      </w:r>
      <w:r w:rsidRPr="004B41BD">
        <w:t>.</w:t>
      </w:r>
    </w:p>
    <w:p w14:paraId="18E75532" w14:textId="77777777" w:rsidR="00905380" w:rsidRPr="004B41BD" w:rsidRDefault="00905380" w:rsidP="001F661E">
      <w:pPr>
        <w:pStyle w:val="Body"/>
      </w:pPr>
      <w:r w:rsidRPr="004B41BD">
        <w:t>Will return with error EINVAL if</w:t>
      </w:r>
      <w:r>
        <w:t xml:space="preserve"> given parameter</w:t>
      </w:r>
      <w:r w:rsidRPr="004B41BD">
        <w:t xml:space="preserve"> eom is not 0 or 1</w:t>
      </w:r>
      <w:r>
        <w:t>.</w:t>
      </w:r>
    </w:p>
    <w:p w14:paraId="7DBC2D63" w14:textId="77777777" w:rsidR="00905380" w:rsidRPr="001F661E" w:rsidRDefault="00905380" w:rsidP="001F661E">
      <w:pPr>
        <w:pStyle w:val="A11Heading3"/>
      </w:pPr>
      <w:bookmarkStart w:id="242" w:name="_Toc523870246"/>
      <w:bookmarkStart w:id="243" w:name="_Toc523955238"/>
      <w:bookmarkStart w:id="244" w:name="_Toc525115910"/>
      <w:r>
        <w:t xml:space="preserve">A.2.8 </w:t>
      </w:r>
      <w:r w:rsidRPr="001F661E">
        <w:t>New ioctl USBTMC_IOCTL_CONFIG_TERMCHAR</w:t>
      </w:r>
      <w:bookmarkEnd w:id="242"/>
      <w:bookmarkEnd w:id="243"/>
      <w:bookmarkEnd w:id="244"/>
    </w:p>
    <w:p w14:paraId="37262115" w14:textId="3D8A24DF" w:rsidR="00905380" w:rsidRDefault="00905380" w:rsidP="001F661E">
      <w:pPr>
        <w:pStyle w:val="Body"/>
      </w:pPr>
      <w:r w:rsidRPr="004B41BD">
        <w:t>Allows enabling/disabling termina</w:t>
      </w:r>
      <w:r>
        <w:t>ting a read on reception of a termination character. The parameters are passed with the struct:</w:t>
      </w:r>
    </w:p>
    <w:p w14:paraId="4CCFEEAE" w14:textId="77777777" w:rsidR="00905380" w:rsidRPr="001B64E0" w:rsidRDefault="00905380" w:rsidP="003C15CA">
      <w:pPr>
        <w:pStyle w:val="Body"/>
        <w:rPr>
          <w:rFonts w:ascii="Courier New" w:hAnsi="Courier New"/>
          <w:sz w:val="18"/>
        </w:rPr>
      </w:pPr>
      <w:r w:rsidRPr="001B64E0">
        <w:rPr>
          <w:rFonts w:ascii="Courier New" w:hAnsi="Courier New"/>
          <w:sz w:val="18"/>
        </w:rPr>
        <w:t xml:space="preserve">struct usbtmc_termchar </w:t>
      </w:r>
      <w:r w:rsidRPr="003C15CA">
        <w:rPr>
          <w:rFonts w:ascii="Courier New" w:hAnsi="Courier New"/>
          <w:sz w:val="18"/>
        </w:rPr>
        <w:t>{</w:t>
      </w:r>
    </w:p>
    <w:p w14:paraId="6004710F" w14:textId="77777777" w:rsidR="00905380" w:rsidRPr="001B64E0" w:rsidRDefault="00905380" w:rsidP="001B64E0">
      <w:pPr>
        <w:pStyle w:val="Body"/>
        <w:spacing w:before="0"/>
        <w:rPr>
          <w:rFonts w:ascii="Courier New" w:hAnsi="Courier New"/>
          <w:sz w:val="18"/>
        </w:rPr>
      </w:pPr>
      <w:r w:rsidRPr="003C15CA">
        <w:rPr>
          <w:rFonts w:ascii="Courier New" w:hAnsi="Courier New"/>
          <w:sz w:val="18"/>
        </w:rPr>
        <w:tab/>
      </w:r>
      <w:r w:rsidRPr="001B64E0">
        <w:rPr>
          <w:rFonts w:ascii="Courier New" w:hAnsi="Courier New"/>
          <w:sz w:val="18"/>
        </w:rPr>
        <w:t>__u8 term_char;</w:t>
      </w:r>
    </w:p>
    <w:p w14:paraId="25724336" w14:textId="77777777" w:rsidR="00905380" w:rsidRPr="001B64E0" w:rsidRDefault="00905380" w:rsidP="001B64E0">
      <w:pPr>
        <w:pStyle w:val="Body"/>
        <w:spacing w:before="0"/>
        <w:rPr>
          <w:rFonts w:ascii="Courier New" w:hAnsi="Courier New"/>
          <w:sz w:val="18"/>
        </w:rPr>
      </w:pPr>
      <w:r w:rsidRPr="003C15CA">
        <w:rPr>
          <w:rFonts w:ascii="Courier New" w:hAnsi="Courier New"/>
          <w:sz w:val="18"/>
        </w:rPr>
        <w:tab/>
      </w:r>
      <w:r w:rsidRPr="001B64E0">
        <w:rPr>
          <w:rFonts w:ascii="Courier New" w:hAnsi="Courier New"/>
          <w:sz w:val="18"/>
        </w:rPr>
        <w:t>__u8 term_char_enabled;</w:t>
      </w:r>
    </w:p>
    <w:p w14:paraId="2B8944A3" w14:textId="77777777" w:rsidR="00905380" w:rsidRPr="001B64E0" w:rsidRDefault="00905380" w:rsidP="001B64E0">
      <w:pPr>
        <w:pStyle w:val="Body"/>
        <w:spacing w:before="0"/>
        <w:rPr>
          <w:rFonts w:ascii="Courier New" w:hAnsi="Courier New"/>
          <w:sz w:val="18"/>
        </w:rPr>
      </w:pPr>
      <w:r w:rsidRPr="003C15CA">
        <w:rPr>
          <w:rFonts w:ascii="Courier New" w:hAnsi="Courier New"/>
          <w:sz w:val="18"/>
        </w:rPr>
        <w:t>}</w:t>
      </w:r>
      <w:r w:rsidRPr="001B64E0">
        <w:rPr>
          <w:rFonts w:ascii="Courier New" w:hAnsi="Courier New"/>
          <w:sz w:val="18"/>
        </w:rPr>
        <w:t xml:space="preserve"> __attribute__ ((packed));</w:t>
      </w:r>
    </w:p>
    <w:p w14:paraId="4C1AE8C5" w14:textId="77777777" w:rsidR="00905380" w:rsidRDefault="00905380" w:rsidP="003C15CA">
      <w:pPr>
        <w:pStyle w:val="Body"/>
      </w:pPr>
      <w:r w:rsidRPr="001B64E0">
        <w:rPr>
          <w:rFonts w:ascii="Courier New" w:hAnsi="Courier New"/>
          <w:sz w:val="18"/>
        </w:rPr>
        <w:t>This</w:t>
      </w:r>
      <w:r>
        <w:t xml:space="preserve"> ioctl controls the field </w:t>
      </w:r>
      <w:r w:rsidRPr="001E02C3">
        <w:rPr>
          <w:i/>
        </w:rPr>
        <w:t>TermChar</w:t>
      </w:r>
      <w:r>
        <w:t xml:space="preserve"> and Bit 1 of field </w:t>
      </w:r>
      <w:r w:rsidRPr="001E02C3">
        <w:rPr>
          <w:i/>
        </w:rPr>
        <w:t>bmTransferAttributes</w:t>
      </w:r>
      <w:r>
        <w:t xml:space="preserve"> of the REQUEST_DEV_DEP_MSG_IN BULK-OUT header.</w:t>
      </w:r>
      <w:r w:rsidRPr="004B41BD">
        <w:t xml:space="preserve"> By default </w:t>
      </w:r>
      <w:r w:rsidRPr="001E02C3">
        <w:rPr>
          <w:i/>
        </w:rPr>
        <w:t>TermCharEnabled</w:t>
      </w:r>
      <w:r w:rsidRPr="004B41BD">
        <w:t xml:space="preserve"> is false and </w:t>
      </w:r>
      <w:r w:rsidRPr="001E02C3">
        <w:rPr>
          <w:i/>
        </w:rPr>
        <w:t>TermChar</w:t>
      </w:r>
      <w:r w:rsidRPr="004B41BD">
        <w:t xml:space="preserve"> is '\n' (0x0a).</w:t>
      </w:r>
    </w:p>
    <w:p w14:paraId="3F60B950" w14:textId="77777777" w:rsidR="00905380" w:rsidRPr="004B41BD" w:rsidRDefault="00905380" w:rsidP="001F661E">
      <w:pPr>
        <w:pStyle w:val="Body"/>
      </w:pPr>
      <w:r w:rsidRPr="004B41BD">
        <w:t xml:space="preserve">Will return with error EINVAL if </w:t>
      </w:r>
      <w:r w:rsidRPr="001E02C3">
        <w:rPr>
          <w:i/>
        </w:rPr>
        <w:t>TermCharEnabled</w:t>
      </w:r>
      <w:r w:rsidRPr="004B41BD">
        <w:t xml:space="preserve"> is not 0 or 1 or if attempting to enable </w:t>
      </w:r>
      <w:r w:rsidRPr="001E02C3">
        <w:rPr>
          <w:i/>
        </w:rPr>
        <w:t>TermCharEnabled</w:t>
      </w:r>
      <w:r w:rsidRPr="004B41BD">
        <w:t xml:space="preserve"> when the device does not support terminating a read when a byte matches the specified </w:t>
      </w:r>
      <w:r w:rsidRPr="001E02C3">
        <w:rPr>
          <w:i/>
        </w:rPr>
        <w:t>TermChar</w:t>
      </w:r>
      <w:r w:rsidRPr="004B41BD">
        <w:t>.</w:t>
      </w:r>
    </w:p>
    <w:p w14:paraId="7CB2138A" w14:textId="77777777" w:rsidR="00905380" w:rsidRPr="001F661E" w:rsidRDefault="00905380" w:rsidP="001F661E">
      <w:pPr>
        <w:pStyle w:val="A11Heading3"/>
      </w:pPr>
      <w:bookmarkStart w:id="245" w:name="_Toc523870247"/>
      <w:bookmarkStart w:id="246" w:name="_Toc523955239"/>
      <w:bookmarkStart w:id="247" w:name="_Toc525115911"/>
      <w:r>
        <w:t xml:space="preserve">A.2.9 </w:t>
      </w:r>
      <w:r w:rsidRPr="001F661E">
        <w:t>New ioctl USBTMC_IOCTL_MSG_IN_ATTR</w:t>
      </w:r>
      <w:bookmarkEnd w:id="245"/>
      <w:bookmarkEnd w:id="246"/>
      <w:bookmarkEnd w:id="247"/>
    </w:p>
    <w:p w14:paraId="56A4A166" w14:textId="77777777" w:rsidR="00905380" w:rsidRDefault="00905380" w:rsidP="001F661E">
      <w:pPr>
        <w:pStyle w:val="Body"/>
      </w:pPr>
      <w:r w:rsidRPr="004B41BD">
        <w:t>The ioctl function returns the specific</w:t>
      </w:r>
      <w:r>
        <w:t xml:space="preserve"> field</w:t>
      </w:r>
      <w:r w:rsidRPr="004B41BD">
        <w:t xml:space="preserve"> </w:t>
      </w:r>
      <w:r w:rsidRPr="007A161A">
        <w:rPr>
          <w:rFonts w:ascii="Courier New" w:hAnsi="Courier New" w:cs="Courier New"/>
          <w:sz w:val="18"/>
          <w:szCs w:val="18"/>
        </w:rPr>
        <w:t>bmTransferAttributes</w:t>
      </w:r>
      <w:r w:rsidRPr="004B41BD">
        <w:t xml:space="preserve"> of the last DEV_DEP_MSG_IN Bulk-IN header. This header is received by the read() function. The meaning of the (u8) bitmap </w:t>
      </w:r>
      <w:r w:rsidRPr="007A161A">
        <w:rPr>
          <w:rFonts w:ascii="Courier New" w:hAnsi="Courier New" w:cs="Courier New"/>
          <w:sz w:val="18"/>
          <w:szCs w:val="18"/>
        </w:rPr>
        <w:t>bmTransferAttributes</w:t>
      </w:r>
      <w:r>
        <w:t xml:space="preserve"> is:</w:t>
      </w:r>
    </w:p>
    <w:p w14:paraId="04D0A119" w14:textId="77777777" w:rsidR="00905380" w:rsidRDefault="00905380" w:rsidP="001F661E">
      <w:pPr>
        <w:pStyle w:val="ListBullet"/>
      </w:pPr>
      <w:r w:rsidRPr="004B41BD">
        <w:t>Bit 0 = EOM flag is set when the last o</w:t>
      </w:r>
      <w:r>
        <w:t>f a USBTMC message is received.</w:t>
      </w:r>
    </w:p>
    <w:p w14:paraId="52C0E3CB" w14:textId="77777777" w:rsidR="00905380" w:rsidRPr="004B41BD" w:rsidRDefault="00905380" w:rsidP="001F661E">
      <w:pPr>
        <w:pStyle w:val="ListBullet"/>
      </w:pPr>
      <w:r w:rsidRPr="004B41BD">
        <w:t xml:space="preserve">Bit 1 = Is set when the last </w:t>
      </w:r>
      <w:r>
        <w:t xml:space="preserve">byte is a termchar (e.g. '\n'). </w:t>
      </w:r>
      <w:r>
        <w:br/>
      </w:r>
      <w:r w:rsidRPr="004B41BD">
        <w:t>Note that this bit is always zero when the device does not support termchar feature or when termchar detection is not enabled (see ioctl USBTMC_IOCTL_CONFIG_TERMCHAR).</w:t>
      </w:r>
    </w:p>
    <w:p w14:paraId="4CEFC6ED" w14:textId="77777777" w:rsidR="00905380" w:rsidRPr="001F661E" w:rsidRDefault="00905380" w:rsidP="001F661E">
      <w:pPr>
        <w:pStyle w:val="A11Heading3"/>
      </w:pPr>
      <w:bookmarkStart w:id="248" w:name="_Toc523870248"/>
      <w:bookmarkStart w:id="249" w:name="_Toc523955240"/>
      <w:bookmarkStart w:id="250" w:name="_Toc525115912"/>
      <w:r>
        <w:t xml:space="preserve">A.2.10 </w:t>
      </w:r>
      <w:r w:rsidRPr="001F661E">
        <w:t>New ioctl USBTMC_IOCTL_WRITE</w:t>
      </w:r>
      <w:bookmarkEnd w:id="248"/>
      <w:bookmarkEnd w:id="249"/>
      <w:bookmarkEnd w:id="250"/>
    </w:p>
    <w:p w14:paraId="25AF4652" w14:textId="77777777" w:rsidR="00905380" w:rsidRPr="004B41BD" w:rsidRDefault="00905380" w:rsidP="001F661E">
      <w:pPr>
        <w:pStyle w:val="Body"/>
      </w:pPr>
      <w:r w:rsidRPr="004B41BD">
        <w:t>The ioctl function uses the following struct to send generic OUT bulk messages</w:t>
      </w:r>
      <w:r>
        <w:t xml:space="preserve"> for synchronous and asynchronous write operation</w:t>
      </w:r>
      <w:r w:rsidRPr="004B41BD">
        <w:t>:</w:t>
      </w:r>
    </w:p>
    <w:p w14:paraId="5029718F" w14:textId="77777777" w:rsidR="00905380" w:rsidRPr="0061118F" w:rsidRDefault="00905380" w:rsidP="001F661E">
      <w:pPr>
        <w:pStyle w:val="Body"/>
        <w:rPr>
          <w:rFonts w:ascii="Courier New" w:hAnsi="Courier New" w:cs="Courier New"/>
          <w:sz w:val="18"/>
          <w:szCs w:val="18"/>
          <w:lang w:val="de-DE"/>
        </w:rPr>
      </w:pPr>
      <w:r w:rsidRPr="0061118F">
        <w:rPr>
          <w:rFonts w:ascii="Courier New" w:hAnsi="Courier New" w:cs="Courier New"/>
          <w:sz w:val="18"/>
          <w:szCs w:val="18"/>
          <w:lang w:val="de-DE"/>
        </w:rPr>
        <w:t>#define USBTMC_FLAG_ASYNC</w:t>
      </w:r>
      <w:r>
        <w:rPr>
          <w:rFonts w:ascii="Courier New" w:hAnsi="Courier New" w:cs="Courier New"/>
          <w:sz w:val="18"/>
          <w:szCs w:val="18"/>
          <w:lang w:val="de-DE"/>
        </w:rPr>
        <w:tab/>
      </w:r>
      <w:r w:rsidRPr="0061118F">
        <w:rPr>
          <w:rFonts w:ascii="Courier New" w:hAnsi="Courier New" w:cs="Courier New"/>
          <w:sz w:val="18"/>
          <w:szCs w:val="18"/>
          <w:lang w:val="de-DE"/>
        </w:rPr>
        <w:t>0x0001</w:t>
      </w:r>
    </w:p>
    <w:p w14:paraId="60F65683" w14:textId="77777777" w:rsidR="00905380" w:rsidRPr="0061118F" w:rsidRDefault="00905380" w:rsidP="001F661E">
      <w:pPr>
        <w:pStyle w:val="Body"/>
        <w:spacing w:before="0"/>
        <w:rPr>
          <w:rFonts w:ascii="Courier New" w:hAnsi="Courier New" w:cs="Courier New"/>
          <w:sz w:val="18"/>
          <w:szCs w:val="18"/>
          <w:lang w:val="de-DE"/>
        </w:rPr>
      </w:pPr>
      <w:r w:rsidRPr="0061118F">
        <w:rPr>
          <w:rFonts w:ascii="Courier New" w:hAnsi="Courier New" w:cs="Courier New"/>
          <w:sz w:val="18"/>
          <w:szCs w:val="18"/>
          <w:lang w:val="de-DE"/>
        </w:rPr>
        <w:t>#define USBTMC_FLAG_APPEND</w:t>
      </w:r>
      <w:r>
        <w:rPr>
          <w:rFonts w:ascii="Courier New" w:hAnsi="Courier New" w:cs="Courier New"/>
          <w:sz w:val="18"/>
          <w:szCs w:val="18"/>
          <w:lang w:val="de-DE"/>
        </w:rPr>
        <w:tab/>
      </w:r>
      <w:r w:rsidRPr="0061118F">
        <w:rPr>
          <w:rFonts w:ascii="Courier New" w:hAnsi="Courier New" w:cs="Courier New"/>
          <w:sz w:val="18"/>
          <w:szCs w:val="18"/>
          <w:lang w:val="de-DE"/>
        </w:rPr>
        <w:t>0x0002</w:t>
      </w:r>
    </w:p>
    <w:p w14:paraId="6561B814" w14:textId="77777777" w:rsidR="00905380" w:rsidRPr="0061118F" w:rsidRDefault="00905380" w:rsidP="001F661E">
      <w:pPr>
        <w:pStyle w:val="Body"/>
        <w:spacing w:before="0"/>
        <w:rPr>
          <w:rFonts w:ascii="Courier New" w:hAnsi="Courier New" w:cs="Courier New"/>
          <w:sz w:val="18"/>
          <w:szCs w:val="18"/>
          <w:lang w:val="de-DE"/>
        </w:rPr>
      </w:pPr>
    </w:p>
    <w:p w14:paraId="70DFC4F5"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struct usbtmc_message {</w:t>
      </w:r>
    </w:p>
    <w:p w14:paraId="5393E835"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transfer_size; /* size of bytes to transfer */</w:t>
      </w:r>
    </w:p>
    <w:p w14:paraId="6C40272C"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transferred; /* size of received/written bytes */</w:t>
      </w:r>
    </w:p>
    <w:p w14:paraId="742BAEBA"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flags; /* bit 0: 0 = synchronous; 1 = asynchronous */</w:t>
      </w:r>
    </w:p>
    <w:p w14:paraId="4ADB1D91" w14:textId="77B54BAA"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r>
      <w:r>
        <w:rPr>
          <w:rStyle w:val="pl-k"/>
          <w:rFonts w:ascii="Consolas" w:hAnsi="Consolas"/>
          <w:color w:val="D73A49"/>
          <w:sz w:val="18"/>
          <w:szCs w:val="18"/>
          <w:shd w:val="clear" w:color="auto" w:fill="FFFFFF"/>
        </w:rPr>
        <w:t>void</w:t>
      </w:r>
      <w:r>
        <w:rPr>
          <w:rFonts w:ascii="Consolas" w:hAnsi="Consolas"/>
          <w:color w:val="24292E"/>
          <w:sz w:val="18"/>
          <w:szCs w:val="18"/>
          <w:shd w:val="clear" w:color="auto" w:fill="FFFFFF"/>
        </w:rPr>
        <w:t xml:space="preserve"> __user *</w:t>
      </w:r>
      <w:r w:rsidRPr="004B41BD">
        <w:rPr>
          <w:rFonts w:ascii="Courier New" w:hAnsi="Courier New" w:cs="Courier New"/>
          <w:sz w:val="18"/>
          <w:szCs w:val="18"/>
        </w:rPr>
        <w:t>message; /* pointer to header and data in user space */</w:t>
      </w:r>
    </w:p>
    <w:p w14:paraId="530A113A"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 __attribute__ ((packed));</w:t>
      </w:r>
    </w:p>
    <w:p w14:paraId="4443B7D6" w14:textId="757FEDA6" w:rsidR="00905380" w:rsidRPr="004B41BD" w:rsidRDefault="00905380" w:rsidP="001F661E">
      <w:pPr>
        <w:pStyle w:val="Body"/>
      </w:pPr>
      <w:r w:rsidRPr="004B41BD">
        <w:t xml:space="preserve">In synchronous mode (flags=0) the generic write function sends the </w:t>
      </w:r>
      <w:r w:rsidRPr="007A161A">
        <w:rPr>
          <w:rFonts w:ascii="Courier New" w:hAnsi="Courier New" w:cs="Courier New"/>
          <w:sz w:val="18"/>
          <w:szCs w:val="18"/>
        </w:rPr>
        <w:t>message</w:t>
      </w:r>
      <w:r w:rsidRPr="004B41BD">
        <w:t xml:space="preserve"> with a size of </w:t>
      </w:r>
      <w:r w:rsidRPr="007A161A">
        <w:rPr>
          <w:rFonts w:ascii="Courier New" w:hAnsi="Courier New" w:cs="Courier New"/>
          <w:sz w:val="18"/>
          <w:szCs w:val="18"/>
        </w:rPr>
        <w:t>transfer_size</w:t>
      </w:r>
      <w:r w:rsidRPr="004B41BD">
        <w:t xml:space="preserve">. The </w:t>
      </w:r>
      <w:r w:rsidRPr="007A161A">
        <w:rPr>
          <w:rFonts w:ascii="Courier New" w:hAnsi="Courier New" w:cs="Courier New"/>
          <w:sz w:val="18"/>
          <w:szCs w:val="18"/>
        </w:rPr>
        <w:t>message</w:t>
      </w:r>
      <w:r w:rsidRPr="004B41BD">
        <w:t xml:space="preserve"> is split into chunks of 4k</w:t>
      </w:r>
      <w:r>
        <w:t xml:space="preserve"> </w:t>
      </w:r>
      <w:r w:rsidRPr="004B41BD">
        <w:t>(=page size) and submitted (by usb_submit_urb) to the Bulk Out. A semaphore limits the number of flying urbs. The function waits for the end of transmission or returns on error</w:t>
      </w:r>
      <w:r w:rsidR="00C26FF3">
        <w:t>,  for example</w:t>
      </w:r>
      <w:r w:rsidRPr="004B41BD">
        <w:t xml:space="preserve"> when a single chunk exceeds the timeout. The member </w:t>
      </w:r>
      <w:r w:rsidRPr="007A161A">
        <w:rPr>
          <w:rFonts w:ascii="Courier New" w:hAnsi="Courier New" w:cs="Courier New"/>
          <w:sz w:val="18"/>
          <w:szCs w:val="18"/>
        </w:rPr>
        <w:t>usbtmc_message.transferred</w:t>
      </w:r>
      <w:r w:rsidRPr="004B41BD">
        <w:t xml:space="preserve"> returns the number of transferred bytes.</w:t>
      </w:r>
    </w:p>
    <w:p w14:paraId="74F05771" w14:textId="47CD007A" w:rsidR="00905380" w:rsidRPr="004B41BD" w:rsidRDefault="00905380" w:rsidP="001F661E">
      <w:pPr>
        <w:pStyle w:val="Body"/>
      </w:pPr>
      <w:r w:rsidRPr="004B41BD">
        <w:t xml:space="preserve">In asynchronous mode (flags=USBTMC_FLAG_ASYNC) the generic write function is </w:t>
      </w:r>
      <w:r w:rsidR="00C26FF3" w:rsidRPr="004B41BD">
        <w:t>non</w:t>
      </w:r>
      <w:r w:rsidR="00C26FF3">
        <w:t>-</w:t>
      </w:r>
      <w:r w:rsidRPr="004B41BD">
        <w:t xml:space="preserve">blocking. The ioctl clears the current error state and the </w:t>
      </w:r>
      <w:r w:rsidRPr="007A161A">
        <w:rPr>
          <w:rFonts w:ascii="Courier New" w:hAnsi="Courier New" w:cs="Courier New"/>
          <w:sz w:val="18"/>
          <w:szCs w:val="18"/>
        </w:rPr>
        <w:t>internal transfer counter</w:t>
      </w:r>
      <w:r w:rsidRPr="004B41BD">
        <w:t xml:space="preserve">. The member </w:t>
      </w:r>
      <w:r w:rsidRPr="007A161A">
        <w:rPr>
          <w:rFonts w:ascii="Courier New" w:hAnsi="Courier New" w:cs="Courier New"/>
          <w:sz w:val="18"/>
          <w:szCs w:val="18"/>
        </w:rPr>
        <w:t>usbtmc_message.transferred</w:t>
      </w:r>
      <w:r w:rsidRPr="004B41BD">
        <w:t xml:space="preserve"> returns the number of submitted bytes, however less data can be sent to the device in case of error. The </w:t>
      </w:r>
      <w:r w:rsidRPr="007A161A">
        <w:rPr>
          <w:rFonts w:ascii="Courier New" w:hAnsi="Courier New" w:cs="Courier New"/>
          <w:sz w:val="18"/>
          <w:szCs w:val="18"/>
        </w:rPr>
        <w:t>internal transfer counter</w:t>
      </w:r>
      <w:r w:rsidRPr="004B41BD">
        <w:t xml:space="preserve"> holds the number of total transferred bytes.</w:t>
      </w:r>
    </w:p>
    <w:p w14:paraId="43578DED" w14:textId="77777777" w:rsidR="00905380" w:rsidRPr="004B41BD" w:rsidRDefault="00905380" w:rsidP="001F661E">
      <w:pPr>
        <w:pStyle w:val="Body"/>
      </w:pPr>
      <w:r w:rsidRPr="004B41BD">
        <w:t>With flag USBTMC_FLAG_APPEND additional urbs are submitted without clearing the current error state or internal transfer counter.</w:t>
      </w:r>
    </w:p>
    <w:p w14:paraId="10EC8AF4" w14:textId="77777777" w:rsidR="00905380" w:rsidRPr="004B41BD" w:rsidRDefault="00905380" w:rsidP="001F661E">
      <w:pPr>
        <w:pStyle w:val="Body"/>
      </w:pPr>
      <w:r w:rsidRPr="004B41BD">
        <w:t>The function returns</w:t>
      </w:r>
      <w:r>
        <w:t xml:space="preserve"> -1 and sets errno =</w:t>
      </w:r>
      <w:r w:rsidRPr="004B41BD">
        <w:t xml:space="preserve"> EAGAIN when the semaphore does not allow submitting any urb.</w:t>
      </w:r>
    </w:p>
    <w:p w14:paraId="5D9B5B8D" w14:textId="77777777" w:rsidR="00905380" w:rsidRPr="004B41BD" w:rsidRDefault="00905380" w:rsidP="001F661E">
      <w:pPr>
        <w:pStyle w:val="Body"/>
      </w:pPr>
      <w:r w:rsidRPr="004B41BD">
        <w:t>POLLOUT | POLLWRNORM are signaled when all submitted urbs are completed. POLLERR is set when any urb fails. See poll() function above.</w:t>
      </w:r>
    </w:p>
    <w:p w14:paraId="2C1410CF" w14:textId="77777777" w:rsidR="00905380" w:rsidRPr="001F661E" w:rsidRDefault="00905380" w:rsidP="001F661E">
      <w:pPr>
        <w:pStyle w:val="A11Heading3"/>
      </w:pPr>
      <w:bookmarkStart w:id="251" w:name="_Toc523870249"/>
      <w:bookmarkStart w:id="252" w:name="_Toc523955241"/>
      <w:bookmarkStart w:id="253" w:name="_Toc525115913"/>
      <w:r>
        <w:t xml:space="preserve">A.2.11 </w:t>
      </w:r>
      <w:r w:rsidRPr="001F661E">
        <w:t>New ioctl USBTMC_IOCTL_WRITE_RESULT</w:t>
      </w:r>
      <w:bookmarkEnd w:id="251"/>
      <w:bookmarkEnd w:id="252"/>
      <w:bookmarkEnd w:id="253"/>
    </w:p>
    <w:p w14:paraId="18D58DD9" w14:textId="77777777" w:rsidR="00905380" w:rsidRPr="004B41BD" w:rsidRDefault="00905380" w:rsidP="001F661E">
      <w:pPr>
        <w:pStyle w:val="Body"/>
      </w:pPr>
      <w:r w:rsidRPr="004B41BD">
        <w:t xml:space="preserve">The ioctl function copies the current </w:t>
      </w:r>
      <w:r w:rsidRPr="007A161A">
        <w:rPr>
          <w:rFonts w:ascii="Courier New" w:hAnsi="Courier New" w:cs="Courier New"/>
          <w:sz w:val="18"/>
          <w:szCs w:val="18"/>
        </w:rPr>
        <w:t>internal transfer counter</w:t>
      </w:r>
      <w:r w:rsidRPr="004B41BD">
        <w:t xml:space="preserve"> to the given __u32 pointer and returns the current error state of the last (asynchronous) USBTMC_IOCTL_WRITE call. The error state and </w:t>
      </w:r>
      <w:r w:rsidRPr="007A161A">
        <w:rPr>
          <w:rFonts w:ascii="Courier New" w:hAnsi="Courier New" w:cs="Courier New"/>
          <w:sz w:val="18"/>
          <w:szCs w:val="18"/>
        </w:rPr>
        <w:t>internal transfer counter</w:t>
      </w:r>
      <w:r w:rsidRPr="004B41BD">
        <w:t xml:space="preserve"> is not cleared by this ioctl.</w:t>
      </w:r>
    </w:p>
    <w:p w14:paraId="53AF7D98" w14:textId="77777777" w:rsidR="00905380" w:rsidRPr="001F661E" w:rsidRDefault="00905380" w:rsidP="001F661E">
      <w:pPr>
        <w:pStyle w:val="A11Heading3"/>
      </w:pPr>
      <w:bookmarkStart w:id="254" w:name="_Toc523870250"/>
      <w:bookmarkStart w:id="255" w:name="_Toc523955242"/>
      <w:bookmarkStart w:id="256" w:name="_Toc525115914"/>
      <w:r>
        <w:t xml:space="preserve">A.2.12 </w:t>
      </w:r>
      <w:r w:rsidRPr="001F661E">
        <w:t>New ioctl USBTMC_IOCTL_READ</w:t>
      </w:r>
      <w:bookmarkEnd w:id="254"/>
      <w:bookmarkEnd w:id="255"/>
      <w:bookmarkEnd w:id="256"/>
    </w:p>
    <w:p w14:paraId="0E72202A" w14:textId="77777777" w:rsidR="00905380" w:rsidRPr="004B41BD" w:rsidRDefault="00905380" w:rsidP="001F661E">
      <w:pPr>
        <w:pStyle w:val="Body"/>
      </w:pPr>
      <w:r w:rsidRPr="004B41BD">
        <w:t>The ioctl function uses the following struct to get generic IN bulk messages:</w:t>
      </w:r>
    </w:p>
    <w:p w14:paraId="4B48ACF8" w14:textId="77777777" w:rsidR="00905380" w:rsidRPr="004B41BD" w:rsidRDefault="00905380" w:rsidP="001F661E">
      <w:pPr>
        <w:pStyle w:val="Body"/>
        <w:rPr>
          <w:rFonts w:ascii="Courier New" w:hAnsi="Courier New" w:cs="Courier New"/>
          <w:sz w:val="18"/>
          <w:szCs w:val="18"/>
        </w:rPr>
      </w:pPr>
      <w:r w:rsidRPr="004B41BD">
        <w:rPr>
          <w:rFonts w:ascii="Courier New" w:hAnsi="Courier New" w:cs="Courier New"/>
          <w:sz w:val="18"/>
          <w:szCs w:val="18"/>
        </w:rPr>
        <w:t>#define USBTMC_FLAG_ASYNC          0x0001</w:t>
      </w:r>
    </w:p>
    <w:p w14:paraId="3E208B66"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#define USBTMC_FLAG_IGNORE_TRAILER 0x0004</w:t>
      </w:r>
    </w:p>
    <w:p w14:paraId="019091B7" w14:textId="77777777" w:rsidR="00905380" w:rsidRPr="004B41BD" w:rsidRDefault="00905380" w:rsidP="001F661E">
      <w:pPr>
        <w:pStyle w:val="Body"/>
        <w:spacing w:before="0"/>
        <w:rPr>
          <w:rFonts w:ascii="Courier New" w:hAnsi="Courier New" w:cs="Courier New"/>
          <w:sz w:val="18"/>
          <w:szCs w:val="18"/>
        </w:rPr>
      </w:pPr>
    </w:p>
    <w:p w14:paraId="2232BBCD"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struct usbtmc_message {</w:t>
      </w:r>
    </w:p>
    <w:p w14:paraId="0F5B624C"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transfer_size; /* size of bytes to transfer */</w:t>
      </w:r>
    </w:p>
    <w:p w14:paraId="3FD6ACC7"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transferred; /* size of received/written bytes */</w:t>
      </w:r>
    </w:p>
    <w:p w14:paraId="29AF221A"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flags; /* bit 0: 0 = synchronous; 1 = asynchronous */</w:t>
      </w:r>
    </w:p>
    <w:p w14:paraId="3EBC0C79" w14:textId="1E98216A"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r>
      <w:r>
        <w:rPr>
          <w:rStyle w:val="pl-k"/>
          <w:rFonts w:ascii="Consolas" w:hAnsi="Consolas"/>
          <w:color w:val="D73A49"/>
          <w:sz w:val="18"/>
          <w:szCs w:val="18"/>
          <w:shd w:val="clear" w:color="auto" w:fill="FFFFFF"/>
        </w:rPr>
        <w:t>void</w:t>
      </w:r>
      <w:r>
        <w:rPr>
          <w:rFonts w:ascii="Consolas" w:hAnsi="Consolas"/>
          <w:color w:val="24292E"/>
          <w:sz w:val="18"/>
          <w:szCs w:val="18"/>
          <w:shd w:val="clear" w:color="auto" w:fill="FFFFFF"/>
        </w:rPr>
        <w:t xml:space="preserve"> __user *</w:t>
      </w:r>
      <w:r w:rsidRPr="004B41BD">
        <w:rPr>
          <w:rFonts w:ascii="Courier New" w:hAnsi="Courier New" w:cs="Courier New"/>
          <w:sz w:val="18"/>
          <w:szCs w:val="18"/>
        </w:rPr>
        <w:t>message; /* pointer to header and data in user space */</w:t>
      </w:r>
    </w:p>
    <w:p w14:paraId="4F374D4E"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 __attribute__ ((packed));</w:t>
      </w:r>
    </w:p>
    <w:p w14:paraId="179D90E4" w14:textId="4D4691DC" w:rsidR="00905380" w:rsidRPr="004B41BD" w:rsidRDefault="00905380" w:rsidP="001F661E">
      <w:pPr>
        <w:pStyle w:val="Body"/>
      </w:pPr>
      <w:r w:rsidRPr="004B41BD">
        <w:t>In synchronous mode (flags=0) the generic read function copies max</w:t>
      </w:r>
      <w:r w:rsidR="00AF7039">
        <w:t>imum</w:t>
      </w:r>
      <w:r w:rsidRPr="004B41BD">
        <w:t xml:space="preserve"> </w:t>
      </w:r>
      <w:r w:rsidRPr="007A161A">
        <w:rPr>
          <w:rFonts w:ascii="Courier New" w:hAnsi="Courier New" w:cs="Courier New"/>
          <w:sz w:val="18"/>
          <w:szCs w:val="18"/>
        </w:rPr>
        <w:t>transfer_size</w:t>
      </w:r>
      <w:r w:rsidRPr="004B41BD">
        <w:t xml:space="preserve"> bytes of received data from Bulk IN to the </w:t>
      </w:r>
      <w:r w:rsidRPr="007A161A">
        <w:rPr>
          <w:rFonts w:ascii="Courier New" w:hAnsi="Courier New" w:cs="Courier New"/>
          <w:sz w:val="18"/>
          <w:szCs w:val="18"/>
        </w:rPr>
        <w:t>usbtmc_message.message</w:t>
      </w:r>
      <w:r w:rsidRPr="004B41BD">
        <w:t xml:space="preserve"> pointer. Depending on </w:t>
      </w:r>
      <w:r w:rsidRPr="007A161A">
        <w:rPr>
          <w:rFonts w:ascii="Courier New" w:hAnsi="Courier New" w:cs="Courier New"/>
          <w:sz w:val="18"/>
          <w:szCs w:val="18"/>
        </w:rPr>
        <w:t>transfer_size</w:t>
      </w:r>
      <w:r w:rsidRPr="004B41BD">
        <w:t xml:space="preserve"> the read function submits one (&lt;=4kB) or more urbs (up to 16) to Bulk IN. For best performance</w:t>
      </w:r>
      <w:r w:rsidR="00AF7039">
        <w:t>,</w:t>
      </w:r>
      <w:r w:rsidRPr="004B41BD">
        <w:t xml:space="preserve"> the read function copies bytes from one urb to the </w:t>
      </w:r>
      <w:r w:rsidRPr="007A161A">
        <w:rPr>
          <w:rFonts w:ascii="Courier New" w:hAnsi="Courier New" w:cs="Courier New"/>
          <w:sz w:val="18"/>
          <w:szCs w:val="18"/>
        </w:rPr>
        <w:t>message</w:t>
      </w:r>
      <w:r w:rsidRPr="004B41BD">
        <w:t xml:space="preserve"> buffer while other urbs still can receive data from the T&amp;M device concurrently. The function waits for the end of transmission or returns on error or timeout. The member </w:t>
      </w:r>
      <w:r w:rsidRPr="007A161A">
        <w:rPr>
          <w:rFonts w:ascii="Courier New" w:hAnsi="Courier New" w:cs="Courier New"/>
          <w:sz w:val="18"/>
          <w:szCs w:val="18"/>
        </w:rPr>
        <w:t>usbtmc_message.transferred</w:t>
      </w:r>
      <w:r w:rsidRPr="004B41BD">
        <w:t xml:space="preserve"> returns the number of received bytes.</w:t>
      </w:r>
    </w:p>
    <w:p w14:paraId="12CC2F5B" w14:textId="60ED2CB4" w:rsidR="00905380" w:rsidRPr="004B41BD" w:rsidRDefault="00905380" w:rsidP="001F661E">
      <w:pPr>
        <w:pStyle w:val="Body"/>
      </w:pPr>
      <w:r w:rsidRPr="004B41BD">
        <w:t>For best performance</w:t>
      </w:r>
      <w:r w:rsidR="00AF7039">
        <w:t>,</w:t>
      </w:r>
      <w:r w:rsidRPr="004B41BD">
        <w:t xml:space="preserve"> the requested transfer size should be a multiple of 4 kB. Please note that the driver has to round down the transfer_size to a multiple of 4 kB when you use more </w:t>
      </w:r>
      <w:r w:rsidR="00AF7039" w:rsidRPr="004B41BD">
        <w:t>th</w:t>
      </w:r>
      <w:r w:rsidR="00AF7039">
        <w:t>a</w:t>
      </w:r>
      <w:r w:rsidR="00AF7039" w:rsidRPr="004B41BD">
        <w:t xml:space="preserve">n </w:t>
      </w:r>
      <w:r w:rsidRPr="004B41BD">
        <w:t xml:space="preserve">4kB, since the driver does not cache or save unread data. The flag USBTMC_FLAG_IGNORE_TRAILER can be used when the transmission size is already known. Then the driver does not round down the transfer_size to a multiple of 4 kB, but does reserve extra space to receive the final short or zero length packet. Note that the instrument </w:t>
      </w:r>
      <w:r w:rsidR="00AF7039">
        <w:t>may</w:t>
      </w:r>
      <w:r w:rsidRPr="004B41BD">
        <w:t xml:space="preserve"> send up to wMaxPacketSize - 1 bytes at the end of a message to avoid sending a </w:t>
      </w:r>
      <w:r w:rsidR="00AF7039" w:rsidRPr="004B41BD">
        <w:t>zero</w:t>
      </w:r>
      <w:r w:rsidR="00AF7039">
        <w:t>-</w:t>
      </w:r>
      <w:r w:rsidRPr="004B41BD">
        <w:t>length packet.</w:t>
      </w:r>
    </w:p>
    <w:p w14:paraId="3E417633" w14:textId="05D8E08B" w:rsidR="00905380" w:rsidRPr="004B41BD" w:rsidRDefault="00905380" w:rsidP="001F661E">
      <w:pPr>
        <w:pStyle w:val="Body"/>
      </w:pPr>
      <w:r w:rsidRPr="004B41BD">
        <w:t xml:space="preserve">In asynchronous mode (flags=USBTMC_FLAG_ASYNC) the generic read function is </w:t>
      </w:r>
      <w:r w:rsidR="006B2BDE" w:rsidRPr="004B41BD">
        <w:t>non</w:t>
      </w:r>
      <w:r w:rsidR="006B2BDE">
        <w:t>-</w:t>
      </w:r>
      <w:r w:rsidRPr="004B41BD">
        <w:t xml:space="preserve">blocking. When no received data is available, the read function submits urbs as many as needed to receive </w:t>
      </w:r>
      <w:r w:rsidRPr="007A161A">
        <w:rPr>
          <w:rFonts w:ascii="Courier New" w:hAnsi="Courier New" w:cs="Courier New"/>
          <w:sz w:val="18"/>
          <w:szCs w:val="18"/>
        </w:rPr>
        <w:t>transfer_size</w:t>
      </w:r>
      <w:r w:rsidRPr="004B41BD">
        <w:t xml:space="preserve"> bytes. However</w:t>
      </w:r>
      <w:r w:rsidR="006B2BDE">
        <w:t>,</w:t>
      </w:r>
      <w:r w:rsidRPr="004B41BD">
        <w:t xml:space="preserve"> the number of flying urbs (=4kB) is limited to 16 even with subsequent calls of this ioctl.</w:t>
      </w:r>
    </w:p>
    <w:p w14:paraId="70604895" w14:textId="77777777" w:rsidR="00905380" w:rsidRPr="004B41BD" w:rsidRDefault="00905380" w:rsidP="001F661E">
      <w:pPr>
        <w:pStyle w:val="Body"/>
      </w:pPr>
      <w:r w:rsidRPr="004B41BD">
        <w:t>The message pointer can be NULL when no receiving data shall be returned. The function returns -EAGAIN when no data is available. -EINVAL is returned when data is available but the message pointer is NULL.</w:t>
      </w:r>
    </w:p>
    <w:p w14:paraId="38CD75F7" w14:textId="77777777" w:rsidR="00905380" w:rsidRPr="004B41BD" w:rsidRDefault="00905380" w:rsidP="001F661E">
      <w:pPr>
        <w:pStyle w:val="Body"/>
      </w:pPr>
      <w:r w:rsidRPr="004B41BD">
        <w:t xml:space="preserve">When available data is copied to a valid </w:t>
      </w:r>
      <w:r w:rsidRPr="007A161A">
        <w:rPr>
          <w:rFonts w:ascii="Courier New" w:hAnsi="Courier New" w:cs="Courier New"/>
          <w:sz w:val="18"/>
          <w:szCs w:val="18"/>
        </w:rPr>
        <w:t>usbtmc_message.message</w:t>
      </w:r>
      <w:r w:rsidRPr="004B41BD">
        <w:t xml:space="preserve"> pointer the member </w:t>
      </w:r>
      <w:r w:rsidRPr="007A161A">
        <w:rPr>
          <w:rFonts w:ascii="Courier New" w:hAnsi="Courier New" w:cs="Courier New"/>
          <w:sz w:val="18"/>
          <w:szCs w:val="18"/>
        </w:rPr>
        <w:t>usbtmc_message.transferred</w:t>
      </w:r>
      <w:r w:rsidRPr="004B41BD">
        <w:t xml:space="preserve"> returns the number of received bytes.</w:t>
      </w:r>
    </w:p>
    <w:p w14:paraId="3D3345B2" w14:textId="77777777" w:rsidR="00905380" w:rsidRPr="004B41BD" w:rsidRDefault="00905380" w:rsidP="001F661E">
      <w:pPr>
        <w:pStyle w:val="Body"/>
      </w:pPr>
      <w:r w:rsidRPr="004B41BD">
        <w:t>POLLIN | POLLRDNORM are signaled when at least one urb has completed with received data. POLLOUT | POLLWRNORM are signaled when all submitted urbs IN/OUT are completed. POLLERR is set when any urb fails. See poll() function above.</w:t>
      </w:r>
    </w:p>
    <w:p w14:paraId="730583A5" w14:textId="77777777" w:rsidR="00905380" w:rsidRDefault="00905380" w:rsidP="001F661E">
      <w:pPr>
        <w:pStyle w:val="Body"/>
      </w:pPr>
      <w:r w:rsidRPr="004B41BD">
        <w:t xml:space="preserve">The </w:t>
      </w:r>
      <w:r>
        <w:t>function returns:</w:t>
      </w:r>
    </w:p>
    <w:p w14:paraId="359843CF" w14:textId="77777777" w:rsidR="00905380" w:rsidRDefault="00905380" w:rsidP="001F661E">
      <w:pPr>
        <w:pStyle w:val="ListBullet"/>
      </w:pPr>
      <w:r w:rsidRPr="004B41BD">
        <w:t xml:space="preserve">1 when a short or </w:t>
      </w:r>
      <w:r>
        <w:t>zero length packet is detected.</w:t>
      </w:r>
    </w:p>
    <w:p w14:paraId="2D6E2136" w14:textId="77777777" w:rsidR="00905380" w:rsidRDefault="00905380" w:rsidP="001F661E">
      <w:pPr>
        <w:pStyle w:val="ListBullet"/>
      </w:pPr>
      <w:r w:rsidRPr="004B41BD">
        <w:t>0 is returned when the transferred size i</w:t>
      </w:r>
      <w:r>
        <w:t>s a multiple of wMaxPacketSize</w:t>
      </w:r>
    </w:p>
    <w:p w14:paraId="74FCD341" w14:textId="77777777" w:rsidR="00905380" w:rsidRDefault="00905380" w:rsidP="001F661E">
      <w:pPr>
        <w:pStyle w:val="ListBullet"/>
      </w:pPr>
      <w:r>
        <w:t xml:space="preserve">-1 and errno = </w:t>
      </w:r>
      <w:r w:rsidRPr="004B41BD">
        <w:t>EAGAIN: when no</w:t>
      </w:r>
      <w:r>
        <w:t xml:space="preserve"> data can be read asynchronous.</w:t>
      </w:r>
    </w:p>
    <w:p w14:paraId="22415F20" w14:textId="77777777" w:rsidR="00905380" w:rsidRDefault="00905380" w:rsidP="001F661E">
      <w:pPr>
        <w:pStyle w:val="ListBullet"/>
      </w:pPr>
      <w:r>
        <w:t xml:space="preserve">-1 and errno = </w:t>
      </w:r>
      <w:r w:rsidRPr="004B41BD">
        <w:t xml:space="preserve">EINVAL: when message pointer is </w:t>
      </w:r>
      <w:r>
        <w:t>invalid and data could be read.</w:t>
      </w:r>
    </w:p>
    <w:p w14:paraId="40EB0180" w14:textId="77777777" w:rsidR="00905380" w:rsidRPr="004B41BD" w:rsidRDefault="00905380" w:rsidP="001F661E">
      <w:pPr>
        <w:pStyle w:val="ListBullet"/>
      </w:pPr>
      <w:r>
        <w:t xml:space="preserve">-1 and errno = </w:t>
      </w:r>
      <w:r w:rsidRPr="004B41BD">
        <w:t xml:space="preserve">ETIMEDOUT: when no data can be read synchronous (see </w:t>
      </w:r>
      <w:r>
        <w:t>U</w:t>
      </w:r>
      <w:r w:rsidRPr="004B41BD">
        <w:t>SBTMC_IOCTL_SET_TIMEOUT) Otherwise the ioctl always returns the very first error of submitted urbs.</w:t>
      </w:r>
    </w:p>
    <w:p w14:paraId="12A57228" w14:textId="77777777" w:rsidR="00905380" w:rsidRPr="000D24DC" w:rsidRDefault="00905380" w:rsidP="001F661E">
      <w:pPr>
        <w:pStyle w:val="A11Heading3"/>
        <w:rPr>
          <w:lang w:val="en-GB"/>
        </w:rPr>
      </w:pPr>
      <w:bookmarkStart w:id="257" w:name="_Toc523870251"/>
      <w:bookmarkStart w:id="258" w:name="_Toc523955243"/>
      <w:bookmarkStart w:id="259" w:name="_Toc525115915"/>
      <w:r>
        <w:t xml:space="preserve">A.2.13 </w:t>
      </w:r>
      <w:r w:rsidRPr="001F661E">
        <w:t>New ioctl USBTMC_IOCTL_CANCEL_IO</w:t>
      </w:r>
      <w:bookmarkEnd w:id="257"/>
      <w:bookmarkEnd w:id="258"/>
      <w:bookmarkEnd w:id="259"/>
    </w:p>
    <w:p w14:paraId="70191629" w14:textId="09092FF2" w:rsidR="00905380" w:rsidRPr="004B41BD" w:rsidRDefault="00905380" w:rsidP="001F661E">
      <w:pPr>
        <w:pStyle w:val="Body"/>
      </w:pPr>
      <w:r w:rsidRPr="004B41BD">
        <w:t>This ioctl function cancels USBTMC_IOCTL_READ/USBTMC_IOCTL_WRITE functions. Internal error states are set to -ECANCELED. A subsequent call to USBTMC_IOCTL_READ or USBTMC_IOCTL_WRITE_RESULT will return -ECANCELED with information about current transferred data.</w:t>
      </w:r>
      <w:r w:rsidR="0005752A">
        <w:rPr>
          <w:rStyle w:val="Appelnotedebasdep"/>
        </w:rPr>
        <w:footnoteReference w:id="2"/>
      </w:r>
    </w:p>
    <w:p w14:paraId="0D74147D" w14:textId="77777777" w:rsidR="00905380" w:rsidRPr="001F661E" w:rsidRDefault="00905380" w:rsidP="001F661E">
      <w:pPr>
        <w:pStyle w:val="A11Heading3"/>
      </w:pPr>
      <w:bookmarkStart w:id="260" w:name="_Toc523870252"/>
      <w:bookmarkStart w:id="261" w:name="_Toc523955244"/>
      <w:bookmarkStart w:id="262" w:name="_Toc525115916"/>
      <w:r>
        <w:t xml:space="preserve">A.2.14 </w:t>
      </w:r>
      <w:r w:rsidRPr="001F661E">
        <w:t>New ioctl USBTMC_IOCTL_CLEANUP_IO</w:t>
      </w:r>
      <w:bookmarkEnd w:id="260"/>
      <w:bookmarkEnd w:id="261"/>
      <w:bookmarkEnd w:id="262"/>
    </w:p>
    <w:p w14:paraId="3942C0F9" w14:textId="6C2ADE3B" w:rsidR="00905380" w:rsidRPr="004B41BD" w:rsidRDefault="00905380" w:rsidP="001F661E">
      <w:pPr>
        <w:pStyle w:val="Body"/>
      </w:pPr>
      <w:r w:rsidRPr="004B41BD">
        <w:t xml:space="preserve">This ioctl function kills all submitted urbs to OUT and IN pipe, and clears all received data from IN pipe. The </w:t>
      </w:r>
      <w:r w:rsidRPr="007A161A">
        <w:rPr>
          <w:rFonts w:ascii="Courier New" w:hAnsi="Courier New" w:cs="Courier New"/>
          <w:sz w:val="18"/>
          <w:szCs w:val="18"/>
        </w:rPr>
        <w:t>Internal transfer counters</w:t>
      </w:r>
      <w:r w:rsidRPr="004B41BD">
        <w:t xml:space="preserve"> and error states are reset. An application should use this ioctl after an </w:t>
      </w:r>
      <w:r w:rsidR="006B2BDE" w:rsidRPr="004B41BD">
        <w:t>as</w:t>
      </w:r>
      <w:r w:rsidR="006B2BDE">
        <w:t>yn</w:t>
      </w:r>
      <w:r w:rsidR="006B2BDE" w:rsidRPr="004B41BD">
        <w:t xml:space="preserve">chronous </w:t>
      </w:r>
      <w:r w:rsidRPr="004B41BD">
        <w:t>transfer was canceled and/or error handling has finished.</w:t>
      </w:r>
    </w:p>
    <w:p w14:paraId="50F1E7D3" w14:textId="77777777" w:rsidR="00905380" w:rsidRPr="001F661E" w:rsidRDefault="00905380" w:rsidP="001F661E">
      <w:pPr>
        <w:pStyle w:val="A11Heading3"/>
      </w:pPr>
      <w:bookmarkStart w:id="263" w:name="_Toc523870257"/>
      <w:bookmarkStart w:id="264" w:name="_Toc523955245"/>
      <w:bookmarkStart w:id="265" w:name="_Toc525115917"/>
      <w:r>
        <w:t xml:space="preserve">A.2.15 </w:t>
      </w:r>
      <w:r w:rsidRPr="001F661E">
        <w:t>New ioctl USBTMC_IOCTL_AUTO_ABORT</w:t>
      </w:r>
      <w:bookmarkEnd w:id="263"/>
      <w:bookmarkEnd w:id="264"/>
      <w:bookmarkEnd w:id="265"/>
    </w:p>
    <w:p w14:paraId="6B575B8C" w14:textId="439C5DF1" w:rsidR="00905380" w:rsidRPr="004B41BD" w:rsidRDefault="00905380" w:rsidP="001F661E">
      <w:pPr>
        <w:pStyle w:val="Body"/>
      </w:pPr>
      <w:r w:rsidRPr="004B41BD">
        <w:t xml:space="preserve">Enable/Disable the auto_abort feature. </w:t>
      </w:r>
      <w:r w:rsidR="006B2BDE">
        <w:t>A</w:t>
      </w:r>
      <w:r w:rsidR="006B2BDE" w:rsidRPr="004B41BD">
        <w:t>uto</w:t>
      </w:r>
      <w:r w:rsidRPr="004B41BD">
        <w:t>_abort is disabled by default.</w:t>
      </w:r>
    </w:p>
    <w:p w14:paraId="115FF828" w14:textId="77777777" w:rsidR="00905380" w:rsidRPr="001F661E" w:rsidRDefault="00905380" w:rsidP="001F661E">
      <w:pPr>
        <w:pStyle w:val="A11Heading3"/>
      </w:pPr>
      <w:bookmarkStart w:id="266" w:name="_Toc523870258"/>
      <w:bookmarkStart w:id="267" w:name="_Toc523955246"/>
      <w:bookmarkStart w:id="268" w:name="_Toc525115918"/>
      <w:r>
        <w:t xml:space="preserve">A.2.16 </w:t>
      </w:r>
      <w:r w:rsidRPr="001F661E">
        <w:t>New ioctl USBTMC_IOCTL_API_VERSION</w:t>
      </w:r>
      <w:bookmarkEnd w:id="266"/>
      <w:bookmarkEnd w:id="267"/>
      <w:bookmarkEnd w:id="268"/>
    </w:p>
    <w:p w14:paraId="29BFD865" w14:textId="77777777" w:rsidR="00905380" w:rsidRPr="004B41BD" w:rsidRDefault="00905380" w:rsidP="001F661E">
      <w:pPr>
        <w:pStyle w:val="Body"/>
      </w:pPr>
      <w:r w:rsidRPr="004B41BD">
        <w:t>Returns current API version of usbtmc driver.</w:t>
      </w:r>
    </w:p>
    <w:p w14:paraId="3FDD6791" w14:textId="77777777" w:rsidR="00905380" w:rsidRPr="004B41BD" w:rsidRDefault="00905380" w:rsidP="001F661E">
      <w:pPr>
        <w:pStyle w:val="Body"/>
      </w:pPr>
      <w:r w:rsidRPr="004B41BD">
        <w:t>This is to allow an instrument library to determine whether the driver API is compatible with the implementation.</w:t>
      </w:r>
    </w:p>
    <w:p w14:paraId="2BDB0D74" w14:textId="3B4A8167" w:rsidR="00905380" w:rsidRDefault="00905380" w:rsidP="001F661E">
      <w:pPr>
        <w:pStyle w:val="Body"/>
      </w:pPr>
      <w:r w:rsidRPr="004B41BD">
        <w:t>The API may change in future versions. Therefore</w:t>
      </w:r>
      <w:r w:rsidR="006B2BDE">
        <w:t>,</w:t>
      </w:r>
      <w:r w:rsidRPr="004B41BD">
        <w:t xml:space="preserve"> the macro USBTMC_API_VERSION should be incremented when changing tmc.h with new flags, ioctls or when changing a significant behavior of the driver.</w:t>
      </w:r>
    </w:p>
    <w:p w14:paraId="0D9FE493" w14:textId="77777777" w:rsidR="00905380" w:rsidRPr="000C3997" w:rsidRDefault="00905380" w:rsidP="000C3997">
      <w:pPr>
        <w:pStyle w:val="A1Heading2"/>
      </w:pPr>
      <w:bookmarkStart w:id="269" w:name="_Toc523955247"/>
      <w:bookmarkStart w:id="270" w:name="_Toc525115919"/>
      <w:bookmarkStart w:id="271" w:name="_Toc523840026"/>
      <w:bookmarkEnd w:id="232"/>
      <w:r>
        <w:t xml:space="preserve">A.3 </w:t>
      </w:r>
      <w:r w:rsidRPr="000C3997">
        <w:t>Test Functions</w:t>
      </w:r>
      <w:bookmarkEnd w:id="269"/>
      <w:bookmarkEnd w:id="270"/>
    </w:p>
    <w:p w14:paraId="19738905" w14:textId="16250E4F" w:rsidR="00183552" w:rsidRPr="00183552" w:rsidRDefault="00183552" w:rsidP="00183552">
      <w:pPr>
        <w:pStyle w:val="Body1"/>
        <w:rPr>
          <w:lang w:val="en-GB" w:eastAsia="de-DE"/>
        </w:rPr>
      </w:pPr>
      <w:r>
        <w:rPr>
          <w:lang w:val="en-GB" w:eastAsia="de-DE"/>
        </w:rPr>
        <w:t>These ioctls are implemented in the intermediate github driver</w:t>
      </w:r>
      <w:r>
        <w:rPr>
          <w:rStyle w:val="Appelnotedebasdep"/>
          <w:lang w:val="en-GB" w:eastAsia="de-DE"/>
        </w:rPr>
        <w:footnoteReference w:id="3"/>
      </w:r>
      <w:r>
        <w:rPr>
          <w:lang w:val="en-GB" w:eastAsia="de-DE"/>
        </w:rPr>
        <w:t xml:space="preserve"> to simulate error conditions while testing.  Because these ioctls are not part of the core driver functionality, they are not included in the USBTMC Linux kernel driver code. </w:t>
      </w:r>
    </w:p>
    <w:p w14:paraId="78519EE4" w14:textId="77777777" w:rsidR="00905380" w:rsidRPr="000C3997" w:rsidRDefault="00905380" w:rsidP="000C3997">
      <w:pPr>
        <w:pStyle w:val="A11Heading3"/>
      </w:pPr>
      <w:bookmarkStart w:id="272" w:name="_Toc523955248"/>
      <w:bookmarkStart w:id="273" w:name="_Toc525115920"/>
      <w:r>
        <w:t xml:space="preserve">A.3.1 </w:t>
      </w:r>
      <w:r w:rsidRPr="000C3997">
        <w:t>USBTMC_IOCTL_SET_OUT_HALT</w:t>
      </w:r>
      <w:bookmarkEnd w:id="272"/>
      <w:bookmarkEnd w:id="273"/>
    </w:p>
    <w:p w14:paraId="6E498018" w14:textId="26A29B75" w:rsidR="00905380" w:rsidRPr="004B41BD" w:rsidRDefault="00905380" w:rsidP="000C3997">
      <w:pPr>
        <w:pStyle w:val="Body"/>
      </w:pPr>
      <w:r w:rsidRPr="004B41BD">
        <w:t>For testing: This ioctl sends a SET_FEATURE(HALT) request to the OUT endpoint. The ioctl is useful for test purpose</w:t>
      </w:r>
      <w:r w:rsidR="00183552">
        <w:t>s,</w:t>
      </w:r>
      <w:r w:rsidRPr="004B41BD">
        <w:t xml:space="preserve"> to simulate a device that </w:t>
      </w:r>
      <w:r w:rsidR="00B73CB7" w:rsidRPr="004B41BD">
        <w:t>cannot</w:t>
      </w:r>
      <w:r w:rsidRPr="004B41BD">
        <w:t xml:space="preserve"> receive any data due to an error condition.</w:t>
      </w:r>
    </w:p>
    <w:p w14:paraId="14C40EE2" w14:textId="77777777" w:rsidR="00905380" w:rsidRPr="000C3997" w:rsidRDefault="00905380" w:rsidP="000C3997">
      <w:pPr>
        <w:pStyle w:val="A11Heading3"/>
      </w:pPr>
      <w:bookmarkStart w:id="274" w:name="_Toc523870254"/>
      <w:bookmarkStart w:id="275" w:name="_Toc523955249"/>
      <w:bookmarkStart w:id="276" w:name="_Toc525115921"/>
      <w:r>
        <w:t xml:space="preserve">A.3.2 </w:t>
      </w:r>
      <w:r w:rsidRPr="000C3997">
        <w:t>USBTMC_IOCTL_SET_IN_HALT</w:t>
      </w:r>
      <w:bookmarkEnd w:id="274"/>
      <w:bookmarkEnd w:id="275"/>
      <w:bookmarkEnd w:id="276"/>
    </w:p>
    <w:p w14:paraId="407BB8D0" w14:textId="7B047A17" w:rsidR="00905380" w:rsidRPr="004B41BD" w:rsidRDefault="00905380" w:rsidP="000C3997">
      <w:pPr>
        <w:pStyle w:val="Body"/>
      </w:pPr>
      <w:r w:rsidRPr="004B41BD">
        <w:t>For testing: This ioctl sends a SET_FEATURE(HALT) request to the IN endpoint. The ioctl is useful for test purpose</w:t>
      </w:r>
      <w:r w:rsidR="00183552">
        <w:t>s</w:t>
      </w:r>
      <w:r w:rsidRPr="004B41BD">
        <w:t xml:space="preserve"> to simulate a device that cannot send any data due to an error condition.</w:t>
      </w:r>
    </w:p>
    <w:p w14:paraId="656DCCB1" w14:textId="77777777" w:rsidR="00905380" w:rsidRPr="000C3997" w:rsidRDefault="00905380" w:rsidP="000C3997">
      <w:pPr>
        <w:pStyle w:val="A11Heading3"/>
      </w:pPr>
      <w:bookmarkStart w:id="277" w:name="_Toc523870255"/>
      <w:bookmarkStart w:id="278" w:name="_Toc523955250"/>
      <w:bookmarkStart w:id="279" w:name="_Toc525115922"/>
      <w:r>
        <w:t xml:space="preserve">A.3.3 </w:t>
      </w:r>
      <w:r w:rsidRPr="000C3997">
        <w:t>USBTMC_IOCTL_ABORT_BULK_IN_TAG</w:t>
      </w:r>
      <w:bookmarkEnd w:id="277"/>
      <w:bookmarkEnd w:id="278"/>
      <w:bookmarkEnd w:id="279"/>
    </w:p>
    <w:p w14:paraId="405286EE" w14:textId="77777777" w:rsidR="00905380" w:rsidRPr="004B41BD" w:rsidRDefault="00905380" w:rsidP="000C3997">
      <w:pPr>
        <w:pStyle w:val="Body"/>
      </w:pPr>
      <w:r w:rsidRPr="004B41BD">
        <w:t>For testing: The ioctl tries to abort a BULK IN transfer with a given tag.</w:t>
      </w:r>
    </w:p>
    <w:p w14:paraId="390F3021" w14:textId="77777777" w:rsidR="00905380" w:rsidRPr="000C3997" w:rsidRDefault="00905380" w:rsidP="000C3997">
      <w:pPr>
        <w:pStyle w:val="A11Heading3"/>
      </w:pPr>
      <w:bookmarkStart w:id="280" w:name="_Toc523870256"/>
      <w:bookmarkStart w:id="281" w:name="_Toc523955251"/>
      <w:bookmarkStart w:id="282" w:name="_Toc525115923"/>
      <w:r>
        <w:t xml:space="preserve">A.3.4 </w:t>
      </w:r>
      <w:r w:rsidRPr="000C3997">
        <w:t>USBTMC_IOCTL_ABORT_BULK_OUT_TAG</w:t>
      </w:r>
      <w:bookmarkEnd w:id="280"/>
      <w:bookmarkEnd w:id="281"/>
      <w:bookmarkEnd w:id="282"/>
    </w:p>
    <w:p w14:paraId="16B62966" w14:textId="77777777" w:rsidR="00905380" w:rsidRPr="004B41BD" w:rsidRDefault="00905380" w:rsidP="000C3997">
      <w:pPr>
        <w:pStyle w:val="Body"/>
      </w:pPr>
      <w:r w:rsidRPr="004B41BD">
        <w:t>For testing: The ioctl tries to abort a BULK OUT transfer with a given tag.</w:t>
      </w:r>
    </w:p>
    <w:p w14:paraId="655EE580" w14:textId="77777777" w:rsidR="00905380" w:rsidRPr="000C3997" w:rsidRDefault="00905380" w:rsidP="000C3997">
      <w:pPr>
        <w:pStyle w:val="Body"/>
        <w:rPr>
          <w:lang w:val="en-GB" w:eastAsia="de-DE"/>
        </w:rPr>
      </w:pPr>
    </w:p>
    <w:p w14:paraId="0497493A" w14:textId="77777777" w:rsidR="00905380" w:rsidRPr="0058297B" w:rsidRDefault="00905380" w:rsidP="0058297B">
      <w:pPr>
        <w:pStyle w:val="Body"/>
      </w:pPr>
      <w:bookmarkStart w:id="283" w:name="_Toc523840047"/>
      <w:bookmarkStart w:id="284" w:name="_Toc523840470"/>
      <w:bookmarkStart w:id="285" w:name="_Toc523840049"/>
      <w:bookmarkStart w:id="286" w:name="_Toc523840472"/>
      <w:bookmarkStart w:id="287" w:name="_Toc523840056"/>
      <w:bookmarkStart w:id="288" w:name="_Toc523840479"/>
      <w:bookmarkStart w:id="289" w:name="_Toc523840058"/>
      <w:bookmarkStart w:id="290" w:name="_Toc523840481"/>
      <w:bookmarkStart w:id="291" w:name="_Toc523840067"/>
      <w:bookmarkStart w:id="292" w:name="_Toc523840490"/>
      <w:bookmarkEnd w:id="271"/>
      <w:bookmarkEnd w:id="283"/>
      <w:bookmarkEnd w:id="284"/>
      <w:bookmarkEnd w:id="285"/>
      <w:bookmarkEnd w:id="286"/>
      <w:bookmarkEnd w:id="287"/>
      <w:bookmarkEnd w:id="288"/>
      <w:bookmarkEnd w:id="289"/>
      <w:bookmarkEnd w:id="290"/>
      <w:bookmarkEnd w:id="291"/>
      <w:bookmarkEnd w:id="292"/>
    </w:p>
    <w:sectPr w:rsidR="00905380" w:rsidRPr="0058297B" w:rsidSect="006A2257">
      <w:footerReference w:type="even" r:id="rId14"/>
      <w:footerReference w:type="default" r:id="rId15"/>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08C0B" w14:textId="77777777" w:rsidR="007B77FC" w:rsidRDefault="007B77FC">
      <w:r>
        <w:separator/>
      </w:r>
    </w:p>
  </w:endnote>
  <w:endnote w:type="continuationSeparator" w:id="0">
    <w:p w14:paraId="4CF6678D" w14:textId="77777777" w:rsidR="007B77FC" w:rsidRDefault="007B77FC">
      <w:r>
        <w:continuationSeparator/>
      </w:r>
    </w:p>
  </w:endnote>
  <w:endnote w:type="continuationNotice" w:id="1">
    <w:p w14:paraId="31F787D0" w14:textId="77777777" w:rsidR="007B77FC" w:rsidRDefault="007B77FC" w:rsidP="00DB64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3C897" w14:textId="3D470474" w:rsidR="00573293" w:rsidRDefault="00573293">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2C3FE3">
      <w:rPr>
        <w:noProof/>
        <w:color w:val="auto"/>
        <w:sz w:val="20"/>
      </w:rPr>
      <w:t>4</w:t>
    </w:r>
    <w:r>
      <w:rPr>
        <w:color w:val="auto"/>
        <w:sz w:val="20"/>
      </w:rPr>
      <w:fldChar w:fldCharType="end"/>
    </w:r>
    <w:r>
      <w:tab/>
    </w:r>
    <w:r w:rsidRPr="00B86CD5">
      <w:t>IVI-</w:t>
    </w:r>
    <w:r>
      <w:t>6.2</w:t>
    </w:r>
    <w:r w:rsidRPr="00B86CD5">
      <w:t xml:space="preserve">: </w:t>
    </w:r>
    <w:r w:rsidRPr="002F00EC">
      <w:t>VISA Interoperability Requirements for USBTMC</w:t>
    </w:r>
  </w:p>
  <w:p w14:paraId="6ED33127" w14:textId="77777777" w:rsidR="00573293" w:rsidRPr="001B64E0" w:rsidRDefault="0057329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C099B" w14:textId="77FC697C" w:rsidR="00573293" w:rsidRDefault="00573293">
    <w:pPr>
      <w:pStyle w:val="MRfooter"/>
    </w:pPr>
    <w:r w:rsidRPr="00B86CD5">
      <w:t>IVI-</w:t>
    </w:r>
    <w:r>
      <w:t>6.2</w:t>
    </w:r>
    <w:r w:rsidRPr="00B86CD5">
      <w:t xml:space="preserve">: </w:t>
    </w:r>
    <w:r w:rsidRPr="002F00EC">
      <w:t>VISA Interoperability Requirements for USBTMC</w:t>
    </w:r>
    <w:r>
      <w:tab/>
    </w:r>
    <w:r>
      <w:rPr>
        <w:color w:val="auto"/>
        <w:sz w:val="20"/>
      </w:rPr>
      <w:fldChar w:fldCharType="begin"/>
    </w:r>
    <w:r>
      <w:rPr>
        <w:color w:val="auto"/>
        <w:sz w:val="20"/>
      </w:rPr>
      <w:instrText xml:space="preserve"> PAGE </w:instrText>
    </w:r>
    <w:r>
      <w:rPr>
        <w:color w:val="auto"/>
        <w:sz w:val="20"/>
      </w:rPr>
      <w:fldChar w:fldCharType="separate"/>
    </w:r>
    <w:r w:rsidR="002C3FE3">
      <w:rPr>
        <w:noProof/>
        <w:color w:val="auto"/>
        <w:sz w:val="20"/>
      </w:rPr>
      <w:t>5</w:t>
    </w:r>
    <w:r>
      <w:rPr>
        <w:color w:val="auto"/>
        <w:sz w:val="20"/>
      </w:rPr>
      <w:fldChar w:fldCharType="end"/>
    </w:r>
    <w:r>
      <w:tab/>
      <w:t>IVI Foundation</w:t>
    </w:r>
  </w:p>
  <w:p w14:paraId="60A95014" w14:textId="77777777" w:rsidR="00573293" w:rsidRPr="001B64E0" w:rsidRDefault="005732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E9C1A" w14:textId="77777777" w:rsidR="007B77FC" w:rsidRDefault="007B77FC">
      <w:r>
        <w:separator/>
      </w:r>
    </w:p>
  </w:footnote>
  <w:footnote w:type="continuationSeparator" w:id="0">
    <w:p w14:paraId="09E0D401" w14:textId="77777777" w:rsidR="007B77FC" w:rsidRDefault="007B77FC">
      <w:r>
        <w:continuationSeparator/>
      </w:r>
    </w:p>
  </w:footnote>
  <w:footnote w:type="continuationNotice" w:id="1">
    <w:p w14:paraId="414650B5" w14:textId="77777777" w:rsidR="007B77FC" w:rsidRDefault="007B77FC" w:rsidP="00DB6443">
      <w:pPr>
        <w:spacing w:after="0" w:line="240" w:lineRule="auto"/>
      </w:pPr>
    </w:p>
  </w:footnote>
  <w:footnote w:id="2">
    <w:p w14:paraId="4080FE7A" w14:textId="72F9F712" w:rsidR="00573293" w:rsidRDefault="00573293">
      <w:pPr>
        <w:pStyle w:val="Notedebasdepage"/>
      </w:pPr>
      <w:r>
        <w:rPr>
          <w:rStyle w:val="Appelnotedebasdep"/>
        </w:rPr>
        <w:footnoteRef/>
      </w:r>
      <w:r>
        <w:t xml:space="preserve"> For examples on the proper way to use this ioctl, refer to examples on the IVI git repository.</w:t>
      </w:r>
    </w:p>
  </w:footnote>
  <w:footnote w:id="3">
    <w:p w14:paraId="6BD75334" w14:textId="77777777" w:rsidR="00573293" w:rsidRDefault="00573293" w:rsidP="00183552">
      <w:pPr>
        <w:pStyle w:val="Notedebasdepage"/>
      </w:pPr>
      <w:r>
        <w:rPr>
          <w:rStyle w:val="Appelnotedebasdep"/>
        </w:rPr>
        <w:footnoteRef/>
      </w:r>
      <w:r>
        <w:t xml:space="preserve"> </w:t>
      </w:r>
      <w:hyperlink r:id="rId1" w:history="1">
        <w:r w:rsidRPr="000C5B18">
          <w:rPr>
            <w:rStyle w:val="Lienhypertexte"/>
          </w:rPr>
          <w:t>https://github.com/GuidoKiener/linux-usbtmc</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1BAFED6"/>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A6E4E382"/>
    <w:lvl w:ilvl="0">
      <w:start w:val="1"/>
      <w:numFmt w:val="bullet"/>
      <w:lvlText w:val=""/>
      <w:lvlJc w:val="left"/>
      <w:pPr>
        <w:tabs>
          <w:tab w:val="num" w:pos="643"/>
        </w:tabs>
        <w:ind w:left="643" w:hanging="360"/>
      </w:pPr>
      <w:rPr>
        <w:rFonts w:ascii="Symbol" w:hAnsi="Symbol" w:hint="default"/>
      </w:rPr>
    </w:lvl>
  </w:abstractNum>
  <w:abstractNum w:abstractNumId="2">
    <w:nsid w:val="FFFFFFFB"/>
    <w:multiLevelType w:val="multilevel"/>
    <w:tmpl w:val="56A2E7C8"/>
    <w:lvl w:ilvl="0">
      <w:start w:val="1"/>
      <w:numFmt w:val="decimal"/>
      <w:pStyle w:val="Titre1"/>
      <w:suff w:val="space"/>
      <w:lvlText w:val="%1."/>
      <w:lvlJc w:val="left"/>
      <w:rPr>
        <w:rFonts w:cs="Times New Roman" w:hint="default"/>
      </w:rPr>
    </w:lvl>
    <w:lvl w:ilvl="1">
      <w:start w:val="1"/>
      <w:numFmt w:val="decimal"/>
      <w:pStyle w:val="Titre2"/>
      <w:suff w:val="space"/>
      <w:lvlText w:val="%1.%2"/>
      <w:lvlJc w:val="left"/>
      <w:rPr>
        <w:rFonts w:cs="Times New Roman" w:hint="default"/>
      </w:rPr>
    </w:lvl>
    <w:lvl w:ilvl="2">
      <w:start w:val="1"/>
      <w:numFmt w:val="decimal"/>
      <w:pStyle w:val="Titre3"/>
      <w:suff w:val="space"/>
      <w:lvlText w:val="%1.%2.%3"/>
      <w:lvlJc w:val="left"/>
      <w:pPr>
        <w:ind w:left="900"/>
      </w:pPr>
      <w:rPr>
        <w:rFonts w:cs="Times New Roman" w:hint="default"/>
      </w:rPr>
    </w:lvl>
    <w:lvl w:ilvl="3">
      <w:start w:val="1"/>
      <w:numFmt w:val="decimal"/>
      <w:pStyle w:val="Titre4"/>
      <w:suff w:val="space"/>
      <w:lvlText w:val="%1.%2.%3.%4"/>
      <w:lvlJc w:val="left"/>
      <w:pPr>
        <w:ind w:left="720"/>
      </w:pPr>
      <w:rPr>
        <w:rFonts w:cs="Times New Roman" w:hint="default"/>
      </w:rPr>
    </w:lvl>
    <w:lvl w:ilvl="4">
      <w:start w:val="1"/>
      <w:numFmt w:val="decimal"/>
      <w:pStyle w:val="Titre5"/>
      <w:suff w:val="space"/>
      <w:lvlText w:val="%1.%2.%3.%4.%5"/>
      <w:lvlJc w:val="left"/>
      <w:rPr>
        <w:rFonts w:cs="Times New Roman" w:hint="default"/>
      </w:rPr>
    </w:lvl>
    <w:lvl w:ilvl="5">
      <w:start w:val="1"/>
      <w:numFmt w:val="decimal"/>
      <w:pStyle w:val="Titre6"/>
      <w:suff w:val="space"/>
      <w:lvlText w:val="%1.%2.%3.%4.%5.%6"/>
      <w:lvlJc w:val="left"/>
      <w:rPr>
        <w:rFonts w:cs="Times New Roman" w:hint="default"/>
      </w:rPr>
    </w:lvl>
    <w:lvl w:ilvl="6">
      <w:start w:val="1"/>
      <w:numFmt w:val="decimal"/>
      <w:pStyle w:val="Titre7"/>
      <w:suff w:val="space"/>
      <w:lvlText w:val="%1.%2.%3.%4.%5.%6.%7"/>
      <w:lvlJc w:val="left"/>
      <w:rPr>
        <w:rFonts w:cs="Times New Roman" w:hint="default"/>
      </w:rPr>
    </w:lvl>
    <w:lvl w:ilvl="7">
      <w:start w:val="1"/>
      <w:numFmt w:val="decimal"/>
      <w:pStyle w:val="Titre8"/>
      <w:suff w:val="space"/>
      <w:lvlText w:val="%1.%2.%3.%4.%5.%6.%7.%8"/>
      <w:lvlJc w:val="left"/>
      <w:rPr>
        <w:rFonts w:cs="Times New Roman" w:hint="default"/>
      </w:rPr>
    </w:lvl>
    <w:lvl w:ilvl="8">
      <w:start w:val="1"/>
      <w:numFmt w:val="decimal"/>
      <w:pStyle w:val="Titre9"/>
      <w:suff w:val="space"/>
      <w:lvlText w:val="%1.%2.%3.%4.%5.%6.%7.%8.%9"/>
      <w:lvlJc w:val="left"/>
      <w:rPr>
        <w:rFonts w:cs="Times New Roman" w:hint="default"/>
      </w:rPr>
    </w:lvl>
  </w:abstractNum>
  <w:abstractNum w:abstractNumId="3">
    <w:nsid w:val="0150797A"/>
    <w:multiLevelType w:val="multilevel"/>
    <w:tmpl w:val="0112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11E5A"/>
    <w:multiLevelType w:val="hybridMultilevel"/>
    <w:tmpl w:val="3E9C45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29612AB0"/>
    <w:multiLevelType w:val="hybridMultilevel"/>
    <w:tmpl w:val="BCF8269E"/>
    <w:lvl w:ilvl="0" w:tplc="FE186990">
      <w:start w:val="1"/>
      <w:numFmt w:val="bullet"/>
      <w:pStyle w:val="ListBullet3"/>
      <w:lvlText w:val=""/>
      <w:lvlJc w:val="left"/>
      <w:pPr>
        <w:tabs>
          <w:tab w:val="num" w:pos="1800"/>
        </w:tabs>
        <w:ind w:left="1800" w:hanging="360"/>
      </w:pPr>
      <w:rPr>
        <w:rFonts w:ascii="Symbol" w:hAnsi="Symbol" w:hint="default"/>
        <w:sz w:val="20"/>
      </w:rPr>
    </w:lvl>
    <w:lvl w:ilvl="1" w:tplc="12AE1C16" w:tentative="1">
      <w:start w:val="1"/>
      <w:numFmt w:val="bullet"/>
      <w:lvlText w:val="o"/>
      <w:lvlJc w:val="left"/>
      <w:pPr>
        <w:tabs>
          <w:tab w:val="num" w:pos="1440"/>
        </w:tabs>
        <w:ind w:left="1440" w:hanging="360"/>
      </w:pPr>
      <w:rPr>
        <w:rFonts w:ascii="Courier New" w:hAnsi="Courier New" w:hint="default"/>
      </w:rPr>
    </w:lvl>
    <w:lvl w:ilvl="2" w:tplc="C7A0EF9A" w:tentative="1">
      <w:start w:val="1"/>
      <w:numFmt w:val="bullet"/>
      <w:lvlText w:val=""/>
      <w:lvlJc w:val="left"/>
      <w:pPr>
        <w:tabs>
          <w:tab w:val="num" w:pos="2160"/>
        </w:tabs>
        <w:ind w:left="2160" w:hanging="360"/>
      </w:pPr>
      <w:rPr>
        <w:rFonts w:ascii="Wingdings" w:hAnsi="Wingdings" w:hint="default"/>
      </w:rPr>
    </w:lvl>
    <w:lvl w:ilvl="3" w:tplc="9EDCEB94" w:tentative="1">
      <w:start w:val="1"/>
      <w:numFmt w:val="bullet"/>
      <w:lvlText w:val=""/>
      <w:lvlJc w:val="left"/>
      <w:pPr>
        <w:tabs>
          <w:tab w:val="num" w:pos="2880"/>
        </w:tabs>
        <w:ind w:left="2880" w:hanging="360"/>
      </w:pPr>
      <w:rPr>
        <w:rFonts w:ascii="Symbol" w:hAnsi="Symbol" w:hint="default"/>
      </w:rPr>
    </w:lvl>
    <w:lvl w:ilvl="4" w:tplc="365A66B2" w:tentative="1">
      <w:start w:val="1"/>
      <w:numFmt w:val="bullet"/>
      <w:lvlText w:val="o"/>
      <w:lvlJc w:val="left"/>
      <w:pPr>
        <w:tabs>
          <w:tab w:val="num" w:pos="3600"/>
        </w:tabs>
        <w:ind w:left="3600" w:hanging="360"/>
      </w:pPr>
      <w:rPr>
        <w:rFonts w:ascii="Courier New" w:hAnsi="Courier New" w:hint="default"/>
      </w:rPr>
    </w:lvl>
    <w:lvl w:ilvl="5" w:tplc="1D7ED21A" w:tentative="1">
      <w:start w:val="1"/>
      <w:numFmt w:val="bullet"/>
      <w:lvlText w:val=""/>
      <w:lvlJc w:val="left"/>
      <w:pPr>
        <w:tabs>
          <w:tab w:val="num" w:pos="4320"/>
        </w:tabs>
        <w:ind w:left="4320" w:hanging="360"/>
      </w:pPr>
      <w:rPr>
        <w:rFonts w:ascii="Wingdings" w:hAnsi="Wingdings" w:hint="default"/>
      </w:rPr>
    </w:lvl>
    <w:lvl w:ilvl="6" w:tplc="F02ED0E2" w:tentative="1">
      <w:start w:val="1"/>
      <w:numFmt w:val="bullet"/>
      <w:lvlText w:val=""/>
      <w:lvlJc w:val="left"/>
      <w:pPr>
        <w:tabs>
          <w:tab w:val="num" w:pos="5040"/>
        </w:tabs>
        <w:ind w:left="5040" w:hanging="360"/>
      </w:pPr>
      <w:rPr>
        <w:rFonts w:ascii="Symbol" w:hAnsi="Symbol" w:hint="default"/>
      </w:rPr>
    </w:lvl>
    <w:lvl w:ilvl="7" w:tplc="FF1A1F6A" w:tentative="1">
      <w:start w:val="1"/>
      <w:numFmt w:val="bullet"/>
      <w:lvlText w:val="o"/>
      <w:lvlJc w:val="left"/>
      <w:pPr>
        <w:tabs>
          <w:tab w:val="num" w:pos="5760"/>
        </w:tabs>
        <w:ind w:left="5760" w:hanging="360"/>
      </w:pPr>
      <w:rPr>
        <w:rFonts w:ascii="Courier New" w:hAnsi="Courier New" w:hint="default"/>
      </w:rPr>
    </w:lvl>
    <w:lvl w:ilvl="8" w:tplc="804C56DE" w:tentative="1">
      <w:start w:val="1"/>
      <w:numFmt w:val="bullet"/>
      <w:lvlText w:val=""/>
      <w:lvlJc w:val="left"/>
      <w:pPr>
        <w:tabs>
          <w:tab w:val="num" w:pos="6480"/>
        </w:tabs>
        <w:ind w:left="6480" w:hanging="360"/>
      </w:pPr>
      <w:rPr>
        <w:rFonts w:ascii="Wingdings" w:hAnsi="Wingdings" w:hint="default"/>
      </w:rPr>
    </w:lvl>
  </w:abstractNum>
  <w:abstractNum w:abstractNumId="6">
    <w:nsid w:val="31891585"/>
    <w:multiLevelType w:val="hybridMultilevel"/>
    <w:tmpl w:val="EF6A3466"/>
    <w:lvl w:ilvl="0" w:tplc="5B3A4018">
      <w:start w:val="1"/>
      <w:numFmt w:val="bullet"/>
      <w:pStyle w:val="ListBullet"/>
      <w:lvlText w:val=""/>
      <w:lvlJc w:val="left"/>
      <w:pPr>
        <w:tabs>
          <w:tab w:val="num" w:pos="1080"/>
        </w:tabs>
        <w:ind w:left="1080" w:hanging="360"/>
      </w:pPr>
      <w:rPr>
        <w:rFonts w:ascii="Symbol" w:hAnsi="Symbol" w:hint="default"/>
        <w:sz w:val="20"/>
      </w:rPr>
    </w:lvl>
    <w:lvl w:ilvl="1" w:tplc="295C3C9A">
      <w:start w:val="1"/>
      <w:numFmt w:val="decimal"/>
      <w:lvlText w:val="%2."/>
      <w:lvlJc w:val="left"/>
      <w:pPr>
        <w:tabs>
          <w:tab w:val="num" w:pos="1440"/>
        </w:tabs>
        <w:ind w:left="1440" w:hanging="360"/>
      </w:pPr>
      <w:rPr>
        <w:rFonts w:cs="Times New Roman" w:hint="default"/>
        <w:sz w:val="20"/>
      </w:rPr>
    </w:lvl>
    <w:lvl w:ilvl="2" w:tplc="4044F6BA">
      <w:start w:val="1"/>
      <w:numFmt w:val="bullet"/>
      <w:lvlText w:val=""/>
      <w:lvlJc w:val="left"/>
      <w:pPr>
        <w:tabs>
          <w:tab w:val="num" w:pos="2160"/>
        </w:tabs>
        <w:ind w:left="2160" w:hanging="360"/>
      </w:pPr>
      <w:rPr>
        <w:rFonts w:ascii="Wingdings" w:hAnsi="Wingdings" w:hint="default"/>
      </w:rPr>
    </w:lvl>
    <w:lvl w:ilvl="3" w:tplc="DFEE431A" w:tentative="1">
      <w:start w:val="1"/>
      <w:numFmt w:val="bullet"/>
      <w:lvlText w:val=""/>
      <w:lvlJc w:val="left"/>
      <w:pPr>
        <w:tabs>
          <w:tab w:val="num" w:pos="2880"/>
        </w:tabs>
        <w:ind w:left="2880" w:hanging="360"/>
      </w:pPr>
      <w:rPr>
        <w:rFonts w:ascii="Symbol" w:hAnsi="Symbol" w:hint="default"/>
      </w:rPr>
    </w:lvl>
    <w:lvl w:ilvl="4" w:tplc="BD1EBD0A" w:tentative="1">
      <w:start w:val="1"/>
      <w:numFmt w:val="bullet"/>
      <w:lvlText w:val="o"/>
      <w:lvlJc w:val="left"/>
      <w:pPr>
        <w:tabs>
          <w:tab w:val="num" w:pos="3600"/>
        </w:tabs>
        <w:ind w:left="3600" w:hanging="360"/>
      </w:pPr>
      <w:rPr>
        <w:rFonts w:ascii="Courier New" w:hAnsi="Courier New" w:hint="default"/>
      </w:rPr>
    </w:lvl>
    <w:lvl w:ilvl="5" w:tplc="9FE80D12" w:tentative="1">
      <w:start w:val="1"/>
      <w:numFmt w:val="bullet"/>
      <w:lvlText w:val=""/>
      <w:lvlJc w:val="left"/>
      <w:pPr>
        <w:tabs>
          <w:tab w:val="num" w:pos="4320"/>
        </w:tabs>
        <w:ind w:left="4320" w:hanging="360"/>
      </w:pPr>
      <w:rPr>
        <w:rFonts w:ascii="Wingdings" w:hAnsi="Wingdings" w:hint="default"/>
      </w:rPr>
    </w:lvl>
    <w:lvl w:ilvl="6" w:tplc="B9FA44BE" w:tentative="1">
      <w:start w:val="1"/>
      <w:numFmt w:val="bullet"/>
      <w:lvlText w:val=""/>
      <w:lvlJc w:val="left"/>
      <w:pPr>
        <w:tabs>
          <w:tab w:val="num" w:pos="5040"/>
        </w:tabs>
        <w:ind w:left="5040" w:hanging="360"/>
      </w:pPr>
      <w:rPr>
        <w:rFonts w:ascii="Symbol" w:hAnsi="Symbol" w:hint="default"/>
      </w:rPr>
    </w:lvl>
    <w:lvl w:ilvl="7" w:tplc="82EAC6C2" w:tentative="1">
      <w:start w:val="1"/>
      <w:numFmt w:val="bullet"/>
      <w:lvlText w:val="o"/>
      <w:lvlJc w:val="left"/>
      <w:pPr>
        <w:tabs>
          <w:tab w:val="num" w:pos="5760"/>
        </w:tabs>
        <w:ind w:left="5760" w:hanging="360"/>
      </w:pPr>
      <w:rPr>
        <w:rFonts w:ascii="Courier New" w:hAnsi="Courier New" w:hint="default"/>
      </w:rPr>
    </w:lvl>
    <w:lvl w:ilvl="8" w:tplc="9440E838" w:tentative="1">
      <w:start w:val="1"/>
      <w:numFmt w:val="bullet"/>
      <w:lvlText w:val=""/>
      <w:lvlJc w:val="left"/>
      <w:pPr>
        <w:tabs>
          <w:tab w:val="num" w:pos="6480"/>
        </w:tabs>
        <w:ind w:left="6480" w:hanging="360"/>
      </w:pPr>
      <w:rPr>
        <w:rFonts w:ascii="Wingdings" w:hAnsi="Wingdings" w:hint="default"/>
      </w:rPr>
    </w:lvl>
  </w:abstractNum>
  <w:abstractNum w:abstractNumId="7">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rPr>
        <w:rFonts w:cs="Times New Roman"/>
      </w:rPr>
    </w:lvl>
    <w:lvl w:ilvl="2" w:tplc="FFFFFFFF">
      <w:start w:val="1"/>
      <w:numFmt w:val="lowerLetter"/>
      <w:lvlText w:val="%3)"/>
      <w:lvlJc w:val="left"/>
      <w:pPr>
        <w:tabs>
          <w:tab w:val="num" w:pos="1620"/>
        </w:tabs>
        <w:ind w:left="1620" w:hanging="360"/>
      </w:pPr>
      <w:rPr>
        <w:rFonts w:cs="Times New Roman"/>
      </w:rPr>
    </w:lvl>
    <w:lvl w:ilvl="3" w:tplc="FFFFFFFF">
      <w:start w:val="1"/>
      <w:numFmt w:val="decimal"/>
      <w:lvlText w:val="%4."/>
      <w:lvlJc w:val="left"/>
      <w:pPr>
        <w:tabs>
          <w:tab w:val="num" w:pos="2160"/>
        </w:tabs>
        <w:ind w:left="2160" w:hanging="360"/>
      </w:pPr>
      <w:rPr>
        <w:rFonts w:cs="Times New Roman"/>
      </w:rPr>
    </w:lvl>
    <w:lvl w:ilvl="4" w:tplc="FFFFFFFF" w:tentative="1">
      <w:start w:val="1"/>
      <w:numFmt w:val="lowerLetter"/>
      <w:lvlText w:val="%5."/>
      <w:lvlJc w:val="left"/>
      <w:pPr>
        <w:tabs>
          <w:tab w:val="num" w:pos="2880"/>
        </w:tabs>
        <w:ind w:left="2880" w:hanging="360"/>
      </w:pPr>
      <w:rPr>
        <w:rFonts w:cs="Times New Roman"/>
      </w:rPr>
    </w:lvl>
    <w:lvl w:ilvl="5" w:tplc="FFFFFFFF" w:tentative="1">
      <w:start w:val="1"/>
      <w:numFmt w:val="lowerRoman"/>
      <w:lvlText w:val="%6."/>
      <w:lvlJc w:val="right"/>
      <w:pPr>
        <w:tabs>
          <w:tab w:val="num" w:pos="3600"/>
        </w:tabs>
        <w:ind w:left="3600" w:hanging="180"/>
      </w:pPr>
      <w:rPr>
        <w:rFonts w:cs="Times New Roman"/>
      </w:rPr>
    </w:lvl>
    <w:lvl w:ilvl="6" w:tplc="FFFFFFFF" w:tentative="1">
      <w:start w:val="1"/>
      <w:numFmt w:val="decimal"/>
      <w:lvlText w:val="%7."/>
      <w:lvlJc w:val="left"/>
      <w:pPr>
        <w:tabs>
          <w:tab w:val="num" w:pos="4320"/>
        </w:tabs>
        <w:ind w:left="4320" w:hanging="360"/>
      </w:pPr>
      <w:rPr>
        <w:rFonts w:cs="Times New Roman"/>
      </w:rPr>
    </w:lvl>
    <w:lvl w:ilvl="7" w:tplc="FFFFFFFF" w:tentative="1">
      <w:start w:val="1"/>
      <w:numFmt w:val="lowerLetter"/>
      <w:lvlText w:val="%8."/>
      <w:lvlJc w:val="left"/>
      <w:pPr>
        <w:tabs>
          <w:tab w:val="num" w:pos="5040"/>
        </w:tabs>
        <w:ind w:left="5040" w:hanging="360"/>
      </w:pPr>
      <w:rPr>
        <w:rFonts w:cs="Times New Roman"/>
      </w:rPr>
    </w:lvl>
    <w:lvl w:ilvl="8" w:tplc="FFFFFFFF" w:tentative="1">
      <w:start w:val="1"/>
      <w:numFmt w:val="lowerRoman"/>
      <w:lvlText w:val="%9."/>
      <w:lvlJc w:val="right"/>
      <w:pPr>
        <w:tabs>
          <w:tab w:val="num" w:pos="5760"/>
        </w:tabs>
        <w:ind w:left="5760" w:hanging="180"/>
      </w:pPr>
      <w:rPr>
        <w:rFonts w:cs="Times New Roman"/>
      </w:rPr>
    </w:lvl>
  </w:abstractNum>
  <w:abstractNum w:abstractNumId="8">
    <w:nsid w:val="3F264A21"/>
    <w:multiLevelType w:val="hybridMultilevel"/>
    <w:tmpl w:val="340E63D8"/>
    <w:lvl w:ilvl="0" w:tplc="D58CEB26">
      <w:start w:val="1"/>
      <w:numFmt w:val="decimal"/>
      <w:pStyle w:val="ListNumber3"/>
      <w:lvlText w:val="%1."/>
      <w:lvlJc w:val="left"/>
      <w:pPr>
        <w:tabs>
          <w:tab w:val="num" w:pos="2520"/>
        </w:tabs>
        <w:ind w:left="2520" w:hanging="360"/>
      </w:pPr>
      <w:rPr>
        <w:rFonts w:cs="Times New Roman"/>
      </w:rPr>
    </w:lvl>
    <w:lvl w:ilvl="1" w:tplc="CE342BEA" w:tentative="1">
      <w:start w:val="1"/>
      <w:numFmt w:val="lowerLetter"/>
      <w:lvlText w:val="%2."/>
      <w:lvlJc w:val="left"/>
      <w:pPr>
        <w:tabs>
          <w:tab w:val="num" w:pos="3240"/>
        </w:tabs>
        <w:ind w:left="3240" w:hanging="360"/>
      </w:pPr>
      <w:rPr>
        <w:rFonts w:cs="Times New Roman"/>
      </w:rPr>
    </w:lvl>
    <w:lvl w:ilvl="2" w:tplc="2C5E9224" w:tentative="1">
      <w:start w:val="1"/>
      <w:numFmt w:val="lowerRoman"/>
      <w:lvlText w:val="%3."/>
      <w:lvlJc w:val="right"/>
      <w:pPr>
        <w:tabs>
          <w:tab w:val="num" w:pos="3960"/>
        </w:tabs>
        <w:ind w:left="3960" w:hanging="180"/>
      </w:pPr>
      <w:rPr>
        <w:rFonts w:cs="Times New Roman"/>
      </w:rPr>
    </w:lvl>
    <w:lvl w:ilvl="3" w:tplc="013810A8" w:tentative="1">
      <w:start w:val="1"/>
      <w:numFmt w:val="decimal"/>
      <w:lvlText w:val="%4."/>
      <w:lvlJc w:val="left"/>
      <w:pPr>
        <w:tabs>
          <w:tab w:val="num" w:pos="4680"/>
        </w:tabs>
        <w:ind w:left="4680" w:hanging="360"/>
      </w:pPr>
      <w:rPr>
        <w:rFonts w:cs="Times New Roman"/>
      </w:rPr>
    </w:lvl>
    <w:lvl w:ilvl="4" w:tplc="7D8858E8" w:tentative="1">
      <w:start w:val="1"/>
      <w:numFmt w:val="lowerLetter"/>
      <w:lvlText w:val="%5."/>
      <w:lvlJc w:val="left"/>
      <w:pPr>
        <w:tabs>
          <w:tab w:val="num" w:pos="5400"/>
        </w:tabs>
        <w:ind w:left="5400" w:hanging="360"/>
      </w:pPr>
      <w:rPr>
        <w:rFonts w:cs="Times New Roman"/>
      </w:rPr>
    </w:lvl>
    <w:lvl w:ilvl="5" w:tplc="238AE2C8" w:tentative="1">
      <w:start w:val="1"/>
      <w:numFmt w:val="lowerRoman"/>
      <w:lvlText w:val="%6."/>
      <w:lvlJc w:val="right"/>
      <w:pPr>
        <w:tabs>
          <w:tab w:val="num" w:pos="6120"/>
        </w:tabs>
        <w:ind w:left="6120" w:hanging="180"/>
      </w:pPr>
      <w:rPr>
        <w:rFonts w:cs="Times New Roman"/>
      </w:rPr>
    </w:lvl>
    <w:lvl w:ilvl="6" w:tplc="8F02DEB8" w:tentative="1">
      <w:start w:val="1"/>
      <w:numFmt w:val="decimal"/>
      <w:lvlText w:val="%7."/>
      <w:lvlJc w:val="left"/>
      <w:pPr>
        <w:tabs>
          <w:tab w:val="num" w:pos="6840"/>
        </w:tabs>
        <w:ind w:left="6840" w:hanging="360"/>
      </w:pPr>
      <w:rPr>
        <w:rFonts w:cs="Times New Roman"/>
      </w:rPr>
    </w:lvl>
    <w:lvl w:ilvl="7" w:tplc="F392F122" w:tentative="1">
      <w:start w:val="1"/>
      <w:numFmt w:val="lowerLetter"/>
      <w:lvlText w:val="%8."/>
      <w:lvlJc w:val="left"/>
      <w:pPr>
        <w:tabs>
          <w:tab w:val="num" w:pos="7560"/>
        </w:tabs>
        <w:ind w:left="7560" w:hanging="360"/>
      </w:pPr>
      <w:rPr>
        <w:rFonts w:cs="Times New Roman"/>
      </w:rPr>
    </w:lvl>
    <w:lvl w:ilvl="8" w:tplc="6FEACDA0" w:tentative="1">
      <w:start w:val="1"/>
      <w:numFmt w:val="lowerRoman"/>
      <w:lvlText w:val="%9."/>
      <w:lvlJc w:val="right"/>
      <w:pPr>
        <w:tabs>
          <w:tab w:val="num" w:pos="8280"/>
        </w:tabs>
        <w:ind w:left="8280" w:hanging="180"/>
      </w:pPr>
      <w:rPr>
        <w:rFonts w:cs="Times New Roman"/>
      </w:rPr>
    </w:lvl>
  </w:abstractNum>
  <w:abstractNum w:abstractNumId="9">
    <w:nsid w:val="4CCE34D1"/>
    <w:multiLevelType w:val="hybridMultilevel"/>
    <w:tmpl w:val="F7006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0BE54C7"/>
    <w:multiLevelType w:val="hybridMultilevel"/>
    <w:tmpl w:val="47365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0B2D59"/>
    <w:multiLevelType w:val="hybridMultilevel"/>
    <w:tmpl w:val="F3CA5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9E302A"/>
    <w:multiLevelType w:val="hybridMultilevel"/>
    <w:tmpl w:val="78060C96"/>
    <w:lvl w:ilvl="0" w:tplc="E9D42CF0">
      <w:start w:val="1"/>
      <w:numFmt w:val="upperLetter"/>
      <w:pStyle w:val="Appendix"/>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6AA2281C"/>
    <w:multiLevelType w:val="multilevel"/>
    <w:tmpl w:val="FF58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
  </w:num>
  <w:num w:numId="4">
    <w:abstractNumId w:val="0"/>
  </w:num>
  <w:num w:numId="5">
    <w:abstractNumId w:val="2"/>
  </w:num>
  <w:num w:numId="6">
    <w:abstractNumId w:val="5"/>
  </w:num>
  <w:num w:numId="7">
    <w:abstractNumId w:val="6"/>
  </w:num>
  <w:num w:numId="8">
    <w:abstractNumId w:val="8"/>
  </w:num>
  <w:num w:numId="9">
    <w:abstractNumId w:val="7"/>
  </w:num>
  <w:num w:numId="10">
    <w:abstractNumId w:val="10"/>
  </w:num>
  <w:num w:numId="11">
    <w:abstractNumId w:val="9"/>
  </w:num>
  <w:num w:numId="12">
    <w:abstractNumId w:val="11"/>
  </w:num>
  <w:num w:numId="13">
    <w:abstractNumId w:val="13"/>
  </w:num>
  <w:num w:numId="14">
    <w:abstractNumId w:val="3"/>
  </w:num>
  <w:num w:numId="15">
    <w:abstractNumId w:val="4"/>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hyphenationZone w:val="425"/>
  <w:doNotHyphenateCaps/>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Porto::GUID" w:val="{16d7bc16-1995-4260-88d4-3574ad31b528}"/>
  </w:docVars>
  <w:rsids>
    <w:rsidRoot w:val="00C50A00"/>
    <w:rsid w:val="00000EE3"/>
    <w:rsid w:val="0000150B"/>
    <w:rsid w:val="000022D4"/>
    <w:rsid w:val="00003035"/>
    <w:rsid w:val="00003075"/>
    <w:rsid w:val="000040D4"/>
    <w:rsid w:val="0000498F"/>
    <w:rsid w:val="00004C52"/>
    <w:rsid w:val="0000522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A82"/>
    <w:rsid w:val="00022AA3"/>
    <w:rsid w:val="000241E4"/>
    <w:rsid w:val="000243E9"/>
    <w:rsid w:val="00024C96"/>
    <w:rsid w:val="0002563E"/>
    <w:rsid w:val="00025EC0"/>
    <w:rsid w:val="00026DCB"/>
    <w:rsid w:val="000273F8"/>
    <w:rsid w:val="000308B8"/>
    <w:rsid w:val="00032058"/>
    <w:rsid w:val="00033CC7"/>
    <w:rsid w:val="00036C04"/>
    <w:rsid w:val="00040D64"/>
    <w:rsid w:val="00041350"/>
    <w:rsid w:val="000417D1"/>
    <w:rsid w:val="00041F78"/>
    <w:rsid w:val="00044AA3"/>
    <w:rsid w:val="000454DC"/>
    <w:rsid w:val="00045C86"/>
    <w:rsid w:val="00046377"/>
    <w:rsid w:val="00046E62"/>
    <w:rsid w:val="00051315"/>
    <w:rsid w:val="00051E42"/>
    <w:rsid w:val="00052B53"/>
    <w:rsid w:val="00052EEC"/>
    <w:rsid w:val="00053A02"/>
    <w:rsid w:val="00053AC9"/>
    <w:rsid w:val="00054463"/>
    <w:rsid w:val="00055495"/>
    <w:rsid w:val="00055B56"/>
    <w:rsid w:val="0005752A"/>
    <w:rsid w:val="00057B6E"/>
    <w:rsid w:val="00060EEA"/>
    <w:rsid w:val="00061C8A"/>
    <w:rsid w:val="00061CEF"/>
    <w:rsid w:val="000620AA"/>
    <w:rsid w:val="0006259A"/>
    <w:rsid w:val="00062741"/>
    <w:rsid w:val="00062B43"/>
    <w:rsid w:val="00063987"/>
    <w:rsid w:val="000642BB"/>
    <w:rsid w:val="00066764"/>
    <w:rsid w:val="000674DA"/>
    <w:rsid w:val="00067569"/>
    <w:rsid w:val="00067A7E"/>
    <w:rsid w:val="000706C8"/>
    <w:rsid w:val="00072699"/>
    <w:rsid w:val="000740FA"/>
    <w:rsid w:val="00076178"/>
    <w:rsid w:val="00076A55"/>
    <w:rsid w:val="00076C69"/>
    <w:rsid w:val="00080483"/>
    <w:rsid w:val="00080CF9"/>
    <w:rsid w:val="000822DA"/>
    <w:rsid w:val="00083678"/>
    <w:rsid w:val="00083B88"/>
    <w:rsid w:val="000848F5"/>
    <w:rsid w:val="0008502A"/>
    <w:rsid w:val="000859CD"/>
    <w:rsid w:val="00087818"/>
    <w:rsid w:val="0009059E"/>
    <w:rsid w:val="0009119A"/>
    <w:rsid w:val="00091344"/>
    <w:rsid w:val="00091C5D"/>
    <w:rsid w:val="00091E2A"/>
    <w:rsid w:val="00093552"/>
    <w:rsid w:val="000939F1"/>
    <w:rsid w:val="00093BD5"/>
    <w:rsid w:val="00095B3B"/>
    <w:rsid w:val="00096743"/>
    <w:rsid w:val="000A00A5"/>
    <w:rsid w:val="000A276D"/>
    <w:rsid w:val="000A2DFF"/>
    <w:rsid w:val="000A3515"/>
    <w:rsid w:val="000A3954"/>
    <w:rsid w:val="000A3C0B"/>
    <w:rsid w:val="000A44B3"/>
    <w:rsid w:val="000A4FAE"/>
    <w:rsid w:val="000A6584"/>
    <w:rsid w:val="000A6772"/>
    <w:rsid w:val="000A7172"/>
    <w:rsid w:val="000A7321"/>
    <w:rsid w:val="000A7540"/>
    <w:rsid w:val="000B2794"/>
    <w:rsid w:val="000B32A0"/>
    <w:rsid w:val="000B45F3"/>
    <w:rsid w:val="000B4F5E"/>
    <w:rsid w:val="000B5852"/>
    <w:rsid w:val="000C07E8"/>
    <w:rsid w:val="000C0A0E"/>
    <w:rsid w:val="000C159B"/>
    <w:rsid w:val="000C3997"/>
    <w:rsid w:val="000C4652"/>
    <w:rsid w:val="000C4D20"/>
    <w:rsid w:val="000C4D42"/>
    <w:rsid w:val="000C5B18"/>
    <w:rsid w:val="000C5F9D"/>
    <w:rsid w:val="000C675B"/>
    <w:rsid w:val="000C6B07"/>
    <w:rsid w:val="000D0F9B"/>
    <w:rsid w:val="000D10F6"/>
    <w:rsid w:val="000D1B7C"/>
    <w:rsid w:val="000D24DC"/>
    <w:rsid w:val="000D2BF4"/>
    <w:rsid w:val="000D316F"/>
    <w:rsid w:val="000D3695"/>
    <w:rsid w:val="000D5BAB"/>
    <w:rsid w:val="000D67EF"/>
    <w:rsid w:val="000D6BE3"/>
    <w:rsid w:val="000D711B"/>
    <w:rsid w:val="000D77A0"/>
    <w:rsid w:val="000D7FB4"/>
    <w:rsid w:val="000E04B7"/>
    <w:rsid w:val="000E153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AEA"/>
    <w:rsid w:val="000F5C69"/>
    <w:rsid w:val="000F6DEC"/>
    <w:rsid w:val="001020BF"/>
    <w:rsid w:val="00103BED"/>
    <w:rsid w:val="00103CE2"/>
    <w:rsid w:val="001056E8"/>
    <w:rsid w:val="00107947"/>
    <w:rsid w:val="0011164B"/>
    <w:rsid w:val="00111E49"/>
    <w:rsid w:val="00114942"/>
    <w:rsid w:val="0011519F"/>
    <w:rsid w:val="00116C31"/>
    <w:rsid w:val="00117A04"/>
    <w:rsid w:val="00117D85"/>
    <w:rsid w:val="001206B3"/>
    <w:rsid w:val="00121221"/>
    <w:rsid w:val="00123D8D"/>
    <w:rsid w:val="001262B1"/>
    <w:rsid w:val="00126652"/>
    <w:rsid w:val="0012700E"/>
    <w:rsid w:val="001275FE"/>
    <w:rsid w:val="00127C59"/>
    <w:rsid w:val="001311A1"/>
    <w:rsid w:val="001362EB"/>
    <w:rsid w:val="00137459"/>
    <w:rsid w:val="00140276"/>
    <w:rsid w:val="00141532"/>
    <w:rsid w:val="00141C98"/>
    <w:rsid w:val="00142935"/>
    <w:rsid w:val="001437BA"/>
    <w:rsid w:val="00143D4E"/>
    <w:rsid w:val="001444E8"/>
    <w:rsid w:val="00145610"/>
    <w:rsid w:val="00146A57"/>
    <w:rsid w:val="00147C53"/>
    <w:rsid w:val="0015366D"/>
    <w:rsid w:val="00154D54"/>
    <w:rsid w:val="00154DA9"/>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23B2"/>
    <w:rsid w:val="001727C3"/>
    <w:rsid w:val="0017309B"/>
    <w:rsid w:val="00173AFC"/>
    <w:rsid w:val="001758D6"/>
    <w:rsid w:val="00177AE5"/>
    <w:rsid w:val="00177E7E"/>
    <w:rsid w:val="001802D1"/>
    <w:rsid w:val="00180A99"/>
    <w:rsid w:val="00181083"/>
    <w:rsid w:val="00183552"/>
    <w:rsid w:val="0018431B"/>
    <w:rsid w:val="0018581D"/>
    <w:rsid w:val="00186B99"/>
    <w:rsid w:val="00187470"/>
    <w:rsid w:val="0019010B"/>
    <w:rsid w:val="00191561"/>
    <w:rsid w:val="0019281F"/>
    <w:rsid w:val="00192C14"/>
    <w:rsid w:val="00192F00"/>
    <w:rsid w:val="0019450D"/>
    <w:rsid w:val="0019684C"/>
    <w:rsid w:val="00196BF2"/>
    <w:rsid w:val="001973E4"/>
    <w:rsid w:val="00197611"/>
    <w:rsid w:val="001A0245"/>
    <w:rsid w:val="001A0ED2"/>
    <w:rsid w:val="001A1323"/>
    <w:rsid w:val="001A1361"/>
    <w:rsid w:val="001A3674"/>
    <w:rsid w:val="001A4BFC"/>
    <w:rsid w:val="001A5B85"/>
    <w:rsid w:val="001A64BF"/>
    <w:rsid w:val="001B0A10"/>
    <w:rsid w:val="001B21CE"/>
    <w:rsid w:val="001B39B0"/>
    <w:rsid w:val="001B4C31"/>
    <w:rsid w:val="001B4FCB"/>
    <w:rsid w:val="001B64E0"/>
    <w:rsid w:val="001B6B3C"/>
    <w:rsid w:val="001B6C2C"/>
    <w:rsid w:val="001C1648"/>
    <w:rsid w:val="001C2AA0"/>
    <w:rsid w:val="001C310D"/>
    <w:rsid w:val="001C5F21"/>
    <w:rsid w:val="001C6640"/>
    <w:rsid w:val="001C6A3D"/>
    <w:rsid w:val="001D0715"/>
    <w:rsid w:val="001D158C"/>
    <w:rsid w:val="001D1EF3"/>
    <w:rsid w:val="001D2698"/>
    <w:rsid w:val="001D2C28"/>
    <w:rsid w:val="001D4C47"/>
    <w:rsid w:val="001D5085"/>
    <w:rsid w:val="001D54FA"/>
    <w:rsid w:val="001D71E0"/>
    <w:rsid w:val="001D77C9"/>
    <w:rsid w:val="001E02C3"/>
    <w:rsid w:val="001E095B"/>
    <w:rsid w:val="001E1314"/>
    <w:rsid w:val="001E19E2"/>
    <w:rsid w:val="001E2582"/>
    <w:rsid w:val="001E29C1"/>
    <w:rsid w:val="001E2A1F"/>
    <w:rsid w:val="001E35BC"/>
    <w:rsid w:val="001E4415"/>
    <w:rsid w:val="001E5F96"/>
    <w:rsid w:val="001E769E"/>
    <w:rsid w:val="001F0337"/>
    <w:rsid w:val="001F0A53"/>
    <w:rsid w:val="001F0DF7"/>
    <w:rsid w:val="001F12BA"/>
    <w:rsid w:val="001F12FA"/>
    <w:rsid w:val="001F1AB1"/>
    <w:rsid w:val="001F3EBA"/>
    <w:rsid w:val="001F4AC8"/>
    <w:rsid w:val="001F5CAA"/>
    <w:rsid w:val="001F661E"/>
    <w:rsid w:val="001F703A"/>
    <w:rsid w:val="001F7512"/>
    <w:rsid w:val="001F783F"/>
    <w:rsid w:val="00200F24"/>
    <w:rsid w:val="0020191B"/>
    <w:rsid w:val="00203438"/>
    <w:rsid w:val="0020389D"/>
    <w:rsid w:val="00205FDC"/>
    <w:rsid w:val="00205FE0"/>
    <w:rsid w:val="0020652B"/>
    <w:rsid w:val="00207A63"/>
    <w:rsid w:val="0021042E"/>
    <w:rsid w:val="002109EC"/>
    <w:rsid w:val="0021106B"/>
    <w:rsid w:val="00214597"/>
    <w:rsid w:val="0021478F"/>
    <w:rsid w:val="00215599"/>
    <w:rsid w:val="002169AC"/>
    <w:rsid w:val="00217A78"/>
    <w:rsid w:val="002200B3"/>
    <w:rsid w:val="002234CB"/>
    <w:rsid w:val="00224E00"/>
    <w:rsid w:val="002255FB"/>
    <w:rsid w:val="0022725E"/>
    <w:rsid w:val="00232112"/>
    <w:rsid w:val="002329E6"/>
    <w:rsid w:val="002336C5"/>
    <w:rsid w:val="00234AE6"/>
    <w:rsid w:val="00234CFE"/>
    <w:rsid w:val="002353F0"/>
    <w:rsid w:val="00236D44"/>
    <w:rsid w:val="002371CC"/>
    <w:rsid w:val="002373BC"/>
    <w:rsid w:val="00241080"/>
    <w:rsid w:val="00241AD7"/>
    <w:rsid w:val="00242FF6"/>
    <w:rsid w:val="002435E0"/>
    <w:rsid w:val="00244A2C"/>
    <w:rsid w:val="00246CB9"/>
    <w:rsid w:val="00250ED6"/>
    <w:rsid w:val="0025169F"/>
    <w:rsid w:val="0025475E"/>
    <w:rsid w:val="002549E7"/>
    <w:rsid w:val="00254FE9"/>
    <w:rsid w:val="00255044"/>
    <w:rsid w:val="00257418"/>
    <w:rsid w:val="00257C17"/>
    <w:rsid w:val="00257E14"/>
    <w:rsid w:val="002605AD"/>
    <w:rsid w:val="00260D1D"/>
    <w:rsid w:val="0026114E"/>
    <w:rsid w:val="00262D56"/>
    <w:rsid w:val="002634D8"/>
    <w:rsid w:val="0026708A"/>
    <w:rsid w:val="00267175"/>
    <w:rsid w:val="00267F7B"/>
    <w:rsid w:val="00271E0C"/>
    <w:rsid w:val="00272E83"/>
    <w:rsid w:val="002731BD"/>
    <w:rsid w:val="00274453"/>
    <w:rsid w:val="00274C6C"/>
    <w:rsid w:val="002766DA"/>
    <w:rsid w:val="002826F5"/>
    <w:rsid w:val="00282837"/>
    <w:rsid w:val="002831B0"/>
    <w:rsid w:val="00283CDD"/>
    <w:rsid w:val="002851AD"/>
    <w:rsid w:val="002868B6"/>
    <w:rsid w:val="002908A0"/>
    <w:rsid w:val="00291030"/>
    <w:rsid w:val="0029133F"/>
    <w:rsid w:val="00291D4E"/>
    <w:rsid w:val="00291D8B"/>
    <w:rsid w:val="00291DE7"/>
    <w:rsid w:val="0029345A"/>
    <w:rsid w:val="002938EB"/>
    <w:rsid w:val="00294148"/>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7357"/>
    <w:rsid w:val="002B09FE"/>
    <w:rsid w:val="002B0CE5"/>
    <w:rsid w:val="002B11D0"/>
    <w:rsid w:val="002B271E"/>
    <w:rsid w:val="002B3976"/>
    <w:rsid w:val="002B4344"/>
    <w:rsid w:val="002B43D0"/>
    <w:rsid w:val="002B6B95"/>
    <w:rsid w:val="002C1C10"/>
    <w:rsid w:val="002C2BDD"/>
    <w:rsid w:val="002C3FE3"/>
    <w:rsid w:val="002C507A"/>
    <w:rsid w:val="002C58CC"/>
    <w:rsid w:val="002C5EC1"/>
    <w:rsid w:val="002D0928"/>
    <w:rsid w:val="002D15A1"/>
    <w:rsid w:val="002D1F90"/>
    <w:rsid w:val="002D2B00"/>
    <w:rsid w:val="002D2FF3"/>
    <w:rsid w:val="002D4581"/>
    <w:rsid w:val="002D5370"/>
    <w:rsid w:val="002D704E"/>
    <w:rsid w:val="002D74B6"/>
    <w:rsid w:val="002D75EA"/>
    <w:rsid w:val="002D7768"/>
    <w:rsid w:val="002E0B54"/>
    <w:rsid w:val="002E1ABF"/>
    <w:rsid w:val="002E2013"/>
    <w:rsid w:val="002E3482"/>
    <w:rsid w:val="002E368C"/>
    <w:rsid w:val="002E4505"/>
    <w:rsid w:val="002E615E"/>
    <w:rsid w:val="002E6F86"/>
    <w:rsid w:val="002E78A5"/>
    <w:rsid w:val="002E79F7"/>
    <w:rsid w:val="002F00EC"/>
    <w:rsid w:val="002F0608"/>
    <w:rsid w:val="002F09A7"/>
    <w:rsid w:val="002F1056"/>
    <w:rsid w:val="002F2481"/>
    <w:rsid w:val="002F2A53"/>
    <w:rsid w:val="002F2C94"/>
    <w:rsid w:val="002F42CA"/>
    <w:rsid w:val="002F50E8"/>
    <w:rsid w:val="002F5734"/>
    <w:rsid w:val="002F59F5"/>
    <w:rsid w:val="002F673A"/>
    <w:rsid w:val="002F6C81"/>
    <w:rsid w:val="00300CFA"/>
    <w:rsid w:val="00301936"/>
    <w:rsid w:val="00302216"/>
    <w:rsid w:val="00303517"/>
    <w:rsid w:val="003043CD"/>
    <w:rsid w:val="00306444"/>
    <w:rsid w:val="003101D2"/>
    <w:rsid w:val="003102D8"/>
    <w:rsid w:val="00310C9F"/>
    <w:rsid w:val="003112CC"/>
    <w:rsid w:val="00312820"/>
    <w:rsid w:val="003139D8"/>
    <w:rsid w:val="003145C7"/>
    <w:rsid w:val="00314639"/>
    <w:rsid w:val="003149B1"/>
    <w:rsid w:val="00315AEE"/>
    <w:rsid w:val="0031662D"/>
    <w:rsid w:val="00316953"/>
    <w:rsid w:val="00320E95"/>
    <w:rsid w:val="00323202"/>
    <w:rsid w:val="003232C6"/>
    <w:rsid w:val="00324017"/>
    <w:rsid w:val="003251FD"/>
    <w:rsid w:val="003262B6"/>
    <w:rsid w:val="003276C5"/>
    <w:rsid w:val="00327ED8"/>
    <w:rsid w:val="00327F6D"/>
    <w:rsid w:val="003302F7"/>
    <w:rsid w:val="003311E7"/>
    <w:rsid w:val="00331648"/>
    <w:rsid w:val="003330B6"/>
    <w:rsid w:val="00333A6D"/>
    <w:rsid w:val="0033535C"/>
    <w:rsid w:val="00335732"/>
    <w:rsid w:val="00336C6E"/>
    <w:rsid w:val="003373DD"/>
    <w:rsid w:val="00340B9B"/>
    <w:rsid w:val="00341AE3"/>
    <w:rsid w:val="00342D73"/>
    <w:rsid w:val="00344899"/>
    <w:rsid w:val="00344FAC"/>
    <w:rsid w:val="00347B0C"/>
    <w:rsid w:val="003515C7"/>
    <w:rsid w:val="00354287"/>
    <w:rsid w:val="00354850"/>
    <w:rsid w:val="00354D93"/>
    <w:rsid w:val="003561E8"/>
    <w:rsid w:val="00360059"/>
    <w:rsid w:val="003610AE"/>
    <w:rsid w:val="00361A7C"/>
    <w:rsid w:val="00362104"/>
    <w:rsid w:val="003643D6"/>
    <w:rsid w:val="00364A30"/>
    <w:rsid w:val="003661BE"/>
    <w:rsid w:val="00366833"/>
    <w:rsid w:val="003674B7"/>
    <w:rsid w:val="00370D8B"/>
    <w:rsid w:val="00371A20"/>
    <w:rsid w:val="00371D09"/>
    <w:rsid w:val="00371D93"/>
    <w:rsid w:val="003722D3"/>
    <w:rsid w:val="0037251F"/>
    <w:rsid w:val="00372B90"/>
    <w:rsid w:val="00373FAA"/>
    <w:rsid w:val="00376E1F"/>
    <w:rsid w:val="00381F67"/>
    <w:rsid w:val="003823C5"/>
    <w:rsid w:val="003837C4"/>
    <w:rsid w:val="003847D3"/>
    <w:rsid w:val="003852B0"/>
    <w:rsid w:val="00386E84"/>
    <w:rsid w:val="0038726D"/>
    <w:rsid w:val="003911AB"/>
    <w:rsid w:val="003920E2"/>
    <w:rsid w:val="0039403F"/>
    <w:rsid w:val="0039465B"/>
    <w:rsid w:val="00395480"/>
    <w:rsid w:val="00395AE8"/>
    <w:rsid w:val="00395FB5"/>
    <w:rsid w:val="003970C7"/>
    <w:rsid w:val="003A07CC"/>
    <w:rsid w:val="003A1E97"/>
    <w:rsid w:val="003A20BF"/>
    <w:rsid w:val="003A27FD"/>
    <w:rsid w:val="003A369B"/>
    <w:rsid w:val="003A36F2"/>
    <w:rsid w:val="003A37C1"/>
    <w:rsid w:val="003A51D1"/>
    <w:rsid w:val="003B3E86"/>
    <w:rsid w:val="003B47D5"/>
    <w:rsid w:val="003B4A94"/>
    <w:rsid w:val="003B5BE1"/>
    <w:rsid w:val="003B5E0C"/>
    <w:rsid w:val="003B62E6"/>
    <w:rsid w:val="003B67A3"/>
    <w:rsid w:val="003B6EF3"/>
    <w:rsid w:val="003C0547"/>
    <w:rsid w:val="003C134E"/>
    <w:rsid w:val="003C15CA"/>
    <w:rsid w:val="003C2C1E"/>
    <w:rsid w:val="003C3875"/>
    <w:rsid w:val="003C3B98"/>
    <w:rsid w:val="003C404E"/>
    <w:rsid w:val="003C41E4"/>
    <w:rsid w:val="003C5CF0"/>
    <w:rsid w:val="003C5D0C"/>
    <w:rsid w:val="003C6C4A"/>
    <w:rsid w:val="003C6F91"/>
    <w:rsid w:val="003D10B3"/>
    <w:rsid w:val="003D204D"/>
    <w:rsid w:val="003D2BFB"/>
    <w:rsid w:val="003D2C66"/>
    <w:rsid w:val="003D3476"/>
    <w:rsid w:val="003D35D3"/>
    <w:rsid w:val="003D4467"/>
    <w:rsid w:val="003D5C36"/>
    <w:rsid w:val="003D621C"/>
    <w:rsid w:val="003D6EC2"/>
    <w:rsid w:val="003D7082"/>
    <w:rsid w:val="003E0313"/>
    <w:rsid w:val="003E1A66"/>
    <w:rsid w:val="003E2473"/>
    <w:rsid w:val="003E2EB9"/>
    <w:rsid w:val="003E3F65"/>
    <w:rsid w:val="003E5C4B"/>
    <w:rsid w:val="003F0305"/>
    <w:rsid w:val="003F158D"/>
    <w:rsid w:val="003F19B1"/>
    <w:rsid w:val="003F1BD8"/>
    <w:rsid w:val="003F1BEC"/>
    <w:rsid w:val="003F1DAD"/>
    <w:rsid w:val="003F2BF6"/>
    <w:rsid w:val="003F2CDD"/>
    <w:rsid w:val="003F339E"/>
    <w:rsid w:val="003F4E7E"/>
    <w:rsid w:val="003F53CD"/>
    <w:rsid w:val="003F53D7"/>
    <w:rsid w:val="003F708D"/>
    <w:rsid w:val="003F759E"/>
    <w:rsid w:val="00405E9E"/>
    <w:rsid w:val="004068B4"/>
    <w:rsid w:val="004102EB"/>
    <w:rsid w:val="0041033F"/>
    <w:rsid w:val="00410DF2"/>
    <w:rsid w:val="00412854"/>
    <w:rsid w:val="004130D2"/>
    <w:rsid w:val="00413CB4"/>
    <w:rsid w:val="00413D3A"/>
    <w:rsid w:val="004155C7"/>
    <w:rsid w:val="004172E0"/>
    <w:rsid w:val="00417999"/>
    <w:rsid w:val="00417EED"/>
    <w:rsid w:val="0042000C"/>
    <w:rsid w:val="00420BCB"/>
    <w:rsid w:val="00421620"/>
    <w:rsid w:val="00423C54"/>
    <w:rsid w:val="00425451"/>
    <w:rsid w:val="00426813"/>
    <w:rsid w:val="0042696E"/>
    <w:rsid w:val="00427B68"/>
    <w:rsid w:val="00427EAA"/>
    <w:rsid w:val="0043010C"/>
    <w:rsid w:val="004302B4"/>
    <w:rsid w:val="0043044F"/>
    <w:rsid w:val="0043093F"/>
    <w:rsid w:val="004339B6"/>
    <w:rsid w:val="00433EC3"/>
    <w:rsid w:val="00434132"/>
    <w:rsid w:val="004346E8"/>
    <w:rsid w:val="004348C8"/>
    <w:rsid w:val="00437561"/>
    <w:rsid w:val="004375DC"/>
    <w:rsid w:val="0044240F"/>
    <w:rsid w:val="00444130"/>
    <w:rsid w:val="0044440F"/>
    <w:rsid w:val="0044513E"/>
    <w:rsid w:val="00445D23"/>
    <w:rsid w:val="0044701A"/>
    <w:rsid w:val="0044756D"/>
    <w:rsid w:val="004512F9"/>
    <w:rsid w:val="00451899"/>
    <w:rsid w:val="00451D75"/>
    <w:rsid w:val="0045222A"/>
    <w:rsid w:val="00453937"/>
    <w:rsid w:val="00453993"/>
    <w:rsid w:val="00453E40"/>
    <w:rsid w:val="00454D90"/>
    <w:rsid w:val="00455204"/>
    <w:rsid w:val="00456984"/>
    <w:rsid w:val="00456B5E"/>
    <w:rsid w:val="00457C8D"/>
    <w:rsid w:val="00457D9E"/>
    <w:rsid w:val="004615E8"/>
    <w:rsid w:val="00462E69"/>
    <w:rsid w:val="004633F3"/>
    <w:rsid w:val="004646E7"/>
    <w:rsid w:val="0046671E"/>
    <w:rsid w:val="0046741E"/>
    <w:rsid w:val="0046755D"/>
    <w:rsid w:val="00467CEA"/>
    <w:rsid w:val="00467DA0"/>
    <w:rsid w:val="00467FAE"/>
    <w:rsid w:val="00467FCC"/>
    <w:rsid w:val="00470704"/>
    <w:rsid w:val="00471BE7"/>
    <w:rsid w:val="0047262B"/>
    <w:rsid w:val="004729D6"/>
    <w:rsid w:val="00473095"/>
    <w:rsid w:val="00474AF8"/>
    <w:rsid w:val="00475840"/>
    <w:rsid w:val="00475AE6"/>
    <w:rsid w:val="00476F90"/>
    <w:rsid w:val="00477E00"/>
    <w:rsid w:val="0048141E"/>
    <w:rsid w:val="004817BD"/>
    <w:rsid w:val="00482720"/>
    <w:rsid w:val="00482F87"/>
    <w:rsid w:val="004839E7"/>
    <w:rsid w:val="00484069"/>
    <w:rsid w:val="004845D1"/>
    <w:rsid w:val="00485F03"/>
    <w:rsid w:val="004865F6"/>
    <w:rsid w:val="00486629"/>
    <w:rsid w:val="00486652"/>
    <w:rsid w:val="00487BFC"/>
    <w:rsid w:val="004902BA"/>
    <w:rsid w:val="00490863"/>
    <w:rsid w:val="00491081"/>
    <w:rsid w:val="004921AC"/>
    <w:rsid w:val="004921DE"/>
    <w:rsid w:val="00492DDA"/>
    <w:rsid w:val="00493BAD"/>
    <w:rsid w:val="0049455B"/>
    <w:rsid w:val="0049547B"/>
    <w:rsid w:val="004972BB"/>
    <w:rsid w:val="004975E3"/>
    <w:rsid w:val="00497BC8"/>
    <w:rsid w:val="004A14BD"/>
    <w:rsid w:val="004A1A8A"/>
    <w:rsid w:val="004A23AB"/>
    <w:rsid w:val="004A38B2"/>
    <w:rsid w:val="004A3908"/>
    <w:rsid w:val="004A4C59"/>
    <w:rsid w:val="004A5CA0"/>
    <w:rsid w:val="004A6DFF"/>
    <w:rsid w:val="004A7C6A"/>
    <w:rsid w:val="004B1D29"/>
    <w:rsid w:val="004B2D1E"/>
    <w:rsid w:val="004B3026"/>
    <w:rsid w:val="004B41BD"/>
    <w:rsid w:val="004B541F"/>
    <w:rsid w:val="004B588E"/>
    <w:rsid w:val="004B6257"/>
    <w:rsid w:val="004B7730"/>
    <w:rsid w:val="004B78B3"/>
    <w:rsid w:val="004C0E0D"/>
    <w:rsid w:val="004C11D6"/>
    <w:rsid w:val="004C1B1E"/>
    <w:rsid w:val="004C322A"/>
    <w:rsid w:val="004C377D"/>
    <w:rsid w:val="004C37C4"/>
    <w:rsid w:val="004C395C"/>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62BD"/>
    <w:rsid w:val="004E6C74"/>
    <w:rsid w:val="004E7044"/>
    <w:rsid w:val="004E769A"/>
    <w:rsid w:val="004E7AAE"/>
    <w:rsid w:val="004F0619"/>
    <w:rsid w:val="004F1788"/>
    <w:rsid w:val="004F1855"/>
    <w:rsid w:val="004F3539"/>
    <w:rsid w:val="004F3A4A"/>
    <w:rsid w:val="004F537D"/>
    <w:rsid w:val="004F7DEA"/>
    <w:rsid w:val="004F7E98"/>
    <w:rsid w:val="004F7E99"/>
    <w:rsid w:val="00500E6C"/>
    <w:rsid w:val="005012D2"/>
    <w:rsid w:val="0050280A"/>
    <w:rsid w:val="00502A9B"/>
    <w:rsid w:val="00505250"/>
    <w:rsid w:val="005053D1"/>
    <w:rsid w:val="0050552B"/>
    <w:rsid w:val="00505F61"/>
    <w:rsid w:val="00507096"/>
    <w:rsid w:val="00507CD3"/>
    <w:rsid w:val="00507E58"/>
    <w:rsid w:val="00507FB4"/>
    <w:rsid w:val="005101B9"/>
    <w:rsid w:val="00510943"/>
    <w:rsid w:val="0051138B"/>
    <w:rsid w:val="00511E02"/>
    <w:rsid w:val="0051353B"/>
    <w:rsid w:val="00513B78"/>
    <w:rsid w:val="005140D8"/>
    <w:rsid w:val="00514513"/>
    <w:rsid w:val="00515194"/>
    <w:rsid w:val="00516D71"/>
    <w:rsid w:val="00517E53"/>
    <w:rsid w:val="005205BC"/>
    <w:rsid w:val="00522AC5"/>
    <w:rsid w:val="00526951"/>
    <w:rsid w:val="00530670"/>
    <w:rsid w:val="00530ADD"/>
    <w:rsid w:val="0053137D"/>
    <w:rsid w:val="005318F6"/>
    <w:rsid w:val="00531A45"/>
    <w:rsid w:val="00532367"/>
    <w:rsid w:val="00532B50"/>
    <w:rsid w:val="005335E7"/>
    <w:rsid w:val="005338D2"/>
    <w:rsid w:val="00533ED4"/>
    <w:rsid w:val="00534844"/>
    <w:rsid w:val="0053486D"/>
    <w:rsid w:val="0053693A"/>
    <w:rsid w:val="00536EEA"/>
    <w:rsid w:val="00537BF1"/>
    <w:rsid w:val="005401DE"/>
    <w:rsid w:val="0054089D"/>
    <w:rsid w:val="00542C86"/>
    <w:rsid w:val="00543127"/>
    <w:rsid w:val="0054349D"/>
    <w:rsid w:val="00543B92"/>
    <w:rsid w:val="00544644"/>
    <w:rsid w:val="00544C55"/>
    <w:rsid w:val="00544EB0"/>
    <w:rsid w:val="00545570"/>
    <w:rsid w:val="005464C7"/>
    <w:rsid w:val="005468BD"/>
    <w:rsid w:val="005472E1"/>
    <w:rsid w:val="00547AA9"/>
    <w:rsid w:val="0055052E"/>
    <w:rsid w:val="005508EB"/>
    <w:rsid w:val="00551192"/>
    <w:rsid w:val="005534CA"/>
    <w:rsid w:val="00553BBF"/>
    <w:rsid w:val="00556BA4"/>
    <w:rsid w:val="00557894"/>
    <w:rsid w:val="0056075F"/>
    <w:rsid w:val="0056084B"/>
    <w:rsid w:val="00561EBB"/>
    <w:rsid w:val="00563633"/>
    <w:rsid w:val="00563EF6"/>
    <w:rsid w:val="005649AF"/>
    <w:rsid w:val="0056587B"/>
    <w:rsid w:val="00567CEB"/>
    <w:rsid w:val="00571069"/>
    <w:rsid w:val="00571B45"/>
    <w:rsid w:val="00573293"/>
    <w:rsid w:val="00573FB5"/>
    <w:rsid w:val="00575E23"/>
    <w:rsid w:val="00576877"/>
    <w:rsid w:val="005771C6"/>
    <w:rsid w:val="00577F48"/>
    <w:rsid w:val="00580FC6"/>
    <w:rsid w:val="005816C3"/>
    <w:rsid w:val="005827D9"/>
    <w:rsid w:val="0058297B"/>
    <w:rsid w:val="005840BA"/>
    <w:rsid w:val="00585931"/>
    <w:rsid w:val="005861FF"/>
    <w:rsid w:val="00590F14"/>
    <w:rsid w:val="00591D58"/>
    <w:rsid w:val="005925A7"/>
    <w:rsid w:val="0059270F"/>
    <w:rsid w:val="005936DA"/>
    <w:rsid w:val="0059483A"/>
    <w:rsid w:val="00595A35"/>
    <w:rsid w:val="00596B7C"/>
    <w:rsid w:val="00596CB1"/>
    <w:rsid w:val="00597B35"/>
    <w:rsid w:val="005A1C66"/>
    <w:rsid w:val="005A22DA"/>
    <w:rsid w:val="005A4104"/>
    <w:rsid w:val="005A46E9"/>
    <w:rsid w:val="005A5630"/>
    <w:rsid w:val="005A64BD"/>
    <w:rsid w:val="005B0D4A"/>
    <w:rsid w:val="005B1053"/>
    <w:rsid w:val="005B1BCA"/>
    <w:rsid w:val="005B1D6C"/>
    <w:rsid w:val="005B32D1"/>
    <w:rsid w:val="005B3F24"/>
    <w:rsid w:val="005B6B73"/>
    <w:rsid w:val="005B6E5A"/>
    <w:rsid w:val="005B7A9F"/>
    <w:rsid w:val="005C03AF"/>
    <w:rsid w:val="005C15BF"/>
    <w:rsid w:val="005C19DD"/>
    <w:rsid w:val="005C1F31"/>
    <w:rsid w:val="005C3286"/>
    <w:rsid w:val="005C36AE"/>
    <w:rsid w:val="005C3D4A"/>
    <w:rsid w:val="005D1366"/>
    <w:rsid w:val="005D1E8F"/>
    <w:rsid w:val="005D347D"/>
    <w:rsid w:val="005D35A6"/>
    <w:rsid w:val="005D5B76"/>
    <w:rsid w:val="005D6587"/>
    <w:rsid w:val="005D67D8"/>
    <w:rsid w:val="005D6EDF"/>
    <w:rsid w:val="005D7535"/>
    <w:rsid w:val="005E0AB9"/>
    <w:rsid w:val="005E329E"/>
    <w:rsid w:val="005E4ECD"/>
    <w:rsid w:val="005E6C7B"/>
    <w:rsid w:val="005E73FE"/>
    <w:rsid w:val="005F22B6"/>
    <w:rsid w:val="005F303A"/>
    <w:rsid w:val="005F39CE"/>
    <w:rsid w:val="005F4265"/>
    <w:rsid w:val="005F59D9"/>
    <w:rsid w:val="006015F9"/>
    <w:rsid w:val="00601B93"/>
    <w:rsid w:val="00602D4C"/>
    <w:rsid w:val="00603D30"/>
    <w:rsid w:val="006049FD"/>
    <w:rsid w:val="00604CFF"/>
    <w:rsid w:val="00604F7E"/>
    <w:rsid w:val="006057C9"/>
    <w:rsid w:val="006058B1"/>
    <w:rsid w:val="00606160"/>
    <w:rsid w:val="00607670"/>
    <w:rsid w:val="00607677"/>
    <w:rsid w:val="006077D5"/>
    <w:rsid w:val="00610041"/>
    <w:rsid w:val="0061118F"/>
    <w:rsid w:val="006113CB"/>
    <w:rsid w:val="00612668"/>
    <w:rsid w:val="006129AA"/>
    <w:rsid w:val="0061341B"/>
    <w:rsid w:val="006140F9"/>
    <w:rsid w:val="00614583"/>
    <w:rsid w:val="00616471"/>
    <w:rsid w:val="00616800"/>
    <w:rsid w:val="00620EAE"/>
    <w:rsid w:val="00620F4A"/>
    <w:rsid w:val="00623187"/>
    <w:rsid w:val="00624952"/>
    <w:rsid w:val="006263A4"/>
    <w:rsid w:val="00627F2C"/>
    <w:rsid w:val="006301BB"/>
    <w:rsid w:val="00631375"/>
    <w:rsid w:val="006313D5"/>
    <w:rsid w:val="00632076"/>
    <w:rsid w:val="00632B89"/>
    <w:rsid w:val="00633795"/>
    <w:rsid w:val="006364BE"/>
    <w:rsid w:val="0063769B"/>
    <w:rsid w:val="0064012B"/>
    <w:rsid w:val="006403D9"/>
    <w:rsid w:val="006418C8"/>
    <w:rsid w:val="00641ABE"/>
    <w:rsid w:val="00642F0A"/>
    <w:rsid w:val="00643F65"/>
    <w:rsid w:val="00645DBC"/>
    <w:rsid w:val="00645E21"/>
    <w:rsid w:val="006466AF"/>
    <w:rsid w:val="006467A0"/>
    <w:rsid w:val="006468FF"/>
    <w:rsid w:val="006472B2"/>
    <w:rsid w:val="00647DDA"/>
    <w:rsid w:val="00650820"/>
    <w:rsid w:val="00651057"/>
    <w:rsid w:val="006536CF"/>
    <w:rsid w:val="0065448C"/>
    <w:rsid w:val="00654AFE"/>
    <w:rsid w:val="006565AB"/>
    <w:rsid w:val="006566C2"/>
    <w:rsid w:val="00660260"/>
    <w:rsid w:val="0066143B"/>
    <w:rsid w:val="00661604"/>
    <w:rsid w:val="00662072"/>
    <w:rsid w:val="006629F4"/>
    <w:rsid w:val="00662D71"/>
    <w:rsid w:val="00664BD6"/>
    <w:rsid w:val="00664DEF"/>
    <w:rsid w:val="00666CFE"/>
    <w:rsid w:val="00667906"/>
    <w:rsid w:val="00671A53"/>
    <w:rsid w:val="0067223E"/>
    <w:rsid w:val="006730A7"/>
    <w:rsid w:val="006739A8"/>
    <w:rsid w:val="0067446B"/>
    <w:rsid w:val="00674565"/>
    <w:rsid w:val="00675674"/>
    <w:rsid w:val="0067583C"/>
    <w:rsid w:val="006758F6"/>
    <w:rsid w:val="00676249"/>
    <w:rsid w:val="00677DBC"/>
    <w:rsid w:val="00680423"/>
    <w:rsid w:val="00680C37"/>
    <w:rsid w:val="00680F8F"/>
    <w:rsid w:val="006827EF"/>
    <w:rsid w:val="00683E1A"/>
    <w:rsid w:val="0068499C"/>
    <w:rsid w:val="00684DC8"/>
    <w:rsid w:val="00685218"/>
    <w:rsid w:val="00685510"/>
    <w:rsid w:val="00685AC2"/>
    <w:rsid w:val="00687810"/>
    <w:rsid w:val="0069036D"/>
    <w:rsid w:val="00690CE1"/>
    <w:rsid w:val="00690FE8"/>
    <w:rsid w:val="006916DB"/>
    <w:rsid w:val="00692788"/>
    <w:rsid w:val="00692D42"/>
    <w:rsid w:val="0069359F"/>
    <w:rsid w:val="006943C1"/>
    <w:rsid w:val="006946BD"/>
    <w:rsid w:val="006954B1"/>
    <w:rsid w:val="006959DD"/>
    <w:rsid w:val="00697B8E"/>
    <w:rsid w:val="006A1343"/>
    <w:rsid w:val="006A2257"/>
    <w:rsid w:val="006A232C"/>
    <w:rsid w:val="006A2C03"/>
    <w:rsid w:val="006A2D13"/>
    <w:rsid w:val="006A329E"/>
    <w:rsid w:val="006A38DF"/>
    <w:rsid w:val="006A5449"/>
    <w:rsid w:val="006A5989"/>
    <w:rsid w:val="006A6372"/>
    <w:rsid w:val="006A7CAC"/>
    <w:rsid w:val="006B12B4"/>
    <w:rsid w:val="006B1D43"/>
    <w:rsid w:val="006B1F66"/>
    <w:rsid w:val="006B2BDE"/>
    <w:rsid w:val="006B4E67"/>
    <w:rsid w:val="006B4EC6"/>
    <w:rsid w:val="006B6FB4"/>
    <w:rsid w:val="006B70BE"/>
    <w:rsid w:val="006C125A"/>
    <w:rsid w:val="006C33A8"/>
    <w:rsid w:val="006C33E4"/>
    <w:rsid w:val="006C4945"/>
    <w:rsid w:val="006C52C9"/>
    <w:rsid w:val="006C59C9"/>
    <w:rsid w:val="006C77F0"/>
    <w:rsid w:val="006D0563"/>
    <w:rsid w:val="006D085D"/>
    <w:rsid w:val="006D10C7"/>
    <w:rsid w:val="006D1689"/>
    <w:rsid w:val="006D2031"/>
    <w:rsid w:val="006D22E2"/>
    <w:rsid w:val="006D392B"/>
    <w:rsid w:val="006D3D86"/>
    <w:rsid w:val="006D73D8"/>
    <w:rsid w:val="006D7818"/>
    <w:rsid w:val="006D7A5A"/>
    <w:rsid w:val="006E2138"/>
    <w:rsid w:val="006E3D15"/>
    <w:rsid w:val="006E4A26"/>
    <w:rsid w:val="006E61E1"/>
    <w:rsid w:val="006E6CDC"/>
    <w:rsid w:val="006E701B"/>
    <w:rsid w:val="006F0CFC"/>
    <w:rsid w:val="006F1D58"/>
    <w:rsid w:val="006F317C"/>
    <w:rsid w:val="006F3A9B"/>
    <w:rsid w:val="006F40F6"/>
    <w:rsid w:val="006F43CF"/>
    <w:rsid w:val="006F4D6E"/>
    <w:rsid w:val="006F547D"/>
    <w:rsid w:val="006F56FE"/>
    <w:rsid w:val="006F6025"/>
    <w:rsid w:val="00700054"/>
    <w:rsid w:val="00700116"/>
    <w:rsid w:val="0070031A"/>
    <w:rsid w:val="0070164D"/>
    <w:rsid w:val="00702F51"/>
    <w:rsid w:val="00702FA8"/>
    <w:rsid w:val="007030EB"/>
    <w:rsid w:val="007034F3"/>
    <w:rsid w:val="007041F6"/>
    <w:rsid w:val="00704804"/>
    <w:rsid w:val="00704CBA"/>
    <w:rsid w:val="0070627F"/>
    <w:rsid w:val="0070646D"/>
    <w:rsid w:val="00710E34"/>
    <w:rsid w:val="00712873"/>
    <w:rsid w:val="00712B0A"/>
    <w:rsid w:val="00715225"/>
    <w:rsid w:val="00715606"/>
    <w:rsid w:val="00716DAE"/>
    <w:rsid w:val="0072041D"/>
    <w:rsid w:val="007205DC"/>
    <w:rsid w:val="00721188"/>
    <w:rsid w:val="00723798"/>
    <w:rsid w:val="0072492C"/>
    <w:rsid w:val="0072695B"/>
    <w:rsid w:val="00727296"/>
    <w:rsid w:val="00730940"/>
    <w:rsid w:val="00730AD0"/>
    <w:rsid w:val="00730BCD"/>
    <w:rsid w:val="0073170E"/>
    <w:rsid w:val="00732317"/>
    <w:rsid w:val="00732B0C"/>
    <w:rsid w:val="00733793"/>
    <w:rsid w:val="00733D60"/>
    <w:rsid w:val="00734016"/>
    <w:rsid w:val="00734CCE"/>
    <w:rsid w:val="00735198"/>
    <w:rsid w:val="007368E3"/>
    <w:rsid w:val="007407DA"/>
    <w:rsid w:val="0074227D"/>
    <w:rsid w:val="00742501"/>
    <w:rsid w:val="00745292"/>
    <w:rsid w:val="007455E4"/>
    <w:rsid w:val="007463F0"/>
    <w:rsid w:val="00747346"/>
    <w:rsid w:val="00747E08"/>
    <w:rsid w:val="007513AC"/>
    <w:rsid w:val="00752060"/>
    <w:rsid w:val="00752782"/>
    <w:rsid w:val="00752899"/>
    <w:rsid w:val="0075589C"/>
    <w:rsid w:val="007562BD"/>
    <w:rsid w:val="0075661B"/>
    <w:rsid w:val="00756827"/>
    <w:rsid w:val="00756A51"/>
    <w:rsid w:val="00756D56"/>
    <w:rsid w:val="00757677"/>
    <w:rsid w:val="00757B6A"/>
    <w:rsid w:val="00757F88"/>
    <w:rsid w:val="00757FC5"/>
    <w:rsid w:val="00762440"/>
    <w:rsid w:val="007625F0"/>
    <w:rsid w:val="00763C5D"/>
    <w:rsid w:val="007640B7"/>
    <w:rsid w:val="00764FDE"/>
    <w:rsid w:val="00765AFF"/>
    <w:rsid w:val="00765C7A"/>
    <w:rsid w:val="00766565"/>
    <w:rsid w:val="00766EBB"/>
    <w:rsid w:val="007671B2"/>
    <w:rsid w:val="00767C50"/>
    <w:rsid w:val="00770526"/>
    <w:rsid w:val="00772975"/>
    <w:rsid w:val="007744DB"/>
    <w:rsid w:val="00774D6B"/>
    <w:rsid w:val="00774F06"/>
    <w:rsid w:val="007801FC"/>
    <w:rsid w:val="007835C2"/>
    <w:rsid w:val="00783A51"/>
    <w:rsid w:val="00785762"/>
    <w:rsid w:val="00786A61"/>
    <w:rsid w:val="00786DDD"/>
    <w:rsid w:val="007877BE"/>
    <w:rsid w:val="00787B19"/>
    <w:rsid w:val="00787D6A"/>
    <w:rsid w:val="00790BDB"/>
    <w:rsid w:val="00792B68"/>
    <w:rsid w:val="00793391"/>
    <w:rsid w:val="007935DD"/>
    <w:rsid w:val="00793865"/>
    <w:rsid w:val="00793AC7"/>
    <w:rsid w:val="00794190"/>
    <w:rsid w:val="00794DFD"/>
    <w:rsid w:val="007950A5"/>
    <w:rsid w:val="00796544"/>
    <w:rsid w:val="00796861"/>
    <w:rsid w:val="00796B0A"/>
    <w:rsid w:val="007A161A"/>
    <w:rsid w:val="007A2B3D"/>
    <w:rsid w:val="007A2BF9"/>
    <w:rsid w:val="007A40A9"/>
    <w:rsid w:val="007A5CA6"/>
    <w:rsid w:val="007A603B"/>
    <w:rsid w:val="007A6058"/>
    <w:rsid w:val="007A6B1B"/>
    <w:rsid w:val="007A7F2F"/>
    <w:rsid w:val="007B0BA3"/>
    <w:rsid w:val="007B11CF"/>
    <w:rsid w:val="007B36BB"/>
    <w:rsid w:val="007B3EA7"/>
    <w:rsid w:val="007B4432"/>
    <w:rsid w:val="007B46C5"/>
    <w:rsid w:val="007B4A4C"/>
    <w:rsid w:val="007B4FF2"/>
    <w:rsid w:val="007B6B62"/>
    <w:rsid w:val="007B77FC"/>
    <w:rsid w:val="007B7DF0"/>
    <w:rsid w:val="007C06EB"/>
    <w:rsid w:val="007C2445"/>
    <w:rsid w:val="007C2DD8"/>
    <w:rsid w:val="007C4BE8"/>
    <w:rsid w:val="007C508A"/>
    <w:rsid w:val="007C5328"/>
    <w:rsid w:val="007D0518"/>
    <w:rsid w:val="007D238C"/>
    <w:rsid w:val="007D3E61"/>
    <w:rsid w:val="007D60A2"/>
    <w:rsid w:val="007D6D72"/>
    <w:rsid w:val="007D7359"/>
    <w:rsid w:val="007D782E"/>
    <w:rsid w:val="007D7970"/>
    <w:rsid w:val="007E0EBE"/>
    <w:rsid w:val="007E1565"/>
    <w:rsid w:val="007E3EB7"/>
    <w:rsid w:val="007E53FF"/>
    <w:rsid w:val="007E56E6"/>
    <w:rsid w:val="007E5EA5"/>
    <w:rsid w:val="007E6C1F"/>
    <w:rsid w:val="007E7DEE"/>
    <w:rsid w:val="007F0241"/>
    <w:rsid w:val="007F024C"/>
    <w:rsid w:val="007F19E4"/>
    <w:rsid w:val="007F32E7"/>
    <w:rsid w:val="007F40D3"/>
    <w:rsid w:val="007F429C"/>
    <w:rsid w:val="007F602F"/>
    <w:rsid w:val="007F717E"/>
    <w:rsid w:val="007F79B8"/>
    <w:rsid w:val="008014DD"/>
    <w:rsid w:val="00803070"/>
    <w:rsid w:val="008037AE"/>
    <w:rsid w:val="00803807"/>
    <w:rsid w:val="00804987"/>
    <w:rsid w:val="008054E5"/>
    <w:rsid w:val="00805579"/>
    <w:rsid w:val="0080569B"/>
    <w:rsid w:val="00805F0C"/>
    <w:rsid w:val="00806428"/>
    <w:rsid w:val="0080701E"/>
    <w:rsid w:val="00812225"/>
    <w:rsid w:val="008122F6"/>
    <w:rsid w:val="00812C1E"/>
    <w:rsid w:val="00814C25"/>
    <w:rsid w:val="0081509D"/>
    <w:rsid w:val="008151CB"/>
    <w:rsid w:val="008162D8"/>
    <w:rsid w:val="0081635B"/>
    <w:rsid w:val="00816FED"/>
    <w:rsid w:val="00817EB3"/>
    <w:rsid w:val="00820A3B"/>
    <w:rsid w:val="00821A2A"/>
    <w:rsid w:val="008245B5"/>
    <w:rsid w:val="0082498F"/>
    <w:rsid w:val="00824A81"/>
    <w:rsid w:val="00826142"/>
    <w:rsid w:val="0082778D"/>
    <w:rsid w:val="008315D2"/>
    <w:rsid w:val="008319C4"/>
    <w:rsid w:val="00832548"/>
    <w:rsid w:val="008347B2"/>
    <w:rsid w:val="00835459"/>
    <w:rsid w:val="0083671C"/>
    <w:rsid w:val="00840007"/>
    <w:rsid w:val="008402F1"/>
    <w:rsid w:val="008404A8"/>
    <w:rsid w:val="0084168F"/>
    <w:rsid w:val="00843873"/>
    <w:rsid w:val="00843EE4"/>
    <w:rsid w:val="008467C3"/>
    <w:rsid w:val="00846FCA"/>
    <w:rsid w:val="00851851"/>
    <w:rsid w:val="00852A08"/>
    <w:rsid w:val="008532ED"/>
    <w:rsid w:val="0085530B"/>
    <w:rsid w:val="00856104"/>
    <w:rsid w:val="00856206"/>
    <w:rsid w:val="008571A4"/>
    <w:rsid w:val="00857D52"/>
    <w:rsid w:val="00857D9F"/>
    <w:rsid w:val="00861B35"/>
    <w:rsid w:val="00861B8B"/>
    <w:rsid w:val="00861CB5"/>
    <w:rsid w:val="00862A76"/>
    <w:rsid w:val="0086324F"/>
    <w:rsid w:val="008633F1"/>
    <w:rsid w:val="00865346"/>
    <w:rsid w:val="00865F26"/>
    <w:rsid w:val="00866C9B"/>
    <w:rsid w:val="008675AF"/>
    <w:rsid w:val="00867A73"/>
    <w:rsid w:val="00867C79"/>
    <w:rsid w:val="0087064D"/>
    <w:rsid w:val="00870C82"/>
    <w:rsid w:val="00872BE3"/>
    <w:rsid w:val="00873E64"/>
    <w:rsid w:val="00876F7A"/>
    <w:rsid w:val="00876F7F"/>
    <w:rsid w:val="00877C74"/>
    <w:rsid w:val="008801AE"/>
    <w:rsid w:val="008806B3"/>
    <w:rsid w:val="00880B2E"/>
    <w:rsid w:val="00881845"/>
    <w:rsid w:val="00882005"/>
    <w:rsid w:val="00882DFF"/>
    <w:rsid w:val="00884E36"/>
    <w:rsid w:val="008861F6"/>
    <w:rsid w:val="00886599"/>
    <w:rsid w:val="00886D6E"/>
    <w:rsid w:val="00886F4C"/>
    <w:rsid w:val="00890211"/>
    <w:rsid w:val="0089111F"/>
    <w:rsid w:val="0089183B"/>
    <w:rsid w:val="00892372"/>
    <w:rsid w:val="00892823"/>
    <w:rsid w:val="00892B30"/>
    <w:rsid w:val="0089356E"/>
    <w:rsid w:val="00894BD5"/>
    <w:rsid w:val="008956DF"/>
    <w:rsid w:val="00895793"/>
    <w:rsid w:val="0089595D"/>
    <w:rsid w:val="00895B6C"/>
    <w:rsid w:val="00896593"/>
    <w:rsid w:val="008973BF"/>
    <w:rsid w:val="008A0EFA"/>
    <w:rsid w:val="008A1213"/>
    <w:rsid w:val="008A1C09"/>
    <w:rsid w:val="008A1FA5"/>
    <w:rsid w:val="008A3EE6"/>
    <w:rsid w:val="008A6914"/>
    <w:rsid w:val="008B008A"/>
    <w:rsid w:val="008B1A62"/>
    <w:rsid w:val="008B213D"/>
    <w:rsid w:val="008B3A4F"/>
    <w:rsid w:val="008B3B81"/>
    <w:rsid w:val="008B5022"/>
    <w:rsid w:val="008B6997"/>
    <w:rsid w:val="008B6D23"/>
    <w:rsid w:val="008B7403"/>
    <w:rsid w:val="008B753D"/>
    <w:rsid w:val="008C14BD"/>
    <w:rsid w:val="008C2FE4"/>
    <w:rsid w:val="008C3A47"/>
    <w:rsid w:val="008C437E"/>
    <w:rsid w:val="008C5EEC"/>
    <w:rsid w:val="008C6867"/>
    <w:rsid w:val="008C702D"/>
    <w:rsid w:val="008C75EE"/>
    <w:rsid w:val="008C79EF"/>
    <w:rsid w:val="008D03B8"/>
    <w:rsid w:val="008D041D"/>
    <w:rsid w:val="008D149E"/>
    <w:rsid w:val="008D1A89"/>
    <w:rsid w:val="008D2222"/>
    <w:rsid w:val="008D2CBD"/>
    <w:rsid w:val="008D38B2"/>
    <w:rsid w:val="008D4B4B"/>
    <w:rsid w:val="008D4DF0"/>
    <w:rsid w:val="008D599B"/>
    <w:rsid w:val="008D6F13"/>
    <w:rsid w:val="008D79B4"/>
    <w:rsid w:val="008E1699"/>
    <w:rsid w:val="008E2AA6"/>
    <w:rsid w:val="008E39ED"/>
    <w:rsid w:val="008E3AF4"/>
    <w:rsid w:val="008E63B9"/>
    <w:rsid w:val="008E672D"/>
    <w:rsid w:val="008E72CB"/>
    <w:rsid w:val="008F00BA"/>
    <w:rsid w:val="008F21AD"/>
    <w:rsid w:val="008F509D"/>
    <w:rsid w:val="008F52CB"/>
    <w:rsid w:val="008F565F"/>
    <w:rsid w:val="00901B7E"/>
    <w:rsid w:val="009020BE"/>
    <w:rsid w:val="00903C85"/>
    <w:rsid w:val="00903D93"/>
    <w:rsid w:val="00903E00"/>
    <w:rsid w:val="0090466A"/>
    <w:rsid w:val="00905380"/>
    <w:rsid w:val="009077C2"/>
    <w:rsid w:val="00911CF7"/>
    <w:rsid w:val="0091224A"/>
    <w:rsid w:val="009130AC"/>
    <w:rsid w:val="009132BC"/>
    <w:rsid w:val="009138C9"/>
    <w:rsid w:val="00914730"/>
    <w:rsid w:val="00914D18"/>
    <w:rsid w:val="00915CD4"/>
    <w:rsid w:val="00916260"/>
    <w:rsid w:val="00917590"/>
    <w:rsid w:val="00917A9B"/>
    <w:rsid w:val="00920420"/>
    <w:rsid w:val="009222DB"/>
    <w:rsid w:val="0092382F"/>
    <w:rsid w:val="009238DA"/>
    <w:rsid w:val="00924353"/>
    <w:rsid w:val="00926CEA"/>
    <w:rsid w:val="00926CEC"/>
    <w:rsid w:val="00927EBB"/>
    <w:rsid w:val="009302B9"/>
    <w:rsid w:val="00930660"/>
    <w:rsid w:val="00930A7F"/>
    <w:rsid w:val="00931D92"/>
    <w:rsid w:val="009332FD"/>
    <w:rsid w:val="00934210"/>
    <w:rsid w:val="0093465E"/>
    <w:rsid w:val="0093588A"/>
    <w:rsid w:val="00937029"/>
    <w:rsid w:val="0093746F"/>
    <w:rsid w:val="00937A52"/>
    <w:rsid w:val="00941458"/>
    <w:rsid w:val="00941704"/>
    <w:rsid w:val="00941F0E"/>
    <w:rsid w:val="0094398F"/>
    <w:rsid w:val="00943FF6"/>
    <w:rsid w:val="00944469"/>
    <w:rsid w:val="009446B2"/>
    <w:rsid w:val="00946722"/>
    <w:rsid w:val="0094767A"/>
    <w:rsid w:val="0095146F"/>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50FD"/>
    <w:rsid w:val="00965227"/>
    <w:rsid w:val="009655DA"/>
    <w:rsid w:val="00965A76"/>
    <w:rsid w:val="00965B0A"/>
    <w:rsid w:val="009663BC"/>
    <w:rsid w:val="00970C0D"/>
    <w:rsid w:val="009714F1"/>
    <w:rsid w:val="0097170B"/>
    <w:rsid w:val="00972996"/>
    <w:rsid w:val="009739F5"/>
    <w:rsid w:val="00974EB9"/>
    <w:rsid w:val="00975938"/>
    <w:rsid w:val="00976387"/>
    <w:rsid w:val="00976A81"/>
    <w:rsid w:val="009775C1"/>
    <w:rsid w:val="00977921"/>
    <w:rsid w:val="0098127D"/>
    <w:rsid w:val="0098186E"/>
    <w:rsid w:val="009819D8"/>
    <w:rsid w:val="009821F9"/>
    <w:rsid w:val="00983148"/>
    <w:rsid w:val="0098490B"/>
    <w:rsid w:val="009853DA"/>
    <w:rsid w:val="00985D00"/>
    <w:rsid w:val="009934C6"/>
    <w:rsid w:val="00993BEE"/>
    <w:rsid w:val="00994032"/>
    <w:rsid w:val="009944E3"/>
    <w:rsid w:val="00994B93"/>
    <w:rsid w:val="00995530"/>
    <w:rsid w:val="00996063"/>
    <w:rsid w:val="00996CFA"/>
    <w:rsid w:val="00997CC4"/>
    <w:rsid w:val="00997D11"/>
    <w:rsid w:val="009A0561"/>
    <w:rsid w:val="009A0757"/>
    <w:rsid w:val="009A0C72"/>
    <w:rsid w:val="009A1508"/>
    <w:rsid w:val="009A1CBC"/>
    <w:rsid w:val="009A1EBD"/>
    <w:rsid w:val="009A1F0F"/>
    <w:rsid w:val="009A46A8"/>
    <w:rsid w:val="009A5816"/>
    <w:rsid w:val="009A5A0C"/>
    <w:rsid w:val="009A5B21"/>
    <w:rsid w:val="009A5B6E"/>
    <w:rsid w:val="009A7439"/>
    <w:rsid w:val="009A7A1E"/>
    <w:rsid w:val="009A7C86"/>
    <w:rsid w:val="009B0CCF"/>
    <w:rsid w:val="009B2EFD"/>
    <w:rsid w:val="009B6201"/>
    <w:rsid w:val="009C083C"/>
    <w:rsid w:val="009C1278"/>
    <w:rsid w:val="009C138F"/>
    <w:rsid w:val="009C1BE0"/>
    <w:rsid w:val="009C1C47"/>
    <w:rsid w:val="009C1CC3"/>
    <w:rsid w:val="009C2B56"/>
    <w:rsid w:val="009C2E3A"/>
    <w:rsid w:val="009C58B3"/>
    <w:rsid w:val="009C5963"/>
    <w:rsid w:val="009C5DE5"/>
    <w:rsid w:val="009C6B98"/>
    <w:rsid w:val="009D112B"/>
    <w:rsid w:val="009D176F"/>
    <w:rsid w:val="009D2202"/>
    <w:rsid w:val="009D3EC3"/>
    <w:rsid w:val="009D464B"/>
    <w:rsid w:val="009D497E"/>
    <w:rsid w:val="009D58E3"/>
    <w:rsid w:val="009D7811"/>
    <w:rsid w:val="009E3592"/>
    <w:rsid w:val="009E4E73"/>
    <w:rsid w:val="009E5131"/>
    <w:rsid w:val="009E5574"/>
    <w:rsid w:val="009E5FE9"/>
    <w:rsid w:val="009E6891"/>
    <w:rsid w:val="009E69BE"/>
    <w:rsid w:val="009F031E"/>
    <w:rsid w:val="009F06EA"/>
    <w:rsid w:val="009F2034"/>
    <w:rsid w:val="009F281A"/>
    <w:rsid w:val="009F6EEB"/>
    <w:rsid w:val="009F6F64"/>
    <w:rsid w:val="009F6F80"/>
    <w:rsid w:val="00A00147"/>
    <w:rsid w:val="00A00CFD"/>
    <w:rsid w:val="00A02111"/>
    <w:rsid w:val="00A059E5"/>
    <w:rsid w:val="00A0714C"/>
    <w:rsid w:val="00A07CD5"/>
    <w:rsid w:val="00A10596"/>
    <w:rsid w:val="00A10A1A"/>
    <w:rsid w:val="00A11B60"/>
    <w:rsid w:val="00A1329C"/>
    <w:rsid w:val="00A1346A"/>
    <w:rsid w:val="00A14270"/>
    <w:rsid w:val="00A154CC"/>
    <w:rsid w:val="00A16345"/>
    <w:rsid w:val="00A17B04"/>
    <w:rsid w:val="00A20478"/>
    <w:rsid w:val="00A20D3D"/>
    <w:rsid w:val="00A22FDB"/>
    <w:rsid w:val="00A23167"/>
    <w:rsid w:val="00A2353D"/>
    <w:rsid w:val="00A23877"/>
    <w:rsid w:val="00A23B12"/>
    <w:rsid w:val="00A2446A"/>
    <w:rsid w:val="00A2626F"/>
    <w:rsid w:val="00A3021C"/>
    <w:rsid w:val="00A314F5"/>
    <w:rsid w:val="00A3222B"/>
    <w:rsid w:val="00A32E0A"/>
    <w:rsid w:val="00A3468D"/>
    <w:rsid w:val="00A36DA5"/>
    <w:rsid w:val="00A37DE5"/>
    <w:rsid w:val="00A408B1"/>
    <w:rsid w:val="00A40C97"/>
    <w:rsid w:val="00A4117B"/>
    <w:rsid w:val="00A4322F"/>
    <w:rsid w:val="00A4385A"/>
    <w:rsid w:val="00A43D15"/>
    <w:rsid w:val="00A43E46"/>
    <w:rsid w:val="00A448F7"/>
    <w:rsid w:val="00A455A8"/>
    <w:rsid w:val="00A4628E"/>
    <w:rsid w:val="00A4649D"/>
    <w:rsid w:val="00A47794"/>
    <w:rsid w:val="00A47C5E"/>
    <w:rsid w:val="00A47C93"/>
    <w:rsid w:val="00A5123C"/>
    <w:rsid w:val="00A532F2"/>
    <w:rsid w:val="00A5361B"/>
    <w:rsid w:val="00A53E0A"/>
    <w:rsid w:val="00A540C0"/>
    <w:rsid w:val="00A54EC9"/>
    <w:rsid w:val="00A5782A"/>
    <w:rsid w:val="00A57985"/>
    <w:rsid w:val="00A61545"/>
    <w:rsid w:val="00A636DD"/>
    <w:rsid w:val="00A65BD0"/>
    <w:rsid w:val="00A65BDD"/>
    <w:rsid w:val="00A661FC"/>
    <w:rsid w:val="00A70437"/>
    <w:rsid w:val="00A713C0"/>
    <w:rsid w:val="00A71C96"/>
    <w:rsid w:val="00A72337"/>
    <w:rsid w:val="00A72ACB"/>
    <w:rsid w:val="00A73122"/>
    <w:rsid w:val="00A74798"/>
    <w:rsid w:val="00A7483F"/>
    <w:rsid w:val="00A7489A"/>
    <w:rsid w:val="00A74DAA"/>
    <w:rsid w:val="00A778F7"/>
    <w:rsid w:val="00A80715"/>
    <w:rsid w:val="00A80BDA"/>
    <w:rsid w:val="00A80C75"/>
    <w:rsid w:val="00A80FD7"/>
    <w:rsid w:val="00A810F4"/>
    <w:rsid w:val="00A83EC4"/>
    <w:rsid w:val="00A841F6"/>
    <w:rsid w:val="00A844BD"/>
    <w:rsid w:val="00A845CF"/>
    <w:rsid w:val="00A85D36"/>
    <w:rsid w:val="00A861D3"/>
    <w:rsid w:val="00A86EDE"/>
    <w:rsid w:val="00A871BE"/>
    <w:rsid w:val="00A90C90"/>
    <w:rsid w:val="00A90F76"/>
    <w:rsid w:val="00A93BBD"/>
    <w:rsid w:val="00A93BCE"/>
    <w:rsid w:val="00A93C58"/>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34AB"/>
    <w:rsid w:val="00AA408C"/>
    <w:rsid w:val="00AA4120"/>
    <w:rsid w:val="00AA4752"/>
    <w:rsid w:val="00AA4FB7"/>
    <w:rsid w:val="00AA6E48"/>
    <w:rsid w:val="00AB2F91"/>
    <w:rsid w:val="00AB4078"/>
    <w:rsid w:val="00AB4F25"/>
    <w:rsid w:val="00AC01F8"/>
    <w:rsid w:val="00AC04B5"/>
    <w:rsid w:val="00AC1F6F"/>
    <w:rsid w:val="00AC1FFC"/>
    <w:rsid w:val="00AC2375"/>
    <w:rsid w:val="00AC356F"/>
    <w:rsid w:val="00AC4685"/>
    <w:rsid w:val="00AC4A4F"/>
    <w:rsid w:val="00AC4E3F"/>
    <w:rsid w:val="00AC63AE"/>
    <w:rsid w:val="00AC6D2E"/>
    <w:rsid w:val="00AD0068"/>
    <w:rsid w:val="00AD373E"/>
    <w:rsid w:val="00AD3F07"/>
    <w:rsid w:val="00AD402A"/>
    <w:rsid w:val="00AD4F15"/>
    <w:rsid w:val="00AD4F4D"/>
    <w:rsid w:val="00AE094C"/>
    <w:rsid w:val="00AE0DA8"/>
    <w:rsid w:val="00AE3027"/>
    <w:rsid w:val="00AE3A99"/>
    <w:rsid w:val="00AE61BA"/>
    <w:rsid w:val="00AE62C2"/>
    <w:rsid w:val="00AE6885"/>
    <w:rsid w:val="00AE6DE6"/>
    <w:rsid w:val="00AF0BAD"/>
    <w:rsid w:val="00AF179E"/>
    <w:rsid w:val="00AF1BA5"/>
    <w:rsid w:val="00AF4414"/>
    <w:rsid w:val="00AF452F"/>
    <w:rsid w:val="00AF4F4B"/>
    <w:rsid w:val="00AF640F"/>
    <w:rsid w:val="00AF68E1"/>
    <w:rsid w:val="00AF69E7"/>
    <w:rsid w:val="00AF6F28"/>
    <w:rsid w:val="00AF7039"/>
    <w:rsid w:val="00AF7904"/>
    <w:rsid w:val="00AF7ED1"/>
    <w:rsid w:val="00B0067E"/>
    <w:rsid w:val="00B00706"/>
    <w:rsid w:val="00B00892"/>
    <w:rsid w:val="00B01500"/>
    <w:rsid w:val="00B024F8"/>
    <w:rsid w:val="00B0315D"/>
    <w:rsid w:val="00B035DE"/>
    <w:rsid w:val="00B0452E"/>
    <w:rsid w:val="00B0474B"/>
    <w:rsid w:val="00B05078"/>
    <w:rsid w:val="00B05DC4"/>
    <w:rsid w:val="00B06CDB"/>
    <w:rsid w:val="00B10454"/>
    <w:rsid w:val="00B10DB8"/>
    <w:rsid w:val="00B11021"/>
    <w:rsid w:val="00B12E3D"/>
    <w:rsid w:val="00B14EAA"/>
    <w:rsid w:val="00B16249"/>
    <w:rsid w:val="00B16FF0"/>
    <w:rsid w:val="00B17A1B"/>
    <w:rsid w:val="00B20064"/>
    <w:rsid w:val="00B201D3"/>
    <w:rsid w:val="00B2165D"/>
    <w:rsid w:val="00B22C31"/>
    <w:rsid w:val="00B251E9"/>
    <w:rsid w:val="00B25BB1"/>
    <w:rsid w:val="00B25F24"/>
    <w:rsid w:val="00B26094"/>
    <w:rsid w:val="00B3026F"/>
    <w:rsid w:val="00B30572"/>
    <w:rsid w:val="00B3124A"/>
    <w:rsid w:val="00B31461"/>
    <w:rsid w:val="00B32D58"/>
    <w:rsid w:val="00B34B07"/>
    <w:rsid w:val="00B35690"/>
    <w:rsid w:val="00B37C14"/>
    <w:rsid w:val="00B403AF"/>
    <w:rsid w:val="00B40647"/>
    <w:rsid w:val="00B408F3"/>
    <w:rsid w:val="00B40F6D"/>
    <w:rsid w:val="00B415D4"/>
    <w:rsid w:val="00B42368"/>
    <w:rsid w:val="00B423EA"/>
    <w:rsid w:val="00B425D9"/>
    <w:rsid w:val="00B43F24"/>
    <w:rsid w:val="00B44739"/>
    <w:rsid w:val="00B44753"/>
    <w:rsid w:val="00B447E6"/>
    <w:rsid w:val="00B4554C"/>
    <w:rsid w:val="00B50ABA"/>
    <w:rsid w:val="00B5106E"/>
    <w:rsid w:val="00B510BF"/>
    <w:rsid w:val="00B52EEC"/>
    <w:rsid w:val="00B53386"/>
    <w:rsid w:val="00B539B4"/>
    <w:rsid w:val="00B53D0E"/>
    <w:rsid w:val="00B558F6"/>
    <w:rsid w:val="00B56C7F"/>
    <w:rsid w:val="00B57A5A"/>
    <w:rsid w:val="00B6222E"/>
    <w:rsid w:val="00B62350"/>
    <w:rsid w:val="00B63049"/>
    <w:rsid w:val="00B63BAC"/>
    <w:rsid w:val="00B64748"/>
    <w:rsid w:val="00B64937"/>
    <w:rsid w:val="00B6637F"/>
    <w:rsid w:val="00B6774F"/>
    <w:rsid w:val="00B70126"/>
    <w:rsid w:val="00B70E0A"/>
    <w:rsid w:val="00B7245F"/>
    <w:rsid w:val="00B73CB7"/>
    <w:rsid w:val="00B74882"/>
    <w:rsid w:val="00B76D71"/>
    <w:rsid w:val="00B77A6F"/>
    <w:rsid w:val="00B82D5B"/>
    <w:rsid w:val="00B86CD5"/>
    <w:rsid w:val="00B90CD2"/>
    <w:rsid w:val="00B93287"/>
    <w:rsid w:val="00B936DC"/>
    <w:rsid w:val="00B93F7E"/>
    <w:rsid w:val="00B94504"/>
    <w:rsid w:val="00B953D8"/>
    <w:rsid w:val="00BA037D"/>
    <w:rsid w:val="00BA1A0D"/>
    <w:rsid w:val="00BA2C0C"/>
    <w:rsid w:val="00BA3454"/>
    <w:rsid w:val="00BA4587"/>
    <w:rsid w:val="00BA471B"/>
    <w:rsid w:val="00BA5AD8"/>
    <w:rsid w:val="00BA5D0E"/>
    <w:rsid w:val="00BA5DAC"/>
    <w:rsid w:val="00BA61E8"/>
    <w:rsid w:val="00BA688B"/>
    <w:rsid w:val="00BA75B7"/>
    <w:rsid w:val="00BA7913"/>
    <w:rsid w:val="00BB0283"/>
    <w:rsid w:val="00BB04B7"/>
    <w:rsid w:val="00BB1F32"/>
    <w:rsid w:val="00BB299D"/>
    <w:rsid w:val="00BB43FA"/>
    <w:rsid w:val="00BB4823"/>
    <w:rsid w:val="00BB4939"/>
    <w:rsid w:val="00BB4DBF"/>
    <w:rsid w:val="00BB58BF"/>
    <w:rsid w:val="00BB5D7B"/>
    <w:rsid w:val="00BB6F9E"/>
    <w:rsid w:val="00BC00B0"/>
    <w:rsid w:val="00BC0CCA"/>
    <w:rsid w:val="00BC1EB4"/>
    <w:rsid w:val="00BC1FC5"/>
    <w:rsid w:val="00BC228B"/>
    <w:rsid w:val="00BC358C"/>
    <w:rsid w:val="00BC37B9"/>
    <w:rsid w:val="00BC6DC5"/>
    <w:rsid w:val="00BC726E"/>
    <w:rsid w:val="00BD0F93"/>
    <w:rsid w:val="00BD11C4"/>
    <w:rsid w:val="00BD19B5"/>
    <w:rsid w:val="00BD28A5"/>
    <w:rsid w:val="00BD2A67"/>
    <w:rsid w:val="00BD2E5E"/>
    <w:rsid w:val="00BD351F"/>
    <w:rsid w:val="00BD3BAC"/>
    <w:rsid w:val="00BD45C2"/>
    <w:rsid w:val="00BD47AF"/>
    <w:rsid w:val="00BD55C3"/>
    <w:rsid w:val="00BD7136"/>
    <w:rsid w:val="00BE0772"/>
    <w:rsid w:val="00BE1B93"/>
    <w:rsid w:val="00BE2BBC"/>
    <w:rsid w:val="00BE3AC5"/>
    <w:rsid w:val="00BE3DE5"/>
    <w:rsid w:val="00BE41A9"/>
    <w:rsid w:val="00BE6410"/>
    <w:rsid w:val="00BF0ED4"/>
    <w:rsid w:val="00BF12C6"/>
    <w:rsid w:val="00BF35C6"/>
    <w:rsid w:val="00BF4E72"/>
    <w:rsid w:val="00BF75F9"/>
    <w:rsid w:val="00C009B2"/>
    <w:rsid w:val="00C01043"/>
    <w:rsid w:val="00C01AF5"/>
    <w:rsid w:val="00C0214C"/>
    <w:rsid w:val="00C0224B"/>
    <w:rsid w:val="00C026D3"/>
    <w:rsid w:val="00C02EC0"/>
    <w:rsid w:val="00C04DFA"/>
    <w:rsid w:val="00C053FE"/>
    <w:rsid w:val="00C069E0"/>
    <w:rsid w:val="00C113F5"/>
    <w:rsid w:val="00C122BE"/>
    <w:rsid w:val="00C12758"/>
    <w:rsid w:val="00C1420B"/>
    <w:rsid w:val="00C20CE9"/>
    <w:rsid w:val="00C21078"/>
    <w:rsid w:val="00C22001"/>
    <w:rsid w:val="00C2300C"/>
    <w:rsid w:val="00C23231"/>
    <w:rsid w:val="00C24539"/>
    <w:rsid w:val="00C261D9"/>
    <w:rsid w:val="00C264E2"/>
    <w:rsid w:val="00C26694"/>
    <w:rsid w:val="00C26E35"/>
    <w:rsid w:val="00C26FF3"/>
    <w:rsid w:val="00C27205"/>
    <w:rsid w:val="00C30468"/>
    <w:rsid w:val="00C312DA"/>
    <w:rsid w:val="00C31B26"/>
    <w:rsid w:val="00C32868"/>
    <w:rsid w:val="00C333FA"/>
    <w:rsid w:val="00C34376"/>
    <w:rsid w:val="00C36DB0"/>
    <w:rsid w:val="00C36FFE"/>
    <w:rsid w:val="00C41AA9"/>
    <w:rsid w:val="00C43789"/>
    <w:rsid w:val="00C43B90"/>
    <w:rsid w:val="00C4426C"/>
    <w:rsid w:val="00C44778"/>
    <w:rsid w:val="00C45A0B"/>
    <w:rsid w:val="00C46F69"/>
    <w:rsid w:val="00C471DC"/>
    <w:rsid w:val="00C50A00"/>
    <w:rsid w:val="00C50BF3"/>
    <w:rsid w:val="00C514BF"/>
    <w:rsid w:val="00C53901"/>
    <w:rsid w:val="00C563B1"/>
    <w:rsid w:val="00C5641E"/>
    <w:rsid w:val="00C56461"/>
    <w:rsid w:val="00C570D7"/>
    <w:rsid w:val="00C57B56"/>
    <w:rsid w:val="00C601A6"/>
    <w:rsid w:val="00C60D08"/>
    <w:rsid w:val="00C619DC"/>
    <w:rsid w:val="00C62D8F"/>
    <w:rsid w:val="00C63402"/>
    <w:rsid w:val="00C63FFA"/>
    <w:rsid w:val="00C6439B"/>
    <w:rsid w:val="00C6664B"/>
    <w:rsid w:val="00C70045"/>
    <w:rsid w:val="00C714CF"/>
    <w:rsid w:val="00C716D7"/>
    <w:rsid w:val="00C71E9A"/>
    <w:rsid w:val="00C721D7"/>
    <w:rsid w:val="00C727E1"/>
    <w:rsid w:val="00C7419C"/>
    <w:rsid w:val="00C747B3"/>
    <w:rsid w:val="00C75B7D"/>
    <w:rsid w:val="00C761A0"/>
    <w:rsid w:val="00C77BD5"/>
    <w:rsid w:val="00C809A2"/>
    <w:rsid w:val="00C81048"/>
    <w:rsid w:val="00C8142F"/>
    <w:rsid w:val="00C82353"/>
    <w:rsid w:val="00C9282E"/>
    <w:rsid w:val="00C9302D"/>
    <w:rsid w:val="00C9321B"/>
    <w:rsid w:val="00C93E8F"/>
    <w:rsid w:val="00C94174"/>
    <w:rsid w:val="00C94387"/>
    <w:rsid w:val="00C96111"/>
    <w:rsid w:val="00C96372"/>
    <w:rsid w:val="00C96383"/>
    <w:rsid w:val="00CA00FA"/>
    <w:rsid w:val="00CA16A8"/>
    <w:rsid w:val="00CA17E3"/>
    <w:rsid w:val="00CA214F"/>
    <w:rsid w:val="00CA21A0"/>
    <w:rsid w:val="00CA3ACA"/>
    <w:rsid w:val="00CA3DAA"/>
    <w:rsid w:val="00CA3F72"/>
    <w:rsid w:val="00CA4479"/>
    <w:rsid w:val="00CA44FD"/>
    <w:rsid w:val="00CA762E"/>
    <w:rsid w:val="00CA789A"/>
    <w:rsid w:val="00CB009C"/>
    <w:rsid w:val="00CB374C"/>
    <w:rsid w:val="00CB386E"/>
    <w:rsid w:val="00CB6B9C"/>
    <w:rsid w:val="00CB763F"/>
    <w:rsid w:val="00CB7A50"/>
    <w:rsid w:val="00CC00E4"/>
    <w:rsid w:val="00CC08A3"/>
    <w:rsid w:val="00CC0EF7"/>
    <w:rsid w:val="00CC1B75"/>
    <w:rsid w:val="00CC4985"/>
    <w:rsid w:val="00CC49FA"/>
    <w:rsid w:val="00CC4FEC"/>
    <w:rsid w:val="00CC51C3"/>
    <w:rsid w:val="00CC762A"/>
    <w:rsid w:val="00CD101F"/>
    <w:rsid w:val="00CD23BE"/>
    <w:rsid w:val="00CD2E11"/>
    <w:rsid w:val="00CD5323"/>
    <w:rsid w:val="00CD580B"/>
    <w:rsid w:val="00CD5861"/>
    <w:rsid w:val="00CD665D"/>
    <w:rsid w:val="00CD6ED4"/>
    <w:rsid w:val="00CD7055"/>
    <w:rsid w:val="00CD7E1E"/>
    <w:rsid w:val="00CE35F2"/>
    <w:rsid w:val="00CE489E"/>
    <w:rsid w:val="00CE48E3"/>
    <w:rsid w:val="00CE4936"/>
    <w:rsid w:val="00CE6AF1"/>
    <w:rsid w:val="00CE6C59"/>
    <w:rsid w:val="00CF09FE"/>
    <w:rsid w:val="00CF6465"/>
    <w:rsid w:val="00D00117"/>
    <w:rsid w:val="00D015B8"/>
    <w:rsid w:val="00D01FF8"/>
    <w:rsid w:val="00D0362D"/>
    <w:rsid w:val="00D03AA6"/>
    <w:rsid w:val="00D05AF3"/>
    <w:rsid w:val="00D06C24"/>
    <w:rsid w:val="00D123C8"/>
    <w:rsid w:val="00D13DFE"/>
    <w:rsid w:val="00D17859"/>
    <w:rsid w:val="00D20FF2"/>
    <w:rsid w:val="00D2228B"/>
    <w:rsid w:val="00D225D2"/>
    <w:rsid w:val="00D226D9"/>
    <w:rsid w:val="00D2279B"/>
    <w:rsid w:val="00D23EEF"/>
    <w:rsid w:val="00D23F51"/>
    <w:rsid w:val="00D247BB"/>
    <w:rsid w:val="00D24ECF"/>
    <w:rsid w:val="00D24F0C"/>
    <w:rsid w:val="00D263AF"/>
    <w:rsid w:val="00D2712C"/>
    <w:rsid w:val="00D27555"/>
    <w:rsid w:val="00D30270"/>
    <w:rsid w:val="00D30EC4"/>
    <w:rsid w:val="00D32523"/>
    <w:rsid w:val="00D33846"/>
    <w:rsid w:val="00D33D10"/>
    <w:rsid w:val="00D34864"/>
    <w:rsid w:val="00D34D93"/>
    <w:rsid w:val="00D34D9A"/>
    <w:rsid w:val="00D3553A"/>
    <w:rsid w:val="00D35E20"/>
    <w:rsid w:val="00D35F36"/>
    <w:rsid w:val="00D40994"/>
    <w:rsid w:val="00D411BC"/>
    <w:rsid w:val="00D411EA"/>
    <w:rsid w:val="00D43506"/>
    <w:rsid w:val="00D449CD"/>
    <w:rsid w:val="00D46E22"/>
    <w:rsid w:val="00D506FD"/>
    <w:rsid w:val="00D5142C"/>
    <w:rsid w:val="00D51558"/>
    <w:rsid w:val="00D52AD4"/>
    <w:rsid w:val="00D54436"/>
    <w:rsid w:val="00D54A9B"/>
    <w:rsid w:val="00D54C55"/>
    <w:rsid w:val="00D550E1"/>
    <w:rsid w:val="00D55538"/>
    <w:rsid w:val="00D56A14"/>
    <w:rsid w:val="00D57193"/>
    <w:rsid w:val="00D611AD"/>
    <w:rsid w:val="00D62E7F"/>
    <w:rsid w:val="00D641AE"/>
    <w:rsid w:val="00D653C5"/>
    <w:rsid w:val="00D65C68"/>
    <w:rsid w:val="00D668C4"/>
    <w:rsid w:val="00D7049A"/>
    <w:rsid w:val="00D71C80"/>
    <w:rsid w:val="00D720F3"/>
    <w:rsid w:val="00D73BF4"/>
    <w:rsid w:val="00D74881"/>
    <w:rsid w:val="00D74B66"/>
    <w:rsid w:val="00D801A2"/>
    <w:rsid w:val="00D80F1A"/>
    <w:rsid w:val="00D82BBB"/>
    <w:rsid w:val="00D83180"/>
    <w:rsid w:val="00D83D9B"/>
    <w:rsid w:val="00D84279"/>
    <w:rsid w:val="00D85719"/>
    <w:rsid w:val="00D86CDA"/>
    <w:rsid w:val="00D90EF7"/>
    <w:rsid w:val="00D91076"/>
    <w:rsid w:val="00D91833"/>
    <w:rsid w:val="00D92056"/>
    <w:rsid w:val="00D92470"/>
    <w:rsid w:val="00D92BA2"/>
    <w:rsid w:val="00D95660"/>
    <w:rsid w:val="00D975A6"/>
    <w:rsid w:val="00D97810"/>
    <w:rsid w:val="00DA0120"/>
    <w:rsid w:val="00DA02B0"/>
    <w:rsid w:val="00DA1B00"/>
    <w:rsid w:val="00DA25DA"/>
    <w:rsid w:val="00DA30F1"/>
    <w:rsid w:val="00DA3DDA"/>
    <w:rsid w:val="00DA4206"/>
    <w:rsid w:val="00DA5CD7"/>
    <w:rsid w:val="00DA5D8B"/>
    <w:rsid w:val="00DA5FA9"/>
    <w:rsid w:val="00DA67ED"/>
    <w:rsid w:val="00DA7537"/>
    <w:rsid w:val="00DA7CC5"/>
    <w:rsid w:val="00DB262B"/>
    <w:rsid w:val="00DB3232"/>
    <w:rsid w:val="00DB483F"/>
    <w:rsid w:val="00DB607F"/>
    <w:rsid w:val="00DB6443"/>
    <w:rsid w:val="00DB6706"/>
    <w:rsid w:val="00DB7BF3"/>
    <w:rsid w:val="00DB7DD6"/>
    <w:rsid w:val="00DB7E0A"/>
    <w:rsid w:val="00DB7ECE"/>
    <w:rsid w:val="00DC0983"/>
    <w:rsid w:val="00DC30D9"/>
    <w:rsid w:val="00DD07C1"/>
    <w:rsid w:val="00DD15EA"/>
    <w:rsid w:val="00DD2723"/>
    <w:rsid w:val="00DD39C2"/>
    <w:rsid w:val="00DD6971"/>
    <w:rsid w:val="00DD6E47"/>
    <w:rsid w:val="00DE016C"/>
    <w:rsid w:val="00DE017B"/>
    <w:rsid w:val="00DE042E"/>
    <w:rsid w:val="00DE2795"/>
    <w:rsid w:val="00DE2DE3"/>
    <w:rsid w:val="00DE3734"/>
    <w:rsid w:val="00DE47E8"/>
    <w:rsid w:val="00DE4AE0"/>
    <w:rsid w:val="00DE6EDB"/>
    <w:rsid w:val="00DF504B"/>
    <w:rsid w:val="00DF637C"/>
    <w:rsid w:val="00DF6413"/>
    <w:rsid w:val="00DF7542"/>
    <w:rsid w:val="00DF7F92"/>
    <w:rsid w:val="00E0090A"/>
    <w:rsid w:val="00E02449"/>
    <w:rsid w:val="00E02A22"/>
    <w:rsid w:val="00E02C59"/>
    <w:rsid w:val="00E0375F"/>
    <w:rsid w:val="00E0380F"/>
    <w:rsid w:val="00E038CA"/>
    <w:rsid w:val="00E041B1"/>
    <w:rsid w:val="00E05669"/>
    <w:rsid w:val="00E10FF8"/>
    <w:rsid w:val="00E14B78"/>
    <w:rsid w:val="00E15E05"/>
    <w:rsid w:val="00E175B7"/>
    <w:rsid w:val="00E200C5"/>
    <w:rsid w:val="00E207AF"/>
    <w:rsid w:val="00E20D1D"/>
    <w:rsid w:val="00E20E4A"/>
    <w:rsid w:val="00E21E19"/>
    <w:rsid w:val="00E21ECC"/>
    <w:rsid w:val="00E23DB7"/>
    <w:rsid w:val="00E245D8"/>
    <w:rsid w:val="00E24ACE"/>
    <w:rsid w:val="00E2545A"/>
    <w:rsid w:val="00E25572"/>
    <w:rsid w:val="00E25997"/>
    <w:rsid w:val="00E25D43"/>
    <w:rsid w:val="00E26BEE"/>
    <w:rsid w:val="00E26E6A"/>
    <w:rsid w:val="00E271D1"/>
    <w:rsid w:val="00E27AAD"/>
    <w:rsid w:val="00E30EA6"/>
    <w:rsid w:val="00E30F26"/>
    <w:rsid w:val="00E31022"/>
    <w:rsid w:val="00E31054"/>
    <w:rsid w:val="00E317FA"/>
    <w:rsid w:val="00E32BF3"/>
    <w:rsid w:val="00E33F41"/>
    <w:rsid w:val="00E35919"/>
    <w:rsid w:val="00E40DE1"/>
    <w:rsid w:val="00E43407"/>
    <w:rsid w:val="00E443EB"/>
    <w:rsid w:val="00E45AA8"/>
    <w:rsid w:val="00E46334"/>
    <w:rsid w:val="00E46373"/>
    <w:rsid w:val="00E46BFA"/>
    <w:rsid w:val="00E47FFE"/>
    <w:rsid w:val="00E50ABE"/>
    <w:rsid w:val="00E50E34"/>
    <w:rsid w:val="00E50E77"/>
    <w:rsid w:val="00E518CA"/>
    <w:rsid w:val="00E52F15"/>
    <w:rsid w:val="00E5308A"/>
    <w:rsid w:val="00E53667"/>
    <w:rsid w:val="00E54F86"/>
    <w:rsid w:val="00E55873"/>
    <w:rsid w:val="00E55FCC"/>
    <w:rsid w:val="00E57B6D"/>
    <w:rsid w:val="00E57D01"/>
    <w:rsid w:val="00E607D0"/>
    <w:rsid w:val="00E65311"/>
    <w:rsid w:val="00E662E8"/>
    <w:rsid w:val="00E6645B"/>
    <w:rsid w:val="00E7139F"/>
    <w:rsid w:val="00E717C0"/>
    <w:rsid w:val="00E72779"/>
    <w:rsid w:val="00E72C4C"/>
    <w:rsid w:val="00E73879"/>
    <w:rsid w:val="00E77747"/>
    <w:rsid w:val="00E77B5E"/>
    <w:rsid w:val="00E8030C"/>
    <w:rsid w:val="00E80F4D"/>
    <w:rsid w:val="00E834DE"/>
    <w:rsid w:val="00E834F0"/>
    <w:rsid w:val="00E85723"/>
    <w:rsid w:val="00E864E7"/>
    <w:rsid w:val="00E869F8"/>
    <w:rsid w:val="00E91553"/>
    <w:rsid w:val="00E92C8C"/>
    <w:rsid w:val="00E92DA2"/>
    <w:rsid w:val="00E93B2B"/>
    <w:rsid w:val="00EA014E"/>
    <w:rsid w:val="00EA1012"/>
    <w:rsid w:val="00EA58CC"/>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C6B"/>
    <w:rsid w:val="00EC5F3C"/>
    <w:rsid w:val="00ED00D9"/>
    <w:rsid w:val="00ED1BD1"/>
    <w:rsid w:val="00ED346C"/>
    <w:rsid w:val="00ED3719"/>
    <w:rsid w:val="00ED4D5D"/>
    <w:rsid w:val="00ED6EA5"/>
    <w:rsid w:val="00ED7158"/>
    <w:rsid w:val="00ED7B11"/>
    <w:rsid w:val="00EE0026"/>
    <w:rsid w:val="00EE17A1"/>
    <w:rsid w:val="00EE1A12"/>
    <w:rsid w:val="00EE2210"/>
    <w:rsid w:val="00EE2A1A"/>
    <w:rsid w:val="00EE2DE0"/>
    <w:rsid w:val="00EE3499"/>
    <w:rsid w:val="00EE39C2"/>
    <w:rsid w:val="00EE3CE2"/>
    <w:rsid w:val="00EE40F7"/>
    <w:rsid w:val="00EE4790"/>
    <w:rsid w:val="00EE4A6A"/>
    <w:rsid w:val="00EE4B4D"/>
    <w:rsid w:val="00EE52DB"/>
    <w:rsid w:val="00EF0803"/>
    <w:rsid w:val="00EF0C0B"/>
    <w:rsid w:val="00EF1DCD"/>
    <w:rsid w:val="00EF2E7B"/>
    <w:rsid w:val="00EF5DFD"/>
    <w:rsid w:val="00EF7483"/>
    <w:rsid w:val="00EF7971"/>
    <w:rsid w:val="00F001BF"/>
    <w:rsid w:val="00F01CE4"/>
    <w:rsid w:val="00F0285E"/>
    <w:rsid w:val="00F03F54"/>
    <w:rsid w:val="00F0420B"/>
    <w:rsid w:val="00F04F18"/>
    <w:rsid w:val="00F04F62"/>
    <w:rsid w:val="00F052DE"/>
    <w:rsid w:val="00F06BC9"/>
    <w:rsid w:val="00F06EE4"/>
    <w:rsid w:val="00F11134"/>
    <w:rsid w:val="00F11661"/>
    <w:rsid w:val="00F12CCF"/>
    <w:rsid w:val="00F12FD1"/>
    <w:rsid w:val="00F13C86"/>
    <w:rsid w:val="00F147DF"/>
    <w:rsid w:val="00F14954"/>
    <w:rsid w:val="00F15F2C"/>
    <w:rsid w:val="00F162F8"/>
    <w:rsid w:val="00F21333"/>
    <w:rsid w:val="00F219D9"/>
    <w:rsid w:val="00F22F80"/>
    <w:rsid w:val="00F231A7"/>
    <w:rsid w:val="00F24863"/>
    <w:rsid w:val="00F2660B"/>
    <w:rsid w:val="00F30309"/>
    <w:rsid w:val="00F3116C"/>
    <w:rsid w:val="00F31942"/>
    <w:rsid w:val="00F31F3D"/>
    <w:rsid w:val="00F337AA"/>
    <w:rsid w:val="00F33ADB"/>
    <w:rsid w:val="00F3492B"/>
    <w:rsid w:val="00F34EE6"/>
    <w:rsid w:val="00F3504E"/>
    <w:rsid w:val="00F364BF"/>
    <w:rsid w:val="00F416F4"/>
    <w:rsid w:val="00F42A7B"/>
    <w:rsid w:val="00F43890"/>
    <w:rsid w:val="00F44791"/>
    <w:rsid w:val="00F452D7"/>
    <w:rsid w:val="00F46A52"/>
    <w:rsid w:val="00F47491"/>
    <w:rsid w:val="00F50C06"/>
    <w:rsid w:val="00F51885"/>
    <w:rsid w:val="00F53911"/>
    <w:rsid w:val="00F55621"/>
    <w:rsid w:val="00F55913"/>
    <w:rsid w:val="00F56164"/>
    <w:rsid w:val="00F60850"/>
    <w:rsid w:val="00F60D7C"/>
    <w:rsid w:val="00F61C62"/>
    <w:rsid w:val="00F636E0"/>
    <w:rsid w:val="00F64883"/>
    <w:rsid w:val="00F64FCC"/>
    <w:rsid w:val="00F65576"/>
    <w:rsid w:val="00F66579"/>
    <w:rsid w:val="00F66D50"/>
    <w:rsid w:val="00F71B3B"/>
    <w:rsid w:val="00F71BA5"/>
    <w:rsid w:val="00F72A21"/>
    <w:rsid w:val="00F74B8A"/>
    <w:rsid w:val="00F74E64"/>
    <w:rsid w:val="00F7515A"/>
    <w:rsid w:val="00F75B10"/>
    <w:rsid w:val="00F76389"/>
    <w:rsid w:val="00F77EE9"/>
    <w:rsid w:val="00F800CF"/>
    <w:rsid w:val="00F8074E"/>
    <w:rsid w:val="00F81335"/>
    <w:rsid w:val="00F81702"/>
    <w:rsid w:val="00F831BF"/>
    <w:rsid w:val="00F8332E"/>
    <w:rsid w:val="00F83DF8"/>
    <w:rsid w:val="00F846AA"/>
    <w:rsid w:val="00F84750"/>
    <w:rsid w:val="00F8569E"/>
    <w:rsid w:val="00F85769"/>
    <w:rsid w:val="00F8595C"/>
    <w:rsid w:val="00F86FBF"/>
    <w:rsid w:val="00F875E6"/>
    <w:rsid w:val="00F9028A"/>
    <w:rsid w:val="00F90597"/>
    <w:rsid w:val="00F92294"/>
    <w:rsid w:val="00F92BEF"/>
    <w:rsid w:val="00F93F2B"/>
    <w:rsid w:val="00F94723"/>
    <w:rsid w:val="00F94FD0"/>
    <w:rsid w:val="00F96720"/>
    <w:rsid w:val="00FA16DA"/>
    <w:rsid w:val="00FA1854"/>
    <w:rsid w:val="00FA28B4"/>
    <w:rsid w:val="00FA3243"/>
    <w:rsid w:val="00FA3811"/>
    <w:rsid w:val="00FA39BB"/>
    <w:rsid w:val="00FA3A82"/>
    <w:rsid w:val="00FA55D4"/>
    <w:rsid w:val="00FA5CC8"/>
    <w:rsid w:val="00FA7DB8"/>
    <w:rsid w:val="00FB09FA"/>
    <w:rsid w:val="00FB0C76"/>
    <w:rsid w:val="00FB4927"/>
    <w:rsid w:val="00FB5B5B"/>
    <w:rsid w:val="00FB5DBA"/>
    <w:rsid w:val="00FB7293"/>
    <w:rsid w:val="00FC03FD"/>
    <w:rsid w:val="00FC0A04"/>
    <w:rsid w:val="00FC107B"/>
    <w:rsid w:val="00FC1363"/>
    <w:rsid w:val="00FC5821"/>
    <w:rsid w:val="00FC58A0"/>
    <w:rsid w:val="00FC77EB"/>
    <w:rsid w:val="00FD0F3B"/>
    <w:rsid w:val="00FD2FAB"/>
    <w:rsid w:val="00FD48D1"/>
    <w:rsid w:val="00FD522B"/>
    <w:rsid w:val="00FD5C64"/>
    <w:rsid w:val="00FD7A15"/>
    <w:rsid w:val="00FE21FD"/>
    <w:rsid w:val="00FE2E63"/>
    <w:rsid w:val="00FE3063"/>
    <w:rsid w:val="00FE37AB"/>
    <w:rsid w:val="00FE47DF"/>
    <w:rsid w:val="00FE51A6"/>
    <w:rsid w:val="00FE6006"/>
    <w:rsid w:val="00FE60BA"/>
    <w:rsid w:val="00FE6898"/>
    <w:rsid w:val="00FF1607"/>
    <w:rsid w:val="00FF4E03"/>
    <w:rsid w:val="00FF568E"/>
    <w:rsid w:val="00FF5DF8"/>
    <w:rsid w:val="00FF5E74"/>
    <w:rsid w:val="00FF6053"/>
    <w:rsid w:val="00FF688D"/>
    <w:rsid w:val="00FF6C71"/>
    <w:rsid w:val="00FF70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BA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uiPriority="99"/>
    <w:lsdException w:name="index heading" w:uiPriority="99"/>
    <w:lsdException w:name="caption" w:locked="1" w:qFormat="1"/>
    <w:lsdException w:name="table of figures" w:uiPriority="99"/>
    <w:lsdException w:name="envelope address" w:uiPriority="99"/>
    <w:lsdException w:name="envelope return" w:uiPriority="99"/>
    <w:lsdException w:name="lin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locked="1" w:semiHidden="0" w:unhideWhenUsed="0" w:qFormat="1"/>
    <w:lsdException w:name="Closing" w:uiPriority="99"/>
    <w:lsdException w:name="Signature" w:uiPriority="99"/>
    <w:lsdException w:name="Default Paragraph Font" w:locked="1"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locked="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3" w:uiPriority="99"/>
    <w:lsdException w:name="Block Text" w:uiPriority="99"/>
    <w:lsdException w:name="Hyperlink" w:locked="1" w:uiPriority="99"/>
    <w:lsdException w:name="Strong" w:locked="1" w:semiHidden="0" w:unhideWhenUsed="0" w:qFormat="1"/>
    <w:lsdException w:name="Emphasis" w:locked="1" w:semiHidden="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locked="1" w:semiHidden="0" w:unhideWhenUsed="0"/>
    <w:lsdException w:name="No List" w:locked="1" w:uiPriority="99"/>
    <w:lsdException w:name="Outline List 1" w:uiPriority="99"/>
    <w:lsdException w:name="Outline List 2" w:uiPriority="99"/>
    <w:lsdException w:name="Outline List 3"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semiHidden="0" w:unhideWhenUsed="0"/>
    <w:lsdException w:name="Table Grid" w:semiHidden="0"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BD"/>
    <w:pPr>
      <w:spacing w:after="200" w:line="276" w:lineRule="auto"/>
    </w:pPr>
    <w:rPr>
      <w:rFonts w:asciiTheme="minorHAnsi" w:eastAsiaTheme="minorHAnsi" w:hAnsiTheme="minorHAnsi" w:cstheme="minorBidi"/>
      <w:sz w:val="22"/>
      <w:szCs w:val="22"/>
      <w:lang w:val="fr-FR"/>
    </w:rPr>
  </w:style>
  <w:style w:type="paragraph" w:styleId="Titre1">
    <w:name w:val="heading 1"/>
    <w:basedOn w:val="Normal"/>
    <w:next w:val="Body1"/>
    <w:link w:val="Titre1Car"/>
    <w:qFormat/>
    <w:rsid w:val="00DB6443"/>
    <w:pPr>
      <w:keepNext/>
      <w:pageBreakBefore/>
      <w:numPr>
        <w:numId w:val="5"/>
      </w:numPr>
      <w:spacing w:before="240" w:after="60" w:line="240" w:lineRule="auto"/>
      <w:outlineLvl w:val="0"/>
    </w:pPr>
    <w:rPr>
      <w:rFonts w:ascii="Arial" w:eastAsia="Times New Roman" w:hAnsi="Arial"/>
      <w:b/>
      <w:kern w:val="28"/>
      <w:sz w:val="28"/>
      <w:szCs w:val="24"/>
    </w:rPr>
  </w:style>
  <w:style w:type="paragraph" w:styleId="Titre2">
    <w:name w:val="heading 2"/>
    <w:basedOn w:val="Normal"/>
    <w:next w:val="Body1"/>
    <w:link w:val="Titre2Car"/>
    <w:qFormat/>
    <w:rsid w:val="00DB6443"/>
    <w:pPr>
      <w:keepNext/>
      <w:numPr>
        <w:ilvl w:val="1"/>
        <w:numId w:val="5"/>
      </w:numPr>
      <w:spacing w:before="240" w:after="60" w:line="240" w:lineRule="auto"/>
      <w:outlineLvl w:val="1"/>
    </w:pPr>
    <w:rPr>
      <w:rFonts w:ascii="Arial" w:eastAsia="Times New Roman" w:hAnsi="Arial"/>
      <w:b/>
      <w:i/>
      <w:sz w:val="24"/>
      <w:szCs w:val="24"/>
    </w:rPr>
  </w:style>
  <w:style w:type="paragraph" w:styleId="Titre3">
    <w:name w:val="heading 3"/>
    <w:basedOn w:val="Normal"/>
    <w:next w:val="Body1"/>
    <w:link w:val="Titre3Car"/>
    <w:qFormat/>
    <w:rsid w:val="00DB6443"/>
    <w:pPr>
      <w:keepNext/>
      <w:numPr>
        <w:ilvl w:val="2"/>
        <w:numId w:val="5"/>
      </w:numPr>
      <w:spacing w:before="240" w:after="60" w:line="240" w:lineRule="auto"/>
      <w:ind w:left="450"/>
      <w:outlineLvl w:val="2"/>
    </w:pPr>
    <w:rPr>
      <w:rFonts w:ascii="Arial" w:eastAsia="Times New Roman" w:hAnsi="Arial"/>
      <w:sz w:val="24"/>
      <w:szCs w:val="24"/>
    </w:rPr>
  </w:style>
  <w:style w:type="paragraph" w:styleId="Titre4">
    <w:name w:val="heading 4"/>
    <w:basedOn w:val="Normal"/>
    <w:next w:val="Body1"/>
    <w:link w:val="Titre4Car"/>
    <w:qFormat/>
    <w:rsid w:val="00DB6443"/>
    <w:pPr>
      <w:keepNext/>
      <w:numPr>
        <w:ilvl w:val="3"/>
        <w:numId w:val="5"/>
      </w:numPr>
      <w:spacing w:before="240" w:after="60" w:line="240" w:lineRule="auto"/>
      <w:outlineLvl w:val="3"/>
    </w:pPr>
    <w:rPr>
      <w:rFonts w:ascii="Arial" w:eastAsia="Times New Roman" w:hAnsi="Arial"/>
      <w:sz w:val="24"/>
      <w:szCs w:val="24"/>
    </w:rPr>
  </w:style>
  <w:style w:type="paragraph" w:styleId="Titre5">
    <w:name w:val="heading 5"/>
    <w:basedOn w:val="Normal"/>
    <w:next w:val="Body1"/>
    <w:link w:val="Titre5Car"/>
    <w:qFormat/>
    <w:rsid w:val="00DB6443"/>
    <w:pPr>
      <w:numPr>
        <w:ilvl w:val="4"/>
        <w:numId w:val="5"/>
      </w:numPr>
      <w:spacing w:before="240" w:after="60" w:line="240" w:lineRule="auto"/>
      <w:outlineLvl w:val="4"/>
    </w:pPr>
    <w:rPr>
      <w:rFonts w:ascii="Arial" w:eastAsia="Times New Roman" w:hAnsi="Arial"/>
      <w:szCs w:val="24"/>
    </w:rPr>
  </w:style>
  <w:style w:type="paragraph" w:styleId="Titre6">
    <w:name w:val="heading 6"/>
    <w:basedOn w:val="Normal"/>
    <w:next w:val="Body1"/>
    <w:link w:val="Titre6Car"/>
    <w:qFormat/>
    <w:rsid w:val="00DB6443"/>
    <w:pPr>
      <w:numPr>
        <w:ilvl w:val="5"/>
        <w:numId w:val="5"/>
      </w:numPr>
      <w:spacing w:before="240" w:after="60" w:line="240" w:lineRule="auto"/>
      <w:outlineLvl w:val="5"/>
    </w:pPr>
    <w:rPr>
      <w:rFonts w:ascii="Times New Roman" w:eastAsia="Times New Roman" w:hAnsi="Times New Roman"/>
      <w:i/>
      <w:sz w:val="24"/>
      <w:szCs w:val="24"/>
    </w:rPr>
  </w:style>
  <w:style w:type="paragraph" w:styleId="Titre7">
    <w:name w:val="heading 7"/>
    <w:basedOn w:val="Normal"/>
    <w:next w:val="Body1"/>
    <w:link w:val="Titre7Car"/>
    <w:qFormat/>
    <w:rsid w:val="00DB6443"/>
    <w:pPr>
      <w:numPr>
        <w:ilvl w:val="6"/>
        <w:numId w:val="5"/>
      </w:numPr>
      <w:spacing w:before="240" w:after="60" w:line="240" w:lineRule="auto"/>
      <w:outlineLvl w:val="6"/>
    </w:pPr>
    <w:rPr>
      <w:rFonts w:ascii="Arial" w:eastAsia="Times New Roman" w:hAnsi="Arial"/>
      <w:b/>
      <w:sz w:val="16"/>
      <w:szCs w:val="24"/>
    </w:rPr>
  </w:style>
  <w:style w:type="paragraph" w:styleId="Titre8">
    <w:name w:val="heading 8"/>
    <w:basedOn w:val="Normal"/>
    <w:next w:val="Body1"/>
    <w:link w:val="Titre8Car"/>
    <w:qFormat/>
    <w:rsid w:val="00DB6443"/>
    <w:pPr>
      <w:numPr>
        <w:ilvl w:val="7"/>
        <w:numId w:val="5"/>
      </w:numPr>
      <w:spacing w:before="240" w:after="60" w:line="240" w:lineRule="auto"/>
      <w:outlineLvl w:val="7"/>
    </w:pPr>
    <w:rPr>
      <w:rFonts w:ascii="Arial" w:eastAsia="Times New Roman" w:hAnsi="Arial"/>
      <w:i/>
      <w:sz w:val="16"/>
      <w:szCs w:val="24"/>
    </w:rPr>
  </w:style>
  <w:style w:type="paragraph" w:styleId="Titre9">
    <w:name w:val="heading 9"/>
    <w:basedOn w:val="Normal"/>
    <w:next w:val="Body1"/>
    <w:link w:val="Titre9Car"/>
    <w:qFormat/>
    <w:rsid w:val="00DB6443"/>
    <w:pPr>
      <w:numPr>
        <w:ilvl w:val="8"/>
        <w:numId w:val="5"/>
      </w:numPr>
      <w:spacing w:before="240" w:after="60" w:line="240" w:lineRule="auto"/>
      <w:outlineLvl w:val="8"/>
    </w:pPr>
    <w:rPr>
      <w:rFonts w:ascii="Arial" w:eastAsia="Times New Roman" w:hAnsi="Arial"/>
      <w:sz w:val="16"/>
      <w:szCs w:val="24"/>
    </w:rPr>
  </w:style>
  <w:style w:type="character" w:default="1" w:styleId="Policepardfaut">
    <w:name w:val="Default Paragraph Font"/>
    <w:uiPriority w:val="1"/>
    <w:semiHidden/>
    <w:unhideWhenUsed/>
    <w:rsid w:val="004817B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817BD"/>
  </w:style>
  <w:style w:type="character" w:customStyle="1" w:styleId="Titre1Car">
    <w:name w:val="Titre 1 Car"/>
    <w:link w:val="Titre1"/>
    <w:locked/>
    <w:rsid w:val="00381F67"/>
    <w:rPr>
      <w:rFonts w:ascii="Arial" w:hAnsi="Arial"/>
      <w:b/>
      <w:kern w:val="28"/>
      <w:sz w:val="28"/>
      <w:szCs w:val="24"/>
    </w:rPr>
  </w:style>
  <w:style w:type="character" w:customStyle="1" w:styleId="Titre2Car">
    <w:name w:val="Titre 2 Car"/>
    <w:link w:val="Titre2"/>
    <w:locked/>
    <w:rsid w:val="00965227"/>
    <w:rPr>
      <w:rFonts w:ascii="Arial" w:hAnsi="Arial"/>
      <w:b/>
      <w:i/>
      <w:sz w:val="24"/>
      <w:szCs w:val="24"/>
    </w:rPr>
  </w:style>
  <w:style w:type="character" w:customStyle="1" w:styleId="Titre3Car">
    <w:name w:val="Titre 3 Car"/>
    <w:link w:val="Titre3"/>
    <w:locked/>
    <w:rsid w:val="0019010B"/>
    <w:rPr>
      <w:rFonts w:ascii="Arial" w:hAnsi="Arial"/>
      <w:sz w:val="24"/>
      <w:szCs w:val="24"/>
    </w:rPr>
  </w:style>
  <w:style w:type="character" w:customStyle="1" w:styleId="Titre4Car">
    <w:name w:val="Titre 4 Car"/>
    <w:link w:val="Titre4"/>
    <w:rsid w:val="002B6FA7"/>
    <w:rPr>
      <w:rFonts w:ascii="Arial" w:hAnsi="Arial"/>
      <w:sz w:val="24"/>
      <w:szCs w:val="24"/>
    </w:rPr>
  </w:style>
  <w:style w:type="character" w:customStyle="1" w:styleId="Titre5Car">
    <w:name w:val="Titre 5 Car"/>
    <w:link w:val="Titre5"/>
    <w:rsid w:val="002B6FA7"/>
    <w:rPr>
      <w:rFonts w:ascii="Arial" w:hAnsi="Arial"/>
      <w:sz w:val="22"/>
      <w:szCs w:val="24"/>
    </w:rPr>
  </w:style>
  <w:style w:type="character" w:customStyle="1" w:styleId="Titre6Car">
    <w:name w:val="Titre 6 Car"/>
    <w:link w:val="Titre6"/>
    <w:rsid w:val="002B6FA7"/>
    <w:rPr>
      <w:i/>
      <w:sz w:val="24"/>
      <w:szCs w:val="24"/>
    </w:rPr>
  </w:style>
  <w:style w:type="character" w:customStyle="1" w:styleId="Titre7Car">
    <w:name w:val="Titre 7 Car"/>
    <w:link w:val="Titre7"/>
    <w:rsid w:val="002B6FA7"/>
    <w:rPr>
      <w:rFonts w:ascii="Arial" w:hAnsi="Arial"/>
      <w:b/>
      <w:sz w:val="16"/>
      <w:szCs w:val="24"/>
    </w:rPr>
  </w:style>
  <w:style w:type="character" w:customStyle="1" w:styleId="Titre8Car">
    <w:name w:val="Titre 8 Car"/>
    <w:link w:val="Titre8"/>
    <w:rsid w:val="002B6FA7"/>
    <w:rPr>
      <w:rFonts w:ascii="Arial" w:hAnsi="Arial"/>
      <w:i/>
      <w:sz w:val="16"/>
      <w:szCs w:val="24"/>
    </w:rPr>
  </w:style>
  <w:style w:type="character" w:customStyle="1" w:styleId="Titre9Car">
    <w:name w:val="Titre 9 Car"/>
    <w:link w:val="Titre9"/>
    <w:rsid w:val="002B6FA7"/>
    <w:rPr>
      <w:rFonts w:ascii="Arial" w:hAnsi="Arial"/>
      <w:sz w:val="16"/>
      <w:szCs w:val="24"/>
    </w:rPr>
  </w:style>
  <w:style w:type="paragraph" w:customStyle="1" w:styleId="Body1">
    <w:name w:val="Body1"/>
    <w:basedOn w:val="Body"/>
    <w:next w:val="Body"/>
    <w:rsid w:val="006A2257"/>
    <w:pPr>
      <w:spacing w:before="0"/>
    </w:pPr>
  </w:style>
  <w:style w:type="paragraph" w:customStyle="1" w:styleId="Body">
    <w:name w:val="Body"/>
    <w:rsid w:val="006A2257"/>
    <w:pPr>
      <w:spacing w:before="200"/>
      <w:ind w:left="720"/>
    </w:pPr>
  </w:style>
  <w:style w:type="paragraph" w:customStyle="1" w:styleId="2-columnlist">
    <w:name w:val="2-column list"/>
    <w:rsid w:val="006A2257"/>
    <w:pPr>
      <w:widowControl w:val="0"/>
      <w:spacing w:before="240"/>
      <w:ind w:left="3600" w:hanging="2880"/>
    </w:pPr>
    <w:rPr>
      <w:color w:val="000000"/>
    </w:rPr>
  </w:style>
  <w:style w:type="character" w:customStyle="1" w:styleId="monospaceitalic">
    <w:name w:val="monospace italic"/>
    <w:rsid w:val="006A2257"/>
    <w:rPr>
      <w:rFonts w:ascii="Courier New" w:hAnsi="Courier New" w:cs="Times New Roman"/>
      <w:i/>
      <w:sz w:val="18"/>
    </w:rPr>
  </w:style>
  <w:style w:type="paragraph" w:customStyle="1" w:styleId="ChapterTitle">
    <w:name w:val="Chapter Title"/>
    <w:next w:val="Body1"/>
    <w:rsid w:val="006A2257"/>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6A2257"/>
    <w:pPr>
      <w:widowControl w:val="0"/>
      <w:spacing w:before="80"/>
    </w:pPr>
    <w:rPr>
      <w:rFonts w:ascii="Courier New" w:hAnsi="Courier New"/>
      <w:color w:val="000000"/>
      <w:sz w:val="18"/>
    </w:rPr>
  </w:style>
  <w:style w:type="paragraph" w:customStyle="1" w:styleId="Graphic">
    <w:name w:val="Graphic"/>
    <w:next w:val="Normal"/>
    <w:rsid w:val="006A2257"/>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6A2257"/>
    <w:pPr>
      <w:widowControl w:val="0"/>
      <w:spacing w:before="100"/>
      <w:ind w:left="1080"/>
    </w:pPr>
    <w:rPr>
      <w:color w:val="000000"/>
    </w:rPr>
  </w:style>
  <w:style w:type="paragraph" w:customStyle="1" w:styleId="Indent2">
    <w:name w:val="Indent2"/>
    <w:rsid w:val="006A2257"/>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6A2257"/>
    <w:pPr>
      <w:widowControl w:val="0"/>
      <w:spacing w:before="100"/>
      <w:ind w:left="1800"/>
    </w:pPr>
    <w:rPr>
      <w:color w:val="000000"/>
    </w:rPr>
  </w:style>
  <w:style w:type="paragraph" w:styleId="Explorateurdedocuments">
    <w:name w:val="Document Map"/>
    <w:basedOn w:val="Normal"/>
    <w:link w:val="ExplorateurdedocumentsCar"/>
    <w:semiHidden/>
    <w:rsid w:val="006A2257"/>
    <w:pPr>
      <w:shd w:val="clear" w:color="auto" w:fill="000080"/>
    </w:pPr>
    <w:rPr>
      <w:rFonts w:ascii="Tahoma" w:hAnsi="Tahoma" w:cs="Tms Rmn"/>
    </w:rPr>
  </w:style>
  <w:style w:type="character" w:customStyle="1" w:styleId="ExplorateurdedocumentsCar">
    <w:name w:val="Explorateur de documents Car"/>
    <w:link w:val="Explorateurdedocuments"/>
    <w:uiPriority w:val="99"/>
    <w:semiHidden/>
    <w:rsid w:val="002B6FA7"/>
    <w:rPr>
      <w:sz w:val="0"/>
      <w:szCs w:val="0"/>
    </w:rPr>
  </w:style>
  <w:style w:type="paragraph" w:customStyle="1" w:styleId="FunctionHead">
    <w:name w:val="Function Head"/>
    <w:next w:val="Body1"/>
    <w:rsid w:val="006A2257"/>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Pieddepage">
    <w:name w:val="footer"/>
    <w:basedOn w:val="Normal"/>
    <w:link w:val="PieddepageCar"/>
    <w:rsid w:val="006A2257"/>
    <w:pPr>
      <w:tabs>
        <w:tab w:val="center" w:pos="4320"/>
        <w:tab w:val="right" w:pos="8640"/>
      </w:tabs>
    </w:pPr>
    <w:rPr>
      <w:rFonts w:ascii="Tms Rmn" w:hAnsi="Tms Rmn"/>
    </w:rPr>
  </w:style>
  <w:style w:type="character" w:customStyle="1" w:styleId="PieddepageCar">
    <w:name w:val="Pied de page Car"/>
    <w:link w:val="Pieddepage"/>
    <w:uiPriority w:val="99"/>
    <w:semiHidden/>
    <w:rsid w:val="002B6FA7"/>
    <w:rPr>
      <w:sz w:val="24"/>
      <w:szCs w:val="24"/>
    </w:rPr>
  </w:style>
  <w:style w:type="paragraph" w:customStyle="1" w:styleId="TPTitle">
    <w:name w:val="TPTitle"/>
    <w:rsid w:val="006A2257"/>
    <w:pPr>
      <w:spacing w:before="936"/>
      <w:jc w:val="center"/>
    </w:pPr>
    <w:rPr>
      <w:rFonts w:ascii="Arial" w:hAnsi="Arial"/>
      <w:b/>
      <w:sz w:val="48"/>
    </w:rPr>
  </w:style>
  <w:style w:type="paragraph" w:customStyle="1" w:styleId="MLfooter">
    <w:name w:val="M:L footer"/>
    <w:rsid w:val="006A2257"/>
    <w:pPr>
      <w:widowControl w:val="0"/>
      <w:tabs>
        <w:tab w:val="center" w:pos="4680"/>
        <w:tab w:val="right" w:pos="9359"/>
      </w:tabs>
    </w:pPr>
    <w:rPr>
      <w:rFonts w:ascii="Arial" w:hAnsi="Arial"/>
      <w:i/>
      <w:color w:val="000000"/>
      <w:sz w:val="16"/>
    </w:rPr>
  </w:style>
  <w:style w:type="paragraph" w:customStyle="1" w:styleId="MLheader">
    <w:name w:val="M:L header"/>
    <w:rsid w:val="006A2257"/>
    <w:pPr>
      <w:widowControl w:val="0"/>
      <w:spacing w:before="60" w:line="200" w:lineRule="exact"/>
    </w:pPr>
    <w:rPr>
      <w:rFonts w:ascii="Helvetica" w:hAnsi="Helvetica"/>
      <w:i/>
      <w:color w:val="000000"/>
      <w:sz w:val="16"/>
    </w:rPr>
  </w:style>
  <w:style w:type="paragraph" w:customStyle="1" w:styleId="MRfooter">
    <w:name w:val="M:R footer"/>
    <w:rsid w:val="006A2257"/>
    <w:pPr>
      <w:widowControl w:val="0"/>
      <w:tabs>
        <w:tab w:val="center" w:pos="4681"/>
        <w:tab w:val="right" w:pos="9329"/>
      </w:tabs>
    </w:pPr>
    <w:rPr>
      <w:rFonts w:ascii="Arial" w:hAnsi="Arial"/>
      <w:i/>
      <w:color w:val="000000"/>
      <w:sz w:val="16"/>
    </w:rPr>
  </w:style>
  <w:style w:type="paragraph" w:customStyle="1" w:styleId="MRheader">
    <w:name w:val="M:R header"/>
    <w:rsid w:val="006A2257"/>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6A2257"/>
    <w:pPr>
      <w:keepNext/>
      <w:pBdr>
        <w:bottom w:val="single" w:sz="4" w:space="1" w:color="auto"/>
      </w:pBdr>
      <w:spacing w:before="280"/>
    </w:pPr>
    <w:rPr>
      <w:rFonts w:ascii="Arial" w:hAnsi="Arial"/>
      <w:b/>
      <w:color w:val="000000"/>
      <w:sz w:val="36"/>
    </w:rPr>
  </w:style>
  <w:style w:type="paragraph" w:customStyle="1" w:styleId="TableHead">
    <w:name w:val="Table Head"/>
    <w:rsid w:val="006A2257"/>
    <w:pPr>
      <w:keepNext/>
      <w:keepLines/>
      <w:widowControl w:val="0"/>
      <w:tabs>
        <w:tab w:val="left" w:pos="7200"/>
        <w:tab w:val="left" w:pos="7920"/>
      </w:tabs>
      <w:spacing w:before="80" w:after="80"/>
      <w:jc w:val="center"/>
    </w:pPr>
    <w:rPr>
      <w:b/>
      <w:color w:val="000000"/>
    </w:rPr>
  </w:style>
  <w:style w:type="paragraph" w:customStyle="1" w:styleId="Code1">
    <w:name w:val="Code1"/>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6A2257"/>
    <w:pPr>
      <w:spacing w:before="0"/>
    </w:pPr>
  </w:style>
  <w:style w:type="paragraph" w:customStyle="1" w:styleId="Code2">
    <w:name w:val="Code2"/>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6A2257"/>
    <w:pPr>
      <w:spacing w:before="0"/>
    </w:pPr>
  </w:style>
  <w:style w:type="paragraph" w:customStyle="1" w:styleId="Code3">
    <w:name w:val="Code3"/>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6A2257"/>
    <w:pPr>
      <w:spacing w:before="0"/>
    </w:pPr>
  </w:style>
  <w:style w:type="paragraph" w:customStyle="1" w:styleId="TPEditionPartNo">
    <w:name w:val="TPEdition/Part No."/>
    <w:rsid w:val="006A2257"/>
    <w:pPr>
      <w:spacing w:before="3040"/>
      <w:jc w:val="center"/>
    </w:pPr>
    <w:rPr>
      <w:rFonts w:ascii="Arial" w:hAnsi="Arial"/>
      <w:sz w:val="18"/>
    </w:rPr>
  </w:style>
  <w:style w:type="paragraph" w:styleId="TM1">
    <w:name w:val="toc 1"/>
    <w:basedOn w:val="Normal"/>
    <w:next w:val="TM2"/>
    <w:autoRedefine/>
    <w:uiPriority w:val="39"/>
    <w:rsid w:val="00DB6443"/>
    <w:pPr>
      <w:keepNext/>
      <w:keepLines/>
      <w:widowControl w:val="0"/>
      <w:tabs>
        <w:tab w:val="left" w:pos="720"/>
        <w:tab w:val="left" w:pos="2160"/>
        <w:tab w:val="right" w:leader="dot" w:pos="9360"/>
      </w:tabs>
      <w:spacing w:before="400" w:after="0" w:line="240" w:lineRule="auto"/>
    </w:pPr>
    <w:rPr>
      <w:rFonts w:ascii="Arial" w:eastAsia="Times New Roman" w:hAnsi="Arial"/>
      <w:b/>
      <w:noProof/>
      <w:sz w:val="28"/>
      <w:szCs w:val="20"/>
    </w:rPr>
  </w:style>
  <w:style w:type="paragraph" w:styleId="TM2">
    <w:name w:val="toc 2"/>
    <w:basedOn w:val="Normal"/>
    <w:next w:val="Normal"/>
    <w:autoRedefine/>
    <w:uiPriority w:val="39"/>
    <w:rsid w:val="006A2257"/>
    <w:pPr>
      <w:tabs>
        <w:tab w:val="left" w:pos="1440"/>
        <w:tab w:val="right" w:leader="dot" w:pos="9360"/>
      </w:tabs>
      <w:ind w:left="1440" w:hanging="720"/>
    </w:pPr>
    <w:rPr>
      <w:noProof/>
    </w:rPr>
  </w:style>
  <w:style w:type="paragraph" w:styleId="TM4">
    <w:name w:val="toc 4"/>
    <w:basedOn w:val="Normal"/>
    <w:autoRedefine/>
    <w:uiPriority w:val="39"/>
    <w:rsid w:val="00DB6443"/>
    <w:pPr>
      <w:tabs>
        <w:tab w:val="left" w:pos="2160"/>
        <w:tab w:val="left" w:pos="3060"/>
        <w:tab w:val="right" w:leader="dot" w:pos="9360"/>
      </w:tabs>
      <w:spacing w:after="0" w:line="240" w:lineRule="auto"/>
      <w:ind w:left="3067" w:hanging="907"/>
    </w:pPr>
    <w:rPr>
      <w:rFonts w:ascii="Times New Roman" w:eastAsia="Times New Roman" w:hAnsi="Times New Roman"/>
      <w:noProof/>
      <w:sz w:val="20"/>
      <w:szCs w:val="20"/>
    </w:rPr>
  </w:style>
  <w:style w:type="paragraph" w:styleId="TM5">
    <w:name w:val="toc 5"/>
    <w:basedOn w:val="Normal"/>
    <w:autoRedefine/>
    <w:uiPriority w:val="39"/>
    <w:rsid w:val="00DB6443"/>
    <w:pPr>
      <w:tabs>
        <w:tab w:val="left" w:pos="2160"/>
        <w:tab w:val="left" w:pos="3780"/>
        <w:tab w:val="right" w:leader="dot" w:pos="9360"/>
      </w:tabs>
      <w:spacing w:after="0" w:line="240" w:lineRule="auto"/>
      <w:ind w:left="3787" w:hanging="907"/>
    </w:pPr>
    <w:rPr>
      <w:rFonts w:ascii="Times New Roman" w:eastAsia="Times New Roman" w:hAnsi="Times New Roman"/>
      <w:noProof/>
      <w:sz w:val="20"/>
      <w:szCs w:val="20"/>
    </w:rPr>
  </w:style>
  <w:style w:type="paragraph" w:styleId="TM6">
    <w:name w:val="toc 6"/>
    <w:basedOn w:val="Normal"/>
    <w:autoRedefine/>
    <w:uiPriority w:val="39"/>
    <w:rsid w:val="00DB6443"/>
    <w:pPr>
      <w:tabs>
        <w:tab w:val="left" w:pos="2160"/>
        <w:tab w:val="left" w:pos="4680"/>
        <w:tab w:val="right" w:leader="dot" w:pos="9360"/>
      </w:tabs>
      <w:spacing w:after="0" w:line="240" w:lineRule="auto"/>
      <w:ind w:left="4680" w:hanging="1080"/>
    </w:pPr>
    <w:rPr>
      <w:rFonts w:ascii="Times New Roman" w:eastAsia="Times New Roman" w:hAnsi="Times New Roman"/>
      <w:noProof/>
      <w:sz w:val="20"/>
      <w:szCs w:val="20"/>
    </w:rPr>
  </w:style>
  <w:style w:type="paragraph" w:styleId="TM9">
    <w:name w:val="toc 9"/>
    <w:basedOn w:val="Normal"/>
    <w:autoRedefine/>
    <w:uiPriority w:val="39"/>
    <w:rsid w:val="00DB6443"/>
    <w:pPr>
      <w:tabs>
        <w:tab w:val="left" w:pos="3780"/>
        <w:tab w:val="left" w:pos="5760"/>
        <w:tab w:val="right" w:leader="dot" w:pos="9360"/>
      </w:tabs>
      <w:spacing w:after="0" w:line="240" w:lineRule="auto"/>
      <w:ind w:left="5760" w:hanging="1440"/>
    </w:pPr>
    <w:rPr>
      <w:rFonts w:ascii="Times New Roman" w:eastAsia="Times New Roman" w:hAnsi="Times New Roman"/>
      <w:noProof/>
      <w:sz w:val="20"/>
      <w:szCs w:val="20"/>
    </w:rPr>
  </w:style>
  <w:style w:type="paragraph" w:customStyle="1" w:styleId="WarrTitle">
    <w:name w:val="WarrTitle"/>
    <w:next w:val="Normal"/>
    <w:rsid w:val="006A2257"/>
    <w:pPr>
      <w:pBdr>
        <w:bottom w:val="single" w:sz="6" w:space="1" w:color="auto"/>
      </w:pBdr>
      <w:spacing w:after="400"/>
    </w:pPr>
    <w:rPr>
      <w:rFonts w:ascii="Arial" w:hAnsi="Arial"/>
      <w:b/>
      <w:sz w:val="48"/>
    </w:rPr>
  </w:style>
  <w:style w:type="paragraph" w:customStyle="1" w:styleId="WarrHd">
    <w:name w:val="WarrHd"/>
    <w:next w:val="Normal"/>
    <w:rsid w:val="006A2257"/>
    <w:pPr>
      <w:spacing w:before="200"/>
    </w:pPr>
    <w:rPr>
      <w:rFonts w:ascii="Arial" w:hAnsi="Arial"/>
      <w:b/>
    </w:rPr>
  </w:style>
  <w:style w:type="paragraph" w:styleId="TM3">
    <w:name w:val="toc 3"/>
    <w:basedOn w:val="Normal"/>
    <w:autoRedefine/>
    <w:uiPriority w:val="39"/>
    <w:rsid w:val="00DB6443"/>
    <w:pPr>
      <w:tabs>
        <w:tab w:val="left" w:pos="1440"/>
        <w:tab w:val="left" w:pos="2160"/>
        <w:tab w:val="right" w:leader="dot" w:pos="9360"/>
      </w:tabs>
      <w:spacing w:after="0" w:line="240" w:lineRule="auto"/>
      <w:ind w:left="2160" w:hanging="720"/>
    </w:pPr>
    <w:rPr>
      <w:rFonts w:ascii="Times New Roman" w:eastAsia="Times New Roman" w:hAnsi="Times New Roman"/>
      <w:noProof/>
      <w:sz w:val="20"/>
      <w:szCs w:val="20"/>
    </w:rPr>
  </w:style>
  <w:style w:type="paragraph" w:styleId="TM7">
    <w:name w:val="toc 7"/>
    <w:basedOn w:val="Normal"/>
    <w:next w:val="Normal"/>
    <w:autoRedefine/>
    <w:uiPriority w:val="39"/>
    <w:rsid w:val="006A2257"/>
    <w:pPr>
      <w:tabs>
        <w:tab w:val="left" w:pos="3060"/>
        <w:tab w:val="left" w:pos="5760"/>
        <w:tab w:val="right" w:leader="dot" w:pos="9360"/>
      </w:tabs>
      <w:ind w:left="5760" w:hanging="1440"/>
    </w:pPr>
    <w:rPr>
      <w:noProof/>
    </w:rPr>
  </w:style>
  <w:style w:type="paragraph" w:customStyle="1" w:styleId="TPCopyright">
    <w:name w:val="TPCopyright"/>
    <w:rsid w:val="006A2257"/>
    <w:pPr>
      <w:spacing w:before="4500"/>
      <w:jc w:val="center"/>
    </w:pPr>
    <w:rPr>
      <w:rFonts w:ascii="Arial" w:hAnsi="Arial"/>
      <w:sz w:val="18"/>
    </w:rPr>
  </w:style>
  <w:style w:type="paragraph" w:styleId="TM8">
    <w:name w:val="toc 8"/>
    <w:basedOn w:val="Normal"/>
    <w:next w:val="Normal"/>
    <w:autoRedefine/>
    <w:uiPriority w:val="39"/>
    <w:rsid w:val="006A2257"/>
    <w:pPr>
      <w:tabs>
        <w:tab w:val="left" w:pos="3060"/>
        <w:tab w:val="left" w:pos="5760"/>
        <w:tab w:val="right" w:leader="dot" w:pos="9360"/>
      </w:tabs>
      <w:ind w:left="5760" w:hanging="1440"/>
    </w:pPr>
    <w:rPr>
      <w:noProof/>
    </w:rPr>
  </w:style>
  <w:style w:type="paragraph" w:customStyle="1" w:styleId="ListHyphen">
    <w:name w:val="List:Hyphen"/>
    <w:basedOn w:val="Body"/>
    <w:rsid w:val="006A2257"/>
    <w:pPr>
      <w:tabs>
        <w:tab w:val="num" w:pos="1800"/>
      </w:tabs>
      <w:spacing w:before="100"/>
      <w:ind w:left="1800" w:hanging="360"/>
    </w:pPr>
  </w:style>
  <w:style w:type="paragraph" w:customStyle="1" w:styleId="FigureCaption">
    <w:name w:val="Figure Caption"/>
    <w:next w:val="Body"/>
    <w:rsid w:val="006A2257"/>
    <w:pPr>
      <w:widowControl w:val="0"/>
      <w:spacing w:before="40" w:after="80"/>
      <w:jc w:val="center"/>
    </w:pPr>
    <w:rPr>
      <w:rFonts w:ascii="Arial" w:hAnsi="Arial"/>
      <w:color w:val="000000"/>
      <w:sz w:val="18"/>
    </w:rPr>
  </w:style>
  <w:style w:type="paragraph" w:customStyle="1" w:styleId="TableCaption">
    <w:name w:val="Table Caption"/>
    <w:rsid w:val="006A2257"/>
    <w:pPr>
      <w:keepNext/>
      <w:keepLines/>
      <w:widowControl w:val="0"/>
      <w:spacing w:before="240" w:after="80"/>
      <w:jc w:val="center"/>
    </w:pPr>
    <w:rPr>
      <w:rFonts w:ascii="Arial" w:hAnsi="Arial"/>
      <w:sz w:val="18"/>
    </w:rPr>
  </w:style>
  <w:style w:type="character" w:customStyle="1" w:styleId="monospace">
    <w:name w:val="monospace"/>
    <w:rsid w:val="006A2257"/>
    <w:rPr>
      <w:rFonts w:ascii="Courier New" w:hAnsi="Courier New" w:cs="Times New Roman"/>
      <w:sz w:val="18"/>
    </w:rPr>
  </w:style>
  <w:style w:type="paragraph" w:customStyle="1" w:styleId="Subhead1">
    <w:name w:val="Subhead1"/>
    <w:basedOn w:val="Normal"/>
    <w:rsid w:val="006A2257"/>
    <w:pPr>
      <w:keepNext/>
      <w:spacing w:before="120" w:after="120"/>
      <w:ind w:left="720"/>
    </w:pPr>
    <w:rPr>
      <w:rFonts w:ascii="Arial" w:hAnsi="Arial" w:cs="Arial"/>
      <w:b/>
      <w:noProof/>
      <w:szCs w:val="20"/>
    </w:rPr>
  </w:style>
  <w:style w:type="paragraph" w:customStyle="1" w:styleId="Subhead2">
    <w:name w:val="Subhead2"/>
    <w:basedOn w:val="Subhead1"/>
    <w:rsid w:val="006A2257"/>
    <w:pPr>
      <w:ind w:left="1440"/>
    </w:pPr>
  </w:style>
  <w:style w:type="paragraph" w:customStyle="1" w:styleId="Codenosp">
    <w:name w:val="Code(nosp)"/>
    <w:basedOn w:val="Code1nosp"/>
    <w:rsid w:val="006A2257"/>
    <w:pPr>
      <w:ind w:left="0"/>
    </w:pPr>
  </w:style>
  <w:style w:type="paragraph" w:customStyle="1" w:styleId="ListNumber">
    <w:name w:val="List:Number"/>
    <w:rsid w:val="006A2257"/>
    <w:pPr>
      <w:tabs>
        <w:tab w:val="num" w:pos="1080"/>
      </w:tabs>
      <w:spacing w:before="100"/>
      <w:ind w:left="1080" w:hanging="360"/>
    </w:pPr>
  </w:style>
  <w:style w:type="paragraph" w:customStyle="1" w:styleId="ListNumber2">
    <w:name w:val="List:Number2"/>
    <w:rsid w:val="006A2257"/>
    <w:pPr>
      <w:spacing w:before="100"/>
    </w:pPr>
  </w:style>
  <w:style w:type="paragraph" w:customStyle="1" w:styleId="ListNumber3">
    <w:name w:val="List:Number3"/>
    <w:basedOn w:val="Body"/>
    <w:rsid w:val="00DB6443"/>
    <w:pPr>
      <w:numPr>
        <w:numId w:val="8"/>
      </w:numPr>
      <w:spacing w:before="100"/>
    </w:pPr>
  </w:style>
  <w:style w:type="paragraph" w:customStyle="1" w:styleId="ListBullet">
    <w:name w:val="List:Bullet"/>
    <w:rsid w:val="00DB6443"/>
    <w:pPr>
      <w:widowControl w:val="0"/>
      <w:numPr>
        <w:numId w:val="7"/>
      </w:numPr>
      <w:spacing w:before="100"/>
    </w:pPr>
    <w:rPr>
      <w:color w:val="000000"/>
    </w:rPr>
  </w:style>
  <w:style w:type="paragraph" w:customStyle="1" w:styleId="TableCell">
    <w:name w:val="Table Cell"/>
    <w:rsid w:val="006A2257"/>
    <w:pPr>
      <w:widowControl w:val="0"/>
      <w:spacing w:before="40" w:after="40"/>
      <w:ind w:right="-144"/>
    </w:pPr>
    <w:rPr>
      <w:color w:val="000000"/>
    </w:rPr>
  </w:style>
  <w:style w:type="paragraph" w:customStyle="1" w:styleId="TableCellCourierNew">
    <w:name w:val="Table Cell CourierNew"/>
    <w:basedOn w:val="TableCell"/>
    <w:rsid w:val="006A2257"/>
    <w:rPr>
      <w:rFonts w:ascii="Courier New" w:hAnsi="Courier New"/>
      <w:sz w:val="18"/>
    </w:rPr>
  </w:style>
  <w:style w:type="paragraph" w:customStyle="1" w:styleId="TableCellCourierNewCentered">
    <w:name w:val="Table Cell CourierNew Centered"/>
    <w:basedOn w:val="TableCellCourierNew"/>
    <w:rsid w:val="006A2257"/>
    <w:pPr>
      <w:jc w:val="center"/>
    </w:pPr>
  </w:style>
  <w:style w:type="character" w:customStyle="1" w:styleId="Bold">
    <w:name w:val="Bold"/>
    <w:rsid w:val="006A2257"/>
    <w:rPr>
      <w:b/>
    </w:rPr>
  </w:style>
  <w:style w:type="character" w:customStyle="1" w:styleId="Italic">
    <w:name w:val="Italic"/>
    <w:rsid w:val="006A2257"/>
    <w:rPr>
      <w:i/>
    </w:rPr>
  </w:style>
  <w:style w:type="paragraph" w:customStyle="1" w:styleId="ListBullet3">
    <w:name w:val="List:Bullet3"/>
    <w:basedOn w:val="ListBullet"/>
    <w:rsid w:val="00DB6443"/>
    <w:pPr>
      <w:numPr>
        <w:numId w:val="6"/>
      </w:numPr>
    </w:pPr>
  </w:style>
  <w:style w:type="paragraph" w:customStyle="1" w:styleId="ListBullet2">
    <w:name w:val="List:Bullet2"/>
    <w:basedOn w:val="ListBullet"/>
    <w:rsid w:val="00DB6443"/>
    <w:pPr>
      <w:numPr>
        <w:numId w:val="9"/>
      </w:numPr>
    </w:pPr>
  </w:style>
  <w:style w:type="paragraph" w:customStyle="1" w:styleId="TableCellCentered">
    <w:name w:val="Table Cell Centered"/>
    <w:basedOn w:val="TableCell"/>
    <w:rsid w:val="006A2257"/>
    <w:pPr>
      <w:jc w:val="center"/>
    </w:pPr>
  </w:style>
  <w:style w:type="character" w:styleId="Lienhypertextesuivivisit">
    <w:name w:val="FollowedHyperlink"/>
    <w:rsid w:val="006A2257"/>
    <w:rPr>
      <w:rFonts w:cs="Times New Roman"/>
      <w:color w:val="800080"/>
      <w:u w:val="single"/>
    </w:rPr>
  </w:style>
  <w:style w:type="paragraph" w:customStyle="1" w:styleId="AttrFuncSubheading">
    <w:name w:val="Attr+Func Subheading"/>
    <w:basedOn w:val="Body"/>
    <w:next w:val="Body"/>
    <w:rsid w:val="006A2257"/>
    <w:pPr>
      <w:keepNext/>
      <w:spacing w:before="280" w:after="60"/>
      <w:ind w:left="0"/>
    </w:pPr>
    <w:rPr>
      <w:rFonts w:ascii="Arial" w:hAnsi="Arial"/>
      <w:b/>
      <w:color w:val="000000"/>
    </w:rPr>
  </w:style>
  <w:style w:type="paragraph" w:customStyle="1" w:styleId="AttrFuncHeading">
    <w:name w:val="Attr+Func Heading"/>
    <w:basedOn w:val="Titre2"/>
    <w:rsid w:val="006A2257"/>
    <w:pPr>
      <w:pageBreakBefore/>
      <w:numPr>
        <w:ilvl w:val="0"/>
        <w:numId w:val="0"/>
      </w:numPr>
      <w:spacing w:before="0" w:after="240"/>
    </w:pPr>
    <w:rPr>
      <w:szCs w:val="20"/>
    </w:rPr>
  </w:style>
  <w:style w:type="character" w:styleId="Lienhypertexte">
    <w:name w:val="Hyperlink"/>
    <w:uiPriority w:val="99"/>
    <w:rsid w:val="006A2257"/>
    <w:rPr>
      <w:rFonts w:cs="Times New Roman"/>
      <w:color w:val="0000FF"/>
      <w:u w:val="single"/>
    </w:rPr>
  </w:style>
  <w:style w:type="paragraph" w:styleId="En-tte">
    <w:name w:val="header"/>
    <w:basedOn w:val="Normal"/>
    <w:link w:val="En-tteCar"/>
    <w:rsid w:val="006A2257"/>
    <w:pPr>
      <w:tabs>
        <w:tab w:val="center" w:pos="4320"/>
        <w:tab w:val="right" w:pos="8640"/>
      </w:tabs>
    </w:pPr>
  </w:style>
  <w:style w:type="character" w:customStyle="1" w:styleId="En-tteCar">
    <w:name w:val="En-tête Car"/>
    <w:link w:val="En-tte"/>
    <w:uiPriority w:val="99"/>
    <w:semiHidden/>
    <w:rsid w:val="002B6FA7"/>
    <w:rPr>
      <w:sz w:val="24"/>
      <w:szCs w:val="24"/>
    </w:rPr>
  </w:style>
  <w:style w:type="paragraph" w:customStyle="1" w:styleId="Tablecell0">
    <w:name w:val="Table cell"/>
    <w:rsid w:val="006A2257"/>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6A2257"/>
    <w:pPr>
      <w:ind w:left="0"/>
    </w:pPr>
  </w:style>
  <w:style w:type="paragraph" w:customStyle="1" w:styleId="IOComponent">
    <w:name w:val="IO Component"/>
    <w:basedOn w:val="Normal"/>
    <w:rsid w:val="00DB6443"/>
    <w:pPr>
      <w:spacing w:after="0" w:line="240" w:lineRule="auto"/>
      <w:ind w:left="1800" w:hanging="360"/>
    </w:pPr>
    <w:rPr>
      <w:rFonts w:ascii="Times New Roman" w:eastAsia="Times New Roman" w:hAnsi="Times New Roman"/>
      <w:color w:val="FF0000"/>
      <w:szCs w:val="20"/>
    </w:rPr>
  </w:style>
  <w:style w:type="paragraph" w:customStyle="1" w:styleId="Heading3nobreak">
    <w:name w:val="Heading 3 nobreak"/>
    <w:basedOn w:val="Titre3"/>
    <w:next w:val="Body"/>
    <w:rsid w:val="006A2257"/>
    <w:pPr>
      <w:numPr>
        <w:ilvl w:val="0"/>
        <w:numId w:val="0"/>
      </w:numPr>
      <w:tabs>
        <w:tab w:val="num" w:pos="360"/>
      </w:tabs>
      <w:ind w:left="360" w:hanging="360"/>
    </w:pPr>
    <w:rPr>
      <w:szCs w:val="20"/>
    </w:rPr>
  </w:style>
  <w:style w:type="paragraph" w:styleId="Textedebulles">
    <w:name w:val="Balloon Text"/>
    <w:basedOn w:val="Normal"/>
    <w:link w:val="TextedebullesCar"/>
    <w:semiHidden/>
    <w:rsid w:val="006A2257"/>
    <w:rPr>
      <w:rFonts w:ascii="Tahoma" w:hAnsi="Tahoma" w:cs="Tms Rmn"/>
      <w:sz w:val="16"/>
      <w:szCs w:val="16"/>
    </w:rPr>
  </w:style>
  <w:style w:type="character" w:customStyle="1" w:styleId="TextedebullesCar">
    <w:name w:val="Texte de bulles Car"/>
    <w:link w:val="Textedebulles"/>
    <w:uiPriority w:val="99"/>
    <w:semiHidden/>
    <w:rsid w:val="002B6FA7"/>
    <w:rPr>
      <w:sz w:val="0"/>
      <w:szCs w:val="0"/>
    </w:rPr>
  </w:style>
  <w:style w:type="paragraph" w:customStyle="1" w:styleId="ZBody">
    <w:name w:val="ZBody"/>
    <w:basedOn w:val="ListNumber"/>
    <w:rsid w:val="00DB6443"/>
    <w:pPr>
      <w:tabs>
        <w:tab w:val="clear" w:pos="1080"/>
      </w:tabs>
    </w:pPr>
  </w:style>
  <w:style w:type="paragraph" w:customStyle="1" w:styleId="Chapter">
    <w:name w:val="Chapter #"/>
    <w:rsid w:val="006A2257"/>
    <w:pPr>
      <w:widowControl w:val="0"/>
      <w:spacing w:line="560" w:lineRule="exact"/>
    </w:pPr>
    <w:rPr>
      <w:rFonts w:ascii="Helvetica" w:hAnsi="Helvetica"/>
      <w:b/>
      <w:color w:val="000000"/>
      <w:sz w:val="48"/>
    </w:rPr>
  </w:style>
  <w:style w:type="paragraph" w:customStyle="1" w:styleId="ChapterTitleSpacer">
    <w:name w:val="Chapter Title Spacer"/>
    <w:rsid w:val="006A2257"/>
    <w:pPr>
      <w:widowControl w:val="0"/>
      <w:spacing w:line="560" w:lineRule="exact"/>
    </w:pPr>
    <w:rPr>
      <w:rFonts w:ascii="Helvetica" w:hAnsi="Helvetica"/>
      <w:b/>
      <w:color w:val="000000"/>
      <w:sz w:val="48"/>
    </w:rPr>
  </w:style>
  <w:style w:type="paragraph" w:customStyle="1" w:styleId="Figurecaption0">
    <w:name w:val="Figure caption"/>
    <w:next w:val="Body"/>
    <w:autoRedefine/>
    <w:rsid w:val="006A2257"/>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6A2257"/>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DB6443"/>
    <w:pPr>
      <w:widowControl w:val="0"/>
      <w:spacing w:before="100" w:line="280" w:lineRule="exact"/>
      <w:ind w:left="1080" w:hanging="360"/>
    </w:pPr>
    <w:rPr>
      <w:rFonts w:ascii="Times" w:hAnsi="Times"/>
      <w:color w:val="000000"/>
      <w:spacing w:val="5"/>
    </w:rPr>
  </w:style>
  <w:style w:type="paragraph" w:customStyle="1" w:styleId="MFirstfooter">
    <w:name w:val="M:First footer"/>
    <w:rsid w:val="006A2257"/>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6A2257"/>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6A2257"/>
    <w:pPr>
      <w:spacing w:before="180"/>
    </w:pPr>
    <w:rPr>
      <w:rFonts w:ascii="Helvetica" w:hAnsi="Helvetica"/>
      <w:b/>
      <w:sz w:val="18"/>
    </w:rPr>
  </w:style>
  <w:style w:type="paragraph" w:customStyle="1" w:styleId="VIF2-collist">
    <w:name w:val="VI/F:2-col list"/>
    <w:basedOn w:val="Normal"/>
    <w:rsid w:val="006A2257"/>
    <w:pPr>
      <w:tabs>
        <w:tab w:val="left" w:pos="2520"/>
      </w:tabs>
      <w:spacing w:before="200" w:line="240" w:lineRule="exact"/>
      <w:ind w:left="2520" w:hanging="1800"/>
    </w:pPr>
    <w:rPr>
      <w:rFonts w:ascii="Times" w:hAnsi="Times"/>
    </w:rPr>
  </w:style>
  <w:style w:type="paragraph" w:customStyle="1" w:styleId="VIF2-collistnosp">
    <w:name w:val="VI/F:2-col list (nosp)"/>
    <w:rsid w:val="006A2257"/>
    <w:pPr>
      <w:tabs>
        <w:tab w:val="left" w:pos="2520"/>
      </w:tabs>
      <w:spacing w:line="240" w:lineRule="exact"/>
      <w:ind w:left="2520" w:hanging="1800"/>
    </w:pPr>
    <w:rPr>
      <w:rFonts w:ascii="Times" w:hAnsi="Times"/>
    </w:rPr>
  </w:style>
  <w:style w:type="paragraph" w:customStyle="1" w:styleId="VIFBody">
    <w:name w:val="VI/F:Body"/>
    <w:rsid w:val="006A2257"/>
    <w:pPr>
      <w:spacing w:before="200" w:line="240" w:lineRule="exact"/>
      <w:ind w:left="720"/>
    </w:pPr>
    <w:rPr>
      <w:rFonts w:ascii="Times" w:hAnsi="Times"/>
    </w:rPr>
  </w:style>
  <w:style w:type="paragraph" w:customStyle="1" w:styleId="VIFBody1">
    <w:name w:val="VI/F:Body1"/>
    <w:basedOn w:val="VIFBody"/>
    <w:next w:val="VIFBody"/>
    <w:rsid w:val="006A2257"/>
    <w:pPr>
      <w:spacing w:before="0"/>
    </w:pPr>
  </w:style>
  <w:style w:type="paragraph" w:customStyle="1" w:styleId="VIFCode1">
    <w:name w:val="VI/F:Code1"/>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6A2257"/>
    <w:pPr>
      <w:spacing w:before="0"/>
    </w:pPr>
  </w:style>
  <w:style w:type="paragraph" w:customStyle="1" w:styleId="VIFCode2">
    <w:name w:val="VI/F:Code2"/>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6A2257"/>
    <w:pPr>
      <w:spacing w:before="0"/>
    </w:pPr>
  </w:style>
  <w:style w:type="paragraph" w:customStyle="1" w:styleId="VIFCode3">
    <w:name w:val="VI/F:Code3"/>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6A2257"/>
    <w:pPr>
      <w:spacing w:before="0"/>
    </w:pPr>
  </w:style>
  <w:style w:type="paragraph" w:customStyle="1" w:styleId="VIFListBullet">
    <w:name w:val="VI/F:ListBullet"/>
    <w:rsid w:val="00DB6443"/>
    <w:pPr>
      <w:spacing w:before="80" w:line="240" w:lineRule="atLeast"/>
      <w:ind w:left="1080" w:hanging="360"/>
    </w:pPr>
    <w:rPr>
      <w:rFonts w:ascii="Times" w:hAnsi="Times"/>
    </w:rPr>
  </w:style>
  <w:style w:type="paragraph" w:customStyle="1" w:styleId="VIFListBullet1">
    <w:name w:val="VI/F:ListBullet1"/>
    <w:basedOn w:val="VIFListBullet"/>
    <w:rsid w:val="006A2257"/>
    <w:pPr>
      <w:ind w:left="1440"/>
    </w:pPr>
  </w:style>
  <w:style w:type="paragraph" w:customStyle="1" w:styleId="TPAddressInfo">
    <w:name w:val="TPAddress Info"/>
    <w:rsid w:val="006A2257"/>
    <w:pPr>
      <w:ind w:left="720"/>
    </w:pPr>
    <w:rPr>
      <w:rFonts w:ascii="Times" w:hAnsi="Times"/>
    </w:rPr>
  </w:style>
  <w:style w:type="paragraph" w:customStyle="1" w:styleId="WarrPara">
    <w:name w:val="WarrPara"/>
    <w:rsid w:val="006A2257"/>
    <w:pPr>
      <w:spacing w:before="60" w:line="140" w:lineRule="exact"/>
      <w:ind w:left="1166"/>
    </w:pPr>
    <w:rPr>
      <w:rFonts w:ascii="Times" w:hAnsi="Times"/>
      <w:sz w:val="14"/>
    </w:rPr>
  </w:style>
  <w:style w:type="paragraph" w:customStyle="1" w:styleId="FunctionPrototype">
    <w:name w:val="Function Prototype"/>
    <w:basedOn w:val="Code1"/>
    <w:next w:val="Body1"/>
    <w:rsid w:val="006A2257"/>
    <w:pPr>
      <w:tabs>
        <w:tab w:val="clear" w:pos="2880"/>
      </w:tabs>
      <w:ind w:left="3600" w:hanging="2880"/>
    </w:pPr>
  </w:style>
  <w:style w:type="paragraph" w:customStyle="1" w:styleId="Chaptertitle0">
    <w:name w:val="Chapter title"/>
    <w:rsid w:val="006A2257"/>
    <w:pPr>
      <w:spacing w:before="360"/>
    </w:pPr>
    <w:rPr>
      <w:rFonts w:ascii="Helvetica" w:hAnsi="Helvetica"/>
      <w:b/>
      <w:sz w:val="48"/>
    </w:rPr>
  </w:style>
  <w:style w:type="paragraph" w:customStyle="1" w:styleId="Style">
    <w:name w:val="Style"/>
    <w:rsid w:val="006A2257"/>
    <w:pPr>
      <w:widowControl w:val="0"/>
    </w:pPr>
    <w:rPr>
      <w:sz w:val="24"/>
    </w:rPr>
  </w:style>
  <w:style w:type="character" w:customStyle="1" w:styleId="IviFunctionName">
    <w:name w:val="IviFunctionName"/>
    <w:rsid w:val="006A2257"/>
    <w:rPr>
      <w:rFonts w:ascii="Courier New" w:hAnsi="Courier New" w:cs="Times New Roman"/>
      <w:noProof/>
      <w:sz w:val="18"/>
    </w:rPr>
  </w:style>
  <w:style w:type="character" w:customStyle="1" w:styleId="NormalCharacter">
    <w:name w:val="Normal Character"/>
    <w:rsid w:val="006A2257"/>
    <w:rPr>
      <w:rFonts w:cs="Times New Roman"/>
    </w:rPr>
  </w:style>
  <w:style w:type="paragraph" w:customStyle="1" w:styleId="NCWText">
    <w:name w:val="NCW Text"/>
    <w:rsid w:val="006A2257"/>
    <w:pPr>
      <w:spacing w:before="80" w:after="80" w:line="240" w:lineRule="atLeast"/>
    </w:pPr>
    <w:rPr>
      <w:rFonts w:ascii="Times" w:hAnsi="Times"/>
      <w:b/>
      <w:i/>
    </w:rPr>
  </w:style>
  <w:style w:type="paragraph" w:customStyle="1" w:styleId="NCWHead">
    <w:name w:val="NCW Head"/>
    <w:rsid w:val="006A2257"/>
    <w:pPr>
      <w:spacing w:before="80" w:after="80" w:line="240" w:lineRule="atLeast"/>
    </w:pPr>
    <w:rPr>
      <w:rFonts w:ascii="Times" w:hAnsi="Times"/>
      <w:b/>
    </w:rPr>
  </w:style>
  <w:style w:type="paragraph" w:customStyle="1" w:styleId="NCWIcon">
    <w:name w:val="NCW Icon"/>
    <w:rsid w:val="006A2257"/>
    <w:pPr>
      <w:spacing w:before="80" w:line="240" w:lineRule="atLeast"/>
    </w:pPr>
    <w:rPr>
      <w:rFonts w:ascii="Times" w:hAnsi="Times"/>
    </w:rPr>
  </w:style>
  <w:style w:type="paragraph" w:styleId="Listepuces2">
    <w:name w:val="List Bullet 2"/>
    <w:basedOn w:val="Normal"/>
    <w:rsid w:val="00DB6443"/>
    <w:pPr>
      <w:tabs>
        <w:tab w:val="left" w:pos="720"/>
      </w:tabs>
      <w:spacing w:after="0" w:line="240" w:lineRule="auto"/>
      <w:ind w:left="720" w:hanging="360"/>
    </w:pPr>
    <w:rPr>
      <w:rFonts w:ascii="Times New Roman" w:eastAsia="Times New Roman" w:hAnsi="Times New Roman"/>
      <w:sz w:val="24"/>
      <w:szCs w:val="24"/>
    </w:rPr>
  </w:style>
  <w:style w:type="paragraph" w:styleId="Lgende">
    <w:name w:val="caption"/>
    <w:basedOn w:val="Normal"/>
    <w:next w:val="Normal"/>
    <w:qFormat/>
    <w:rsid w:val="006A2257"/>
    <w:pPr>
      <w:spacing w:before="120" w:after="120"/>
    </w:pPr>
    <w:rPr>
      <w:b/>
    </w:rPr>
  </w:style>
  <w:style w:type="paragraph" w:styleId="Textebrut">
    <w:name w:val="Plain Text"/>
    <w:basedOn w:val="Normal"/>
    <w:link w:val="TextebrutCar"/>
    <w:rsid w:val="006A2257"/>
    <w:rPr>
      <w:rFonts w:ascii="Courier New" w:hAnsi="Courier New"/>
    </w:rPr>
  </w:style>
  <w:style w:type="character" w:customStyle="1" w:styleId="TextebrutCar">
    <w:name w:val="Texte brut Car"/>
    <w:link w:val="Textebrut"/>
    <w:uiPriority w:val="99"/>
    <w:semiHidden/>
    <w:rsid w:val="002B6FA7"/>
    <w:rPr>
      <w:rFonts w:ascii="Courier New" w:hAnsi="Courier New" w:cs="Courier New"/>
      <w:sz w:val="20"/>
      <w:szCs w:val="20"/>
    </w:rPr>
  </w:style>
  <w:style w:type="paragraph" w:customStyle="1" w:styleId="TPLine">
    <w:name w:val="TPLine"/>
    <w:rsid w:val="006A2257"/>
    <w:pPr>
      <w:tabs>
        <w:tab w:val="right" w:leader="underscore" w:pos="4870"/>
      </w:tabs>
    </w:pPr>
    <w:rPr>
      <w:rFonts w:ascii="Helvetica Condensed" w:hAnsi="Helvetica Condensed"/>
      <w:sz w:val="18"/>
    </w:rPr>
  </w:style>
  <w:style w:type="paragraph" w:customStyle="1" w:styleId="AddressInfo">
    <w:name w:val="Address Info"/>
    <w:basedOn w:val="Normal"/>
    <w:rsid w:val="006A2257"/>
    <w:pPr>
      <w:ind w:left="720"/>
    </w:pPr>
    <w:rPr>
      <w:rFonts w:ascii="Times" w:hAnsi="Times"/>
    </w:rPr>
  </w:style>
  <w:style w:type="character" w:customStyle="1" w:styleId="Courier">
    <w:name w:val="Courier"/>
    <w:rsid w:val="006A2257"/>
    <w:rPr>
      <w:rFonts w:ascii="Courier" w:hAnsi="Courier" w:cs="Times New Roman"/>
      <w:sz w:val="18"/>
    </w:rPr>
  </w:style>
  <w:style w:type="paragraph" w:customStyle="1" w:styleId="norm">
    <w:name w:val="norm"/>
    <w:basedOn w:val="Body1"/>
    <w:rsid w:val="006A2257"/>
  </w:style>
  <w:style w:type="character" w:styleId="Numrodepage">
    <w:name w:val="page number"/>
    <w:rsid w:val="006A2257"/>
    <w:rPr>
      <w:rFonts w:cs="Times New Roman"/>
    </w:rPr>
  </w:style>
  <w:style w:type="paragraph" w:customStyle="1" w:styleId="tablecel">
    <w:name w:val="table cel"/>
    <w:basedOn w:val="Normal"/>
    <w:rsid w:val="006A2257"/>
    <w:pPr>
      <w:keepNext/>
      <w:keepLines/>
      <w:spacing w:before="40" w:after="40"/>
    </w:pPr>
  </w:style>
  <w:style w:type="paragraph" w:customStyle="1" w:styleId="heading2">
    <w:name w:val="heading2"/>
    <w:basedOn w:val="Body1"/>
    <w:rsid w:val="006A2257"/>
  </w:style>
  <w:style w:type="paragraph" w:customStyle="1" w:styleId="Times">
    <w:name w:val="Times"/>
    <w:basedOn w:val="Tablecell0"/>
    <w:rsid w:val="006A2257"/>
    <w:pPr>
      <w:tabs>
        <w:tab w:val="clear" w:pos="279"/>
        <w:tab w:val="clear" w:pos="639"/>
        <w:tab w:val="clear" w:pos="999"/>
      </w:tabs>
    </w:pPr>
    <w:rPr>
      <w:rFonts w:ascii="Courier New" w:hAnsi="Courier New"/>
      <w:sz w:val="18"/>
    </w:rPr>
  </w:style>
  <w:style w:type="paragraph" w:customStyle="1" w:styleId="n">
    <w:name w:val="n"/>
    <w:basedOn w:val="Titre2"/>
    <w:rsid w:val="006A2257"/>
    <w:pPr>
      <w:numPr>
        <w:ilvl w:val="0"/>
        <w:numId w:val="0"/>
      </w:numPr>
      <w:outlineLvl w:val="9"/>
    </w:pPr>
  </w:style>
  <w:style w:type="paragraph" w:customStyle="1" w:styleId="Note">
    <w:name w:val="Note"/>
    <w:basedOn w:val="Normal"/>
    <w:rsid w:val="006A2257"/>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6A2257"/>
    <w:pPr>
      <w:spacing w:line="240" w:lineRule="atLeast"/>
      <w:jc w:val="center"/>
    </w:pPr>
  </w:style>
  <w:style w:type="paragraph" w:customStyle="1" w:styleId="Level3Head">
    <w:name w:val="Level 3 Head"/>
    <w:basedOn w:val="Normal"/>
    <w:next w:val="Body1"/>
    <w:rsid w:val="00DB6443"/>
    <w:pPr>
      <w:spacing w:before="280" w:after="60" w:line="240" w:lineRule="auto"/>
    </w:pPr>
    <w:rPr>
      <w:rFonts w:ascii="Helvetica" w:eastAsia="Times New Roman" w:hAnsi="Helvetica"/>
      <w:sz w:val="24"/>
      <w:szCs w:val="24"/>
    </w:rPr>
  </w:style>
  <w:style w:type="paragraph" w:customStyle="1" w:styleId="Tablecell-C">
    <w:name w:val="Table cell-C"/>
    <w:basedOn w:val="Normal"/>
    <w:rsid w:val="006A2257"/>
    <w:pPr>
      <w:spacing w:before="40" w:after="40" w:line="240" w:lineRule="atLeast"/>
      <w:jc w:val="center"/>
    </w:pPr>
    <w:rPr>
      <w:rFonts w:ascii="Times" w:hAnsi="Times"/>
    </w:rPr>
  </w:style>
  <w:style w:type="paragraph" w:styleId="Retraitcorpsdetexte">
    <w:name w:val="Body Text Indent"/>
    <w:basedOn w:val="Normal"/>
    <w:link w:val="RetraitcorpsdetexteCar"/>
    <w:rsid w:val="006A2257"/>
    <w:pPr>
      <w:ind w:left="360"/>
    </w:pPr>
  </w:style>
  <w:style w:type="character" w:customStyle="1" w:styleId="RetraitcorpsdetexteCar">
    <w:name w:val="Retrait corps de texte Car"/>
    <w:link w:val="Retraitcorpsdetexte"/>
    <w:uiPriority w:val="99"/>
    <w:semiHidden/>
    <w:rsid w:val="002B6FA7"/>
    <w:rPr>
      <w:sz w:val="24"/>
      <w:szCs w:val="24"/>
    </w:rPr>
  </w:style>
  <w:style w:type="paragraph" w:customStyle="1" w:styleId="heading4">
    <w:name w:val="heading4"/>
    <w:basedOn w:val="Normal"/>
    <w:rsid w:val="006A2257"/>
  </w:style>
  <w:style w:type="paragraph" w:customStyle="1" w:styleId="AnnotRef">
    <w:name w:val="Annot Ref"/>
    <w:basedOn w:val="Normal"/>
    <w:rsid w:val="006A2257"/>
    <w:rPr>
      <w:noProof/>
      <w:sz w:val="16"/>
    </w:rPr>
  </w:style>
  <w:style w:type="paragraph" w:customStyle="1" w:styleId="AnnotText">
    <w:name w:val="Annot Text"/>
    <w:basedOn w:val="Normal"/>
    <w:rsid w:val="006A2257"/>
    <w:rPr>
      <w:noProof/>
    </w:rPr>
  </w:style>
  <w:style w:type="paragraph" w:customStyle="1" w:styleId="TOC31">
    <w:name w:val="TOC 31"/>
    <w:basedOn w:val="Normal"/>
    <w:uiPriority w:val="99"/>
    <w:rsid w:val="006A2257"/>
    <w:pPr>
      <w:tabs>
        <w:tab w:val="left" w:pos="7920"/>
        <w:tab w:val="left" w:leader="dot" w:pos="8280"/>
        <w:tab w:val="right" w:leader="dot" w:pos="8640"/>
      </w:tabs>
      <w:ind w:left="1440" w:right="720"/>
    </w:pPr>
    <w:rPr>
      <w:noProof/>
    </w:rPr>
  </w:style>
  <w:style w:type="paragraph" w:customStyle="1" w:styleId="TOC21">
    <w:name w:val="TOC 21"/>
    <w:basedOn w:val="Normal"/>
    <w:uiPriority w:val="99"/>
    <w:rsid w:val="006A2257"/>
    <w:pPr>
      <w:tabs>
        <w:tab w:val="left" w:pos="7920"/>
        <w:tab w:val="left" w:leader="dot" w:pos="8280"/>
        <w:tab w:val="right" w:leader="dot" w:pos="8640"/>
      </w:tabs>
      <w:ind w:left="720" w:right="720"/>
    </w:pPr>
    <w:rPr>
      <w:noProof/>
    </w:rPr>
  </w:style>
  <w:style w:type="paragraph" w:customStyle="1" w:styleId="TOC11">
    <w:name w:val="TOC 11"/>
    <w:basedOn w:val="Normal"/>
    <w:uiPriority w:val="99"/>
    <w:rsid w:val="006A2257"/>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6A2257"/>
    <w:rPr>
      <w:noProof/>
    </w:rPr>
  </w:style>
  <w:style w:type="paragraph" w:customStyle="1" w:styleId="Rule">
    <w:name w:val="Rule"/>
    <w:basedOn w:val="Normal"/>
    <w:rsid w:val="006A2257"/>
    <w:pPr>
      <w:spacing w:before="120"/>
    </w:pPr>
    <w:rPr>
      <w:noProof/>
    </w:rPr>
  </w:style>
  <w:style w:type="paragraph" w:customStyle="1" w:styleId="Recommendation">
    <w:name w:val="Recommendation"/>
    <w:basedOn w:val="Normal"/>
    <w:rsid w:val="006A2257"/>
    <w:pPr>
      <w:spacing w:before="120"/>
    </w:pPr>
    <w:rPr>
      <w:noProof/>
    </w:rPr>
  </w:style>
  <w:style w:type="paragraph" w:customStyle="1" w:styleId="Permission">
    <w:name w:val="Permission"/>
    <w:basedOn w:val="Normal"/>
    <w:rsid w:val="006A2257"/>
    <w:pPr>
      <w:spacing w:before="120"/>
    </w:pPr>
    <w:rPr>
      <w:noProof/>
    </w:rPr>
  </w:style>
  <w:style w:type="paragraph" w:customStyle="1" w:styleId="Sectiontitle">
    <w:name w:val="Section title"/>
    <w:basedOn w:val="Normal"/>
    <w:rsid w:val="006A2257"/>
    <w:pPr>
      <w:ind w:right="-720"/>
    </w:pPr>
    <w:rPr>
      <w:b/>
      <w:noProof/>
      <w:sz w:val="28"/>
      <w:u w:val="single"/>
    </w:rPr>
  </w:style>
  <w:style w:type="paragraph" w:customStyle="1" w:styleId="TipText">
    <w:name w:val="Tip Text"/>
    <w:basedOn w:val="TipHead"/>
    <w:rsid w:val="006A2257"/>
    <w:pPr>
      <w:keepNext w:val="0"/>
    </w:pPr>
    <w:rPr>
      <w:b w:val="0"/>
    </w:rPr>
  </w:style>
  <w:style w:type="paragraph" w:customStyle="1" w:styleId="TipHead">
    <w:name w:val="Tip Head"/>
    <w:basedOn w:val="Normal"/>
    <w:next w:val="TipText"/>
    <w:rsid w:val="006A2257"/>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6A2257"/>
    <w:pPr>
      <w:keepNext/>
      <w:spacing w:before="120" w:after="120" w:line="240" w:lineRule="atLeast"/>
      <w:jc w:val="center"/>
    </w:pPr>
    <w:rPr>
      <w:b/>
      <w:noProof/>
      <w:sz w:val="28"/>
    </w:rPr>
  </w:style>
  <w:style w:type="paragraph" w:customStyle="1" w:styleId="bu">
    <w:name w:val="bu"/>
    <w:basedOn w:val="Normal"/>
    <w:rsid w:val="006A2257"/>
    <w:pPr>
      <w:spacing w:before="120" w:after="120" w:line="240" w:lineRule="atLeast"/>
      <w:ind w:left="120" w:hanging="120"/>
    </w:pPr>
    <w:rPr>
      <w:noProof/>
    </w:rPr>
  </w:style>
  <w:style w:type="paragraph" w:customStyle="1" w:styleId="ue">
    <w:name w:val="ue"/>
    <w:basedOn w:val="Normal"/>
    <w:next w:val="Normal"/>
    <w:rsid w:val="006A2257"/>
    <w:pPr>
      <w:spacing w:line="240" w:lineRule="atLeast"/>
      <w:ind w:left="720"/>
    </w:pPr>
    <w:rPr>
      <w:rFonts w:ascii="Helvetica" w:hAnsi="Helvetica"/>
      <w:noProof/>
    </w:rPr>
  </w:style>
  <w:style w:type="paragraph" w:customStyle="1" w:styleId="proc">
    <w:name w:val="proc"/>
    <w:basedOn w:val="bu"/>
    <w:rsid w:val="006A2257"/>
    <w:pPr>
      <w:ind w:left="360" w:hanging="360"/>
    </w:pPr>
  </w:style>
  <w:style w:type="paragraph" w:customStyle="1" w:styleId="ibu">
    <w:name w:val="ibu"/>
    <w:basedOn w:val="bu"/>
    <w:rsid w:val="006A2257"/>
    <w:pPr>
      <w:keepLines/>
      <w:tabs>
        <w:tab w:val="left" w:pos="840"/>
      </w:tabs>
      <w:spacing w:after="86"/>
      <w:ind w:left="835" w:hanging="245"/>
    </w:pPr>
  </w:style>
  <w:style w:type="paragraph" w:customStyle="1" w:styleId="eu">
    <w:name w:val="eu"/>
    <w:basedOn w:val="Normal"/>
    <w:rsid w:val="006A2257"/>
    <w:pPr>
      <w:spacing w:before="120" w:after="80" w:line="240" w:lineRule="atLeast"/>
      <w:ind w:left="1440" w:hanging="720"/>
    </w:pPr>
    <w:rPr>
      <w:rFonts w:ascii="Helvetica" w:hAnsi="Helvetica"/>
      <w:noProof/>
    </w:rPr>
  </w:style>
  <w:style w:type="paragraph" w:customStyle="1" w:styleId="figcap">
    <w:name w:val="figcap"/>
    <w:basedOn w:val="Normal"/>
    <w:next w:val="Normal"/>
    <w:rsid w:val="006A2257"/>
    <w:pPr>
      <w:spacing w:after="120" w:line="480" w:lineRule="atLeast"/>
      <w:ind w:left="720" w:hanging="720"/>
    </w:pPr>
    <w:rPr>
      <w:noProof/>
    </w:rPr>
  </w:style>
  <w:style w:type="paragraph" w:customStyle="1" w:styleId="ack">
    <w:name w:val="ack"/>
    <w:basedOn w:val="Normal"/>
    <w:next w:val="Normal"/>
    <w:rsid w:val="006A2257"/>
    <w:pPr>
      <w:spacing w:line="480" w:lineRule="atLeast"/>
      <w:ind w:left="360"/>
    </w:pPr>
    <w:rPr>
      <w:noProof/>
      <w:sz w:val="16"/>
    </w:rPr>
  </w:style>
  <w:style w:type="paragraph" w:customStyle="1" w:styleId="paragraph">
    <w:name w:val="paragraph"/>
    <w:basedOn w:val="Normal"/>
    <w:rsid w:val="006A2257"/>
    <w:pPr>
      <w:spacing w:after="80" w:line="480" w:lineRule="atLeast"/>
      <w:ind w:firstLine="720"/>
    </w:pPr>
    <w:rPr>
      <w:noProof/>
    </w:rPr>
  </w:style>
  <w:style w:type="paragraph" w:customStyle="1" w:styleId="bt1">
    <w:name w:val="bt1"/>
    <w:basedOn w:val="Normal"/>
    <w:rsid w:val="006A2257"/>
    <w:pPr>
      <w:spacing w:after="120"/>
      <w:ind w:left="180"/>
    </w:pPr>
    <w:rPr>
      <w:noProof/>
    </w:rPr>
  </w:style>
  <w:style w:type="paragraph" w:customStyle="1" w:styleId="bt2">
    <w:name w:val="bt2"/>
    <w:basedOn w:val="Normal"/>
    <w:rsid w:val="006A2257"/>
    <w:pPr>
      <w:spacing w:after="120"/>
      <w:ind w:left="360"/>
    </w:pPr>
    <w:rPr>
      <w:noProof/>
    </w:rPr>
  </w:style>
  <w:style w:type="paragraph" w:customStyle="1" w:styleId="bt3">
    <w:name w:val="bt3"/>
    <w:basedOn w:val="Normal"/>
    <w:rsid w:val="006A2257"/>
    <w:pPr>
      <w:ind w:left="720"/>
    </w:pPr>
    <w:rPr>
      <w:noProof/>
    </w:rPr>
  </w:style>
  <w:style w:type="paragraph" w:customStyle="1" w:styleId="bt4">
    <w:name w:val="bt4"/>
    <w:basedOn w:val="Normal"/>
    <w:rsid w:val="006A2257"/>
    <w:pPr>
      <w:ind w:left="1080"/>
    </w:pPr>
    <w:rPr>
      <w:noProof/>
    </w:rPr>
  </w:style>
  <w:style w:type="paragraph" w:customStyle="1" w:styleId="bt5">
    <w:name w:val="bt5"/>
    <w:basedOn w:val="Normal"/>
    <w:rsid w:val="006A2257"/>
    <w:pPr>
      <w:ind w:left="1440"/>
    </w:pPr>
    <w:rPr>
      <w:noProof/>
    </w:rPr>
  </w:style>
  <w:style w:type="paragraph" w:customStyle="1" w:styleId="bt6">
    <w:name w:val="bt6"/>
    <w:basedOn w:val="Normal"/>
    <w:rsid w:val="006A2257"/>
    <w:pPr>
      <w:ind w:left="1800"/>
    </w:pPr>
    <w:rPr>
      <w:noProof/>
    </w:rPr>
  </w:style>
  <w:style w:type="paragraph" w:customStyle="1" w:styleId="bt7">
    <w:name w:val="bt7"/>
    <w:basedOn w:val="Normal"/>
    <w:rsid w:val="006A2257"/>
    <w:pPr>
      <w:ind w:left="2160"/>
    </w:pPr>
    <w:rPr>
      <w:noProof/>
    </w:rPr>
  </w:style>
  <w:style w:type="paragraph" w:customStyle="1" w:styleId="bt8">
    <w:name w:val="bt8"/>
    <w:basedOn w:val="Normal"/>
    <w:rsid w:val="006A2257"/>
    <w:pPr>
      <w:ind w:left="2520"/>
    </w:pPr>
    <w:rPr>
      <w:noProof/>
    </w:rPr>
  </w:style>
  <w:style w:type="paragraph" w:customStyle="1" w:styleId="bt9">
    <w:name w:val="bt9"/>
    <w:basedOn w:val="Normal"/>
    <w:rsid w:val="006A2257"/>
    <w:pPr>
      <w:ind w:left="2880"/>
    </w:pPr>
    <w:rPr>
      <w:noProof/>
    </w:rPr>
  </w:style>
  <w:style w:type="paragraph" w:customStyle="1" w:styleId="pr">
    <w:name w:val="pr"/>
    <w:basedOn w:val="ibu"/>
    <w:rsid w:val="006A2257"/>
    <w:pPr>
      <w:keepLines w:val="0"/>
      <w:tabs>
        <w:tab w:val="clear" w:pos="840"/>
      </w:tabs>
      <w:spacing w:before="0" w:after="0" w:line="480" w:lineRule="atLeast"/>
      <w:ind w:left="1080" w:hanging="360"/>
    </w:pPr>
  </w:style>
  <w:style w:type="paragraph" w:customStyle="1" w:styleId="tab2right">
    <w:name w:val="tab2right"/>
    <w:basedOn w:val="Normal"/>
    <w:rsid w:val="006A2257"/>
    <w:pPr>
      <w:spacing w:line="240" w:lineRule="atLeast"/>
      <w:jc w:val="center"/>
    </w:pPr>
    <w:rPr>
      <w:noProof/>
    </w:rPr>
  </w:style>
  <w:style w:type="paragraph" w:customStyle="1" w:styleId="RuleText">
    <w:name w:val="RuleText"/>
    <w:basedOn w:val="Rule"/>
    <w:next w:val="Normal"/>
    <w:rsid w:val="00DB6443"/>
    <w:pPr>
      <w:spacing w:before="0" w:after="240" w:line="240" w:lineRule="auto"/>
      <w:ind w:left="1080"/>
    </w:pPr>
    <w:rPr>
      <w:rFonts w:ascii="Times New Roman" w:eastAsia="Times New Roman" w:hAnsi="Times New Roman"/>
      <w:noProof w:val="0"/>
      <w:color w:val="000000"/>
      <w:sz w:val="24"/>
      <w:szCs w:val="24"/>
    </w:rPr>
  </w:style>
  <w:style w:type="paragraph" w:customStyle="1" w:styleId="Section">
    <w:name w:val="Section"/>
    <w:basedOn w:val="Titre1"/>
    <w:rsid w:val="00DB644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6A2257"/>
    <w:rPr>
      <w:rFonts w:ascii="Courier New" w:hAnsi="Courier New" w:cs="Courier New"/>
      <w:sz w:val="18"/>
      <w:szCs w:val="18"/>
    </w:rPr>
  </w:style>
  <w:style w:type="paragraph" w:styleId="Corpsdetexte">
    <w:name w:val="Body Text"/>
    <w:basedOn w:val="Normal"/>
    <w:link w:val="CorpsdetexteCar"/>
    <w:rsid w:val="006A2257"/>
    <w:pPr>
      <w:autoSpaceDE w:val="0"/>
      <w:autoSpaceDN w:val="0"/>
      <w:adjustRightInd w:val="0"/>
    </w:pPr>
  </w:style>
  <w:style w:type="character" w:customStyle="1" w:styleId="CorpsdetexteCar">
    <w:name w:val="Corps de texte Car"/>
    <w:link w:val="Corpsdetexte"/>
    <w:uiPriority w:val="99"/>
    <w:semiHidden/>
    <w:rsid w:val="002B6FA7"/>
    <w:rPr>
      <w:sz w:val="24"/>
      <w:szCs w:val="24"/>
    </w:rPr>
  </w:style>
  <w:style w:type="paragraph" w:customStyle="1" w:styleId="bpdy1">
    <w:name w:val="bpdy1"/>
    <w:basedOn w:val="Normal"/>
    <w:rsid w:val="006A2257"/>
    <w:pPr>
      <w:autoSpaceDE w:val="0"/>
      <w:autoSpaceDN w:val="0"/>
      <w:adjustRightInd w:val="0"/>
    </w:pPr>
  </w:style>
  <w:style w:type="paragraph" w:customStyle="1" w:styleId="TableHeading">
    <w:name w:val="Table Heading"/>
    <w:basedOn w:val="Normal"/>
    <w:rsid w:val="00DB6443"/>
    <w:pPr>
      <w:keepNext/>
      <w:keepLines/>
      <w:spacing w:before="80" w:after="80" w:line="240" w:lineRule="auto"/>
    </w:pPr>
    <w:rPr>
      <w:rFonts w:ascii="Times" w:eastAsia="Times New Roman" w:hAnsi="Times"/>
      <w:b/>
      <w:sz w:val="24"/>
      <w:szCs w:val="24"/>
    </w:rPr>
  </w:style>
  <w:style w:type="paragraph" w:customStyle="1" w:styleId="TableCells">
    <w:name w:val="Table Cells"/>
    <w:basedOn w:val="Normal"/>
    <w:rsid w:val="00DB6443"/>
    <w:pPr>
      <w:keepNext/>
      <w:keepLines/>
      <w:spacing w:before="40" w:after="40" w:line="240" w:lineRule="auto"/>
    </w:pPr>
    <w:rPr>
      <w:rFonts w:ascii="Times" w:eastAsia="Times New Roman" w:hAnsi="Times"/>
      <w:sz w:val="24"/>
      <w:szCs w:val="24"/>
    </w:rPr>
  </w:style>
  <w:style w:type="paragraph" w:styleId="Retraitcorpsdetexte2">
    <w:name w:val="Body Text Indent 2"/>
    <w:basedOn w:val="Normal"/>
    <w:link w:val="Retraitcorpsdetexte2Car"/>
    <w:rsid w:val="00DB6443"/>
    <w:pPr>
      <w:spacing w:after="0" w:line="240" w:lineRule="auto"/>
      <w:ind w:left="360"/>
    </w:pPr>
    <w:rPr>
      <w:rFonts w:ascii="Times New Roman" w:eastAsia="Times New Roman" w:hAnsi="Times New Roman"/>
      <w:sz w:val="24"/>
      <w:szCs w:val="24"/>
    </w:rPr>
  </w:style>
  <w:style w:type="character" w:customStyle="1" w:styleId="Retraitcorpsdetexte2Car">
    <w:name w:val="Retrait corps de texte 2 Car"/>
    <w:link w:val="Retraitcorpsdetexte2"/>
    <w:rsid w:val="002B6FA7"/>
    <w:rPr>
      <w:sz w:val="24"/>
      <w:szCs w:val="24"/>
    </w:rPr>
  </w:style>
  <w:style w:type="paragraph" w:customStyle="1" w:styleId="subhead10">
    <w:name w:val="subhead 1"/>
    <w:basedOn w:val="Body"/>
    <w:rsid w:val="006A2257"/>
  </w:style>
  <w:style w:type="paragraph" w:customStyle="1" w:styleId="AttrFuncHeading3">
    <w:name w:val="Attr+Func Heading 3"/>
    <w:basedOn w:val="Titre3"/>
    <w:next w:val="Body"/>
    <w:rsid w:val="006A2257"/>
    <w:pPr>
      <w:pageBreakBefore/>
      <w:spacing w:before="0" w:after="240"/>
    </w:pPr>
  </w:style>
  <w:style w:type="paragraph" w:styleId="Notedebasdepage">
    <w:name w:val="footnote text"/>
    <w:basedOn w:val="Normal"/>
    <w:link w:val="NotedebasdepageCar"/>
    <w:semiHidden/>
    <w:rsid w:val="006A2257"/>
  </w:style>
  <w:style w:type="character" w:customStyle="1" w:styleId="NotedebasdepageCar">
    <w:name w:val="Note de bas de page Car"/>
    <w:link w:val="Notedebasdepage"/>
    <w:uiPriority w:val="99"/>
    <w:semiHidden/>
    <w:rsid w:val="002B6FA7"/>
    <w:rPr>
      <w:sz w:val="20"/>
      <w:szCs w:val="20"/>
    </w:rPr>
  </w:style>
  <w:style w:type="character" w:styleId="Appelnotedebasdep">
    <w:name w:val="footnote reference"/>
    <w:semiHidden/>
    <w:rsid w:val="006A2257"/>
    <w:rPr>
      <w:rFonts w:cs="Times New Roman"/>
      <w:vertAlign w:val="superscript"/>
    </w:rPr>
  </w:style>
  <w:style w:type="paragraph" w:customStyle="1" w:styleId="bnody">
    <w:name w:val="bnody"/>
    <w:basedOn w:val="Body1"/>
    <w:rsid w:val="006A2257"/>
  </w:style>
  <w:style w:type="paragraph" w:styleId="Listepuces3">
    <w:name w:val="List Bullet 3"/>
    <w:basedOn w:val="Normal"/>
    <w:autoRedefine/>
    <w:rsid w:val="006A2257"/>
    <w:pPr>
      <w:tabs>
        <w:tab w:val="num" w:pos="1080"/>
      </w:tabs>
      <w:ind w:left="1080" w:hanging="360"/>
    </w:pPr>
  </w:style>
  <w:style w:type="paragraph" w:customStyle="1" w:styleId="Listbullet1">
    <w:name w:val="List::bullet"/>
    <w:basedOn w:val="Body"/>
    <w:rsid w:val="006A2257"/>
  </w:style>
  <w:style w:type="paragraph" w:customStyle="1" w:styleId="DefaultParagraphFontParaChar">
    <w:name w:val="Default Paragraph Font Para Char"/>
    <w:basedOn w:val="Normal"/>
    <w:rsid w:val="00DB6443"/>
    <w:pPr>
      <w:spacing w:line="240" w:lineRule="exact"/>
    </w:pPr>
    <w:rPr>
      <w:rFonts w:ascii="Verdana" w:eastAsia="Times New Roman" w:hAnsi="Verdana"/>
      <w:sz w:val="24"/>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vision">
    <w:name w:val="Revision"/>
    <w:hidden/>
    <w:uiPriority w:val="99"/>
    <w:semiHidden/>
    <w:rsid w:val="008C14BD"/>
    <w:rPr>
      <w:szCs w:val="24"/>
    </w:rPr>
  </w:style>
  <w:style w:type="table" w:styleId="Grilledutableau">
    <w:name w:val="Table Grid"/>
    <w:basedOn w:val="Tableau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auclassique3">
    <w:name w:val="Table Classic 3"/>
    <w:basedOn w:val="Tableau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auliste5">
    <w:name w:val="Table List 5"/>
    <w:basedOn w:val="Tableau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Grilledetableau6">
    <w:name w:val="Table Grid 6"/>
    <w:basedOn w:val="Tableau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Grilledetableau5">
    <w:name w:val="Table Grid 5"/>
    <w:basedOn w:val="Tableau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Paragraphedeliste">
    <w:name w:val="List Paragraph"/>
    <w:basedOn w:val="Normal"/>
    <w:uiPriority w:val="34"/>
    <w:qFormat/>
    <w:rsid w:val="009F2034"/>
    <w:pPr>
      <w:ind w:left="720"/>
    </w:pPr>
  </w:style>
  <w:style w:type="character" w:styleId="Marquedecommentaire">
    <w:name w:val="annotation reference"/>
    <w:rsid w:val="001D2C28"/>
    <w:rPr>
      <w:rFonts w:cs="Times New Roman"/>
      <w:sz w:val="16"/>
      <w:szCs w:val="16"/>
    </w:rPr>
  </w:style>
  <w:style w:type="paragraph" w:styleId="Commentaire">
    <w:name w:val="annotation text"/>
    <w:basedOn w:val="Normal"/>
    <w:link w:val="CommentaireCar"/>
    <w:rsid w:val="001D2C28"/>
    <w:rPr>
      <w:sz w:val="20"/>
      <w:szCs w:val="20"/>
    </w:rPr>
  </w:style>
  <w:style w:type="character" w:customStyle="1" w:styleId="CommentaireCar">
    <w:name w:val="Commentaire Car"/>
    <w:link w:val="Commentaire"/>
    <w:locked/>
    <w:rsid w:val="001D2C28"/>
    <w:rPr>
      <w:rFonts w:cs="Times New Roman"/>
    </w:rPr>
  </w:style>
  <w:style w:type="paragraph" w:styleId="Objetducommentaire">
    <w:name w:val="annotation subject"/>
    <w:basedOn w:val="Commentaire"/>
    <w:next w:val="Commentaire"/>
    <w:link w:val="ObjetducommentaireCar"/>
    <w:rsid w:val="001D2C28"/>
    <w:rPr>
      <w:b/>
      <w:bCs/>
    </w:rPr>
  </w:style>
  <w:style w:type="character" w:customStyle="1" w:styleId="ObjetducommentaireCar">
    <w:name w:val="Objet du commentaire Car"/>
    <w:link w:val="Objetducommentaire"/>
    <w:locked/>
    <w:rsid w:val="001D2C28"/>
    <w:rPr>
      <w:rFonts w:cs="Times New Roman"/>
      <w:b/>
      <w:bCs/>
    </w:rPr>
  </w:style>
  <w:style w:type="paragraph" w:customStyle="1" w:styleId="Head1">
    <w:name w:val="Head 1"/>
    <w:basedOn w:val="Normal"/>
    <w:rsid w:val="007744DB"/>
    <w:rPr>
      <w:rFonts w:ascii="Times" w:hAnsi="Times"/>
      <w:b/>
      <w:sz w:val="28"/>
      <w:szCs w:val="20"/>
    </w:rPr>
  </w:style>
  <w:style w:type="paragraph" w:customStyle="1" w:styleId="SourceCode">
    <w:name w:val="Source Code"/>
    <w:rsid w:val="007744DB"/>
    <w:pPr>
      <w:tabs>
        <w:tab w:val="left" w:pos="720"/>
        <w:tab w:val="left" w:pos="1440"/>
        <w:tab w:val="left" w:pos="2160"/>
        <w:tab w:val="left" w:pos="2880"/>
        <w:tab w:val="left" w:pos="3600"/>
        <w:tab w:val="left" w:pos="4320"/>
        <w:tab w:val="left" w:pos="5040"/>
        <w:tab w:val="left" w:pos="5760"/>
        <w:tab w:val="left" w:pos="6480"/>
        <w:tab w:val="left" w:pos="7200"/>
      </w:tabs>
    </w:pPr>
    <w:rPr>
      <w:rFonts w:ascii="Courier New" w:hAnsi="Courier New"/>
      <w:noProof/>
    </w:rPr>
  </w:style>
  <w:style w:type="character" w:customStyle="1" w:styleId="source">
    <w:name w:val="source"/>
    <w:rsid w:val="007744DB"/>
    <w:rPr>
      <w:rFonts w:ascii="Courier New" w:hAnsi="Courier New" w:cs="Times New Roman"/>
      <w:noProof/>
    </w:rPr>
  </w:style>
  <w:style w:type="character" w:customStyle="1" w:styleId="normaltextrun">
    <w:name w:val="normaltextrun"/>
    <w:uiPriority w:val="99"/>
    <w:rsid w:val="001973E4"/>
    <w:rPr>
      <w:rFonts w:cs="Times New Roman"/>
    </w:rPr>
  </w:style>
  <w:style w:type="character" w:customStyle="1" w:styleId="spellingerror">
    <w:name w:val="spellingerror"/>
    <w:uiPriority w:val="99"/>
    <w:rsid w:val="001973E4"/>
    <w:rPr>
      <w:rFonts w:cs="Times New Roman"/>
    </w:rPr>
  </w:style>
  <w:style w:type="character" w:customStyle="1" w:styleId="eop">
    <w:name w:val="eop"/>
    <w:uiPriority w:val="99"/>
    <w:rsid w:val="001973E4"/>
    <w:rPr>
      <w:rFonts w:cs="Times New Roman"/>
    </w:rPr>
  </w:style>
  <w:style w:type="character" w:styleId="lev">
    <w:name w:val="Strong"/>
    <w:uiPriority w:val="99"/>
    <w:qFormat/>
    <w:rsid w:val="004B41BD"/>
    <w:rPr>
      <w:rFonts w:cs="Times New Roman"/>
      <w:b/>
      <w:bCs/>
    </w:rPr>
  </w:style>
  <w:style w:type="paragraph" w:customStyle="1" w:styleId="Appendix">
    <w:name w:val="Appendix"/>
    <w:basedOn w:val="Titre1"/>
    <w:link w:val="AppendixChar"/>
    <w:uiPriority w:val="99"/>
    <w:rsid w:val="00200F24"/>
    <w:pPr>
      <w:numPr>
        <w:numId w:val="47"/>
      </w:numPr>
      <w:ind w:firstLine="0"/>
    </w:pPr>
  </w:style>
  <w:style w:type="paragraph" w:customStyle="1" w:styleId="A1Heading2">
    <w:name w:val="A.1 Heading 2"/>
    <w:basedOn w:val="Titre2"/>
    <w:link w:val="A1Heading2Char"/>
    <w:uiPriority w:val="99"/>
    <w:rsid w:val="00200F24"/>
    <w:pPr>
      <w:numPr>
        <w:ilvl w:val="0"/>
        <w:numId w:val="0"/>
      </w:numPr>
    </w:pPr>
  </w:style>
  <w:style w:type="character" w:customStyle="1" w:styleId="AppendixChar">
    <w:name w:val="Appendix Char"/>
    <w:link w:val="Appendix"/>
    <w:uiPriority w:val="99"/>
    <w:locked/>
    <w:rsid w:val="00200F24"/>
    <w:rPr>
      <w:rFonts w:ascii="Arial" w:hAnsi="Arial" w:cs="Times New Roman"/>
      <w:b/>
      <w:kern w:val="28"/>
      <w:sz w:val="28"/>
      <w:szCs w:val="24"/>
      <w:lang w:val="en-US" w:eastAsia="en-US" w:bidi="ar-SA"/>
    </w:rPr>
  </w:style>
  <w:style w:type="paragraph" w:customStyle="1" w:styleId="A11Heading3">
    <w:name w:val="A.1.1 Heading 3"/>
    <w:basedOn w:val="Titre3"/>
    <w:link w:val="A11Heading3Char"/>
    <w:uiPriority w:val="99"/>
    <w:rsid w:val="0019010B"/>
    <w:pPr>
      <w:numPr>
        <w:ilvl w:val="0"/>
        <w:numId w:val="0"/>
      </w:numPr>
    </w:pPr>
  </w:style>
  <w:style w:type="character" w:customStyle="1" w:styleId="A1Heading2Char">
    <w:name w:val="A.1 Heading 2 Char"/>
    <w:link w:val="A1Heading2"/>
    <w:uiPriority w:val="99"/>
    <w:locked/>
    <w:rsid w:val="00200F24"/>
    <w:rPr>
      <w:rFonts w:ascii="Arial" w:eastAsia="Times New Roman" w:hAnsi="Arial" w:cs="Times New Roman"/>
      <w:b/>
      <w:i/>
      <w:sz w:val="22"/>
      <w:szCs w:val="22"/>
      <w:lang w:val="en-US" w:eastAsia="en-US" w:bidi="ar-SA"/>
    </w:rPr>
  </w:style>
  <w:style w:type="character" w:customStyle="1" w:styleId="A11Heading3Char">
    <w:name w:val="A.1.1 Heading 3 Char"/>
    <w:link w:val="A11Heading3"/>
    <w:uiPriority w:val="99"/>
    <w:locked/>
    <w:rsid w:val="0019010B"/>
    <w:rPr>
      <w:rFonts w:ascii="Arial" w:hAnsi="Arial" w:cs="Times New Roman"/>
      <w:sz w:val="22"/>
      <w:szCs w:val="22"/>
      <w:lang w:val="en-US" w:eastAsia="en-US" w:bidi="ar-SA"/>
    </w:rPr>
  </w:style>
  <w:style w:type="character" w:customStyle="1" w:styleId="pl-k">
    <w:name w:val="pl-k"/>
    <w:uiPriority w:val="99"/>
    <w:rsid w:val="0070646D"/>
    <w:rPr>
      <w:rFonts w:cs="Times New Roman"/>
    </w:rPr>
  </w:style>
  <w:style w:type="paragraph" w:customStyle="1" w:styleId="TOC32">
    <w:name w:val="TOC 32"/>
    <w:basedOn w:val="Normal"/>
    <w:rsid w:val="00DB6443"/>
    <w:pPr>
      <w:tabs>
        <w:tab w:val="left" w:pos="7920"/>
        <w:tab w:val="left" w:leader="dot" w:pos="8280"/>
        <w:tab w:val="right" w:leader="dot" w:pos="8640"/>
      </w:tabs>
      <w:spacing w:after="0" w:line="240" w:lineRule="auto"/>
      <w:ind w:left="1440" w:right="720"/>
    </w:pPr>
    <w:rPr>
      <w:rFonts w:ascii="Times New Roman" w:eastAsia="Times New Roman" w:hAnsi="Times New Roman"/>
      <w:noProof/>
      <w:sz w:val="24"/>
      <w:szCs w:val="24"/>
    </w:rPr>
  </w:style>
  <w:style w:type="paragraph" w:customStyle="1" w:styleId="TOC22">
    <w:name w:val="TOC 22"/>
    <w:basedOn w:val="Normal"/>
    <w:rsid w:val="00DB6443"/>
    <w:pPr>
      <w:tabs>
        <w:tab w:val="left" w:pos="7920"/>
        <w:tab w:val="left" w:leader="dot" w:pos="8280"/>
        <w:tab w:val="right" w:leader="dot" w:pos="8640"/>
      </w:tabs>
      <w:spacing w:after="0" w:line="240" w:lineRule="auto"/>
      <w:ind w:left="720" w:right="720"/>
    </w:pPr>
    <w:rPr>
      <w:rFonts w:ascii="Times New Roman" w:eastAsia="Times New Roman" w:hAnsi="Times New Roman"/>
      <w:noProof/>
      <w:sz w:val="24"/>
      <w:szCs w:val="24"/>
    </w:rPr>
  </w:style>
  <w:style w:type="paragraph" w:customStyle="1" w:styleId="TOC12">
    <w:name w:val="TOC 12"/>
    <w:basedOn w:val="Normal"/>
    <w:rsid w:val="00DB6443"/>
    <w:pPr>
      <w:tabs>
        <w:tab w:val="left" w:pos="7920"/>
        <w:tab w:val="left" w:leader="dot" w:pos="8280"/>
        <w:tab w:val="right" w:leader="dot" w:pos="8640"/>
      </w:tabs>
      <w:spacing w:before="120" w:after="120" w:line="240" w:lineRule="auto"/>
      <w:ind w:right="720"/>
    </w:pPr>
    <w:rPr>
      <w:rFonts w:ascii="Times New Roman" w:eastAsia="Times New Roman" w:hAnsi="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uiPriority="99"/>
    <w:lsdException w:name="index heading" w:uiPriority="99"/>
    <w:lsdException w:name="caption" w:locked="1" w:qFormat="1"/>
    <w:lsdException w:name="table of figures" w:uiPriority="99"/>
    <w:lsdException w:name="envelope address" w:uiPriority="99"/>
    <w:lsdException w:name="envelope return" w:uiPriority="99"/>
    <w:lsdException w:name="lin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locked="1" w:semiHidden="0" w:unhideWhenUsed="0" w:qFormat="1"/>
    <w:lsdException w:name="Closing" w:uiPriority="99"/>
    <w:lsdException w:name="Signature" w:uiPriority="99"/>
    <w:lsdException w:name="Default Paragraph Font" w:locked="1"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locked="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3" w:uiPriority="99"/>
    <w:lsdException w:name="Block Text" w:uiPriority="99"/>
    <w:lsdException w:name="Hyperlink" w:locked="1" w:uiPriority="99"/>
    <w:lsdException w:name="Strong" w:locked="1" w:semiHidden="0" w:unhideWhenUsed="0" w:qFormat="1"/>
    <w:lsdException w:name="Emphasis" w:locked="1" w:semiHidden="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locked="1" w:semiHidden="0" w:unhideWhenUsed="0"/>
    <w:lsdException w:name="No List" w:locked="1" w:uiPriority="99"/>
    <w:lsdException w:name="Outline List 1" w:uiPriority="99"/>
    <w:lsdException w:name="Outline List 2" w:uiPriority="99"/>
    <w:lsdException w:name="Outline List 3"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semiHidden="0" w:unhideWhenUsed="0"/>
    <w:lsdException w:name="Table Grid" w:semiHidden="0"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BD"/>
    <w:pPr>
      <w:spacing w:after="200" w:line="276" w:lineRule="auto"/>
    </w:pPr>
    <w:rPr>
      <w:rFonts w:asciiTheme="minorHAnsi" w:eastAsiaTheme="minorHAnsi" w:hAnsiTheme="minorHAnsi" w:cstheme="minorBidi"/>
      <w:sz w:val="22"/>
      <w:szCs w:val="22"/>
      <w:lang w:val="fr-FR"/>
    </w:rPr>
  </w:style>
  <w:style w:type="paragraph" w:styleId="Titre1">
    <w:name w:val="heading 1"/>
    <w:basedOn w:val="Normal"/>
    <w:next w:val="Body1"/>
    <w:link w:val="Titre1Car"/>
    <w:qFormat/>
    <w:rsid w:val="00DB6443"/>
    <w:pPr>
      <w:keepNext/>
      <w:pageBreakBefore/>
      <w:numPr>
        <w:numId w:val="5"/>
      </w:numPr>
      <w:spacing w:before="240" w:after="60" w:line="240" w:lineRule="auto"/>
      <w:outlineLvl w:val="0"/>
    </w:pPr>
    <w:rPr>
      <w:rFonts w:ascii="Arial" w:eastAsia="Times New Roman" w:hAnsi="Arial"/>
      <w:b/>
      <w:kern w:val="28"/>
      <w:sz w:val="28"/>
      <w:szCs w:val="24"/>
    </w:rPr>
  </w:style>
  <w:style w:type="paragraph" w:styleId="Titre2">
    <w:name w:val="heading 2"/>
    <w:basedOn w:val="Normal"/>
    <w:next w:val="Body1"/>
    <w:link w:val="Titre2Car"/>
    <w:qFormat/>
    <w:rsid w:val="00DB6443"/>
    <w:pPr>
      <w:keepNext/>
      <w:numPr>
        <w:ilvl w:val="1"/>
        <w:numId w:val="5"/>
      </w:numPr>
      <w:spacing w:before="240" w:after="60" w:line="240" w:lineRule="auto"/>
      <w:outlineLvl w:val="1"/>
    </w:pPr>
    <w:rPr>
      <w:rFonts w:ascii="Arial" w:eastAsia="Times New Roman" w:hAnsi="Arial"/>
      <w:b/>
      <w:i/>
      <w:sz w:val="24"/>
      <w:szCs w:val="24"/>
    </w:rPr>
  </w:style>
  <w:style w:type="paragraph" w:styleId="Titre3">
    <w:name w:val="heading 3"/>
    <w:basedOn w:val="Normal"/>
    <w:next w:val="Body1"/>
    <w:link w:val="Titre3Car"/>
    <w:qFormat/>
    <w:rsid w:val="00DB6443"/>
    <w:pPr>
      <w:keepNext/>
      <w:numPr>
        <w:ilvl w:val="2"/>
        <w:numId w:val="5"/>
      </w:numPr>
      <w:spacing w:before="240" w:after="60" w:line="240" w:lineRule="auto"/>
      <w:ind w:left="450"/>
      <w:outlineLvl w:val="2"/>
    </w:pPr>
    <w:rPr>
      <w:rFonts w:ascii="Arial" w:eastAsia="Times New Roman" w:hAnsi="Arial"/>
      <w:sz w:val="24"/>
      <w:szCs w:val="24"/>
    </w:rPr>
  </w:style>
  <w:style w:type="paragraph" w:styleId="Titre4">
    <w:name w:val="heading 4"/>
    <w:basedOn w:val="Normal"/>
    <w:next w:val="Body1"/>
    <w:link w:val="Titre4Car"/>
    <w:qFormat/>
    <w:rsid w:val="00DB6443"/>
    <w:pPr>
      <w:keepNext/>
      <w:numPr>
        <w:ilvl w:val="3"/>
        <w:numId w:val="5"/>
      </w:numPr>
      <w:spacing w:before="240" w:after="60" w:line="240" w:lineRule="auto"/>
      <w:outlineLvl w:val="3"/>
    </w:pPr>
    <w:rPr>
      <w:rFonts w:ascii="Arial" w:eastAsia="Times New Roman" w:hAnsi="Arial"/>
      <w:sz w:val="24"/>
      <w:szCs w:val="24"/>
    </w:rPr>
  </w:style>
  <w:style w:type="paragraph" w:styleId="Titre5">
    <w:name w:val="heading 5"/>
    <w:basedOn w:val="Normal"/>
    <w:next w:val="Body1"/>
    <w:link w:val="Titre5Car"/>
    <w:qFormat/>
    <w:rsid w:val="00DB6443"/>
    <w:pPr>
      <w:numPr>
        <w:ilvl w:val="4"/>
        <w:numId w:val="5"/>
      </w:numPr>
      <w:spacing w:before="240" w:after="60" w:line="240" w:lineRule="auto"/>
      <w:outlineLvl w:val="4"/>
    </w:pPr>
    <w:rPr>
      <w:rFonts w:ascii="Arial" w:eastAsia="Times New Roman" w:hAnsi="Arial"/>
      <w:szCs w:val="24"/>
    </w:rPr>
  </w:style>
  <w:style w:type="paragraph" w:styleId="Titre6">
    <w:name w:val="heading 6"/>
    <w:basedOn w:val="Normal"/>
    <w:next w:val="Body1"/>
    <w:link w:val="Titre6Car"/>
    <w:qFormat/>
    <w:rsid w:val="00DB6443"/>
    <w:pPr>
      <w:numPr>
        <w:ilvl w:val="5"/>
        <w:numId w:val="5"/>
      </w:numPr>
      <w:spacing w:before="240" w:after="60" w:line="240" w:lineRule="auto"/>
      <w:outlineLvl w:val="5"/>
    </w:pPr>
    <w:rPr>
      <w:rFonts w:ascii="Times New Roman" w:eastAsia="Times New Roman" w:hAnsi="Times New Roman"/>
      <w:i/>
      <w:sz w:val="24"/>
      <w:szCs w:val="24"/>
    </w:rPr>
  </w:style>
  <w:style w:type="paragraph" w:styleId="Titre7">
    <w:name w:val="heading 7"/>
    <w:basedOn w:val="Normal"/>
    <w:next w:val="Body1"/>
    <w:link w:val="Titre7Car"/>
    <w:qFormat/>
    <w:rsid w:val="00DB6443"/>
    <w:pPr>
      <w:numPr>
        <w:ilvl w:val="6"/>
        <w:numId w:val="5"/>
      </w:numPr>
      <w:spacing w:before="240" w:after="60" w:line="240" w:lineRule="auto"/>
      <w:outlineLvl w:val="6"/>
    </w:pPr>
    <w:rPr>
      <w:rFonts w:ascii="Arial" w:eastAsia="Times New Roman" w:hAnsi="Arial"/>
      <w:b/>
      <w:sz w:val="16"/>
      <w:szCs w:val="24"/>
    </w:rPr>
  </w:style>
  <w:style w:type="paragraph" w:styleId="Titre8">
    <w:name w:val="heading 8"/>
    <w:basedOn w:val="Normal"/>
    <w:next w:val="Body1"/>
    <w:link w:val="Titre8Car"/>
    <w:qFormat/>
    <w:rsid w:val="00DB6443"/>
    <w:pPr>
      <w:numPr>
        <w:ilvl w:val="7"/>
        <w:numId w:val="5"/>
      </w:numPr>
      <w:spacing w:before="240" w:after="60" w:line="240" w:lineRule="auto"/>
      <w:outlineLvl w:val="7"/>
    </w:pPr>
    <w:rPr>
      <w:rFonts w:ascii="Arial" w:eastAsia="Times New Roman" w:hAnsi="Arial"/>
      <w:i/>
      <w:sz w:val="16"/>
      <w:szCs w:val="24"/>
    </w:rPr>
  </w:style>
  <w:style w:type="paragraph" w:styleId="Titre9">
    <w:name w:val="heading 9"/>
    <w:basedOn w:val="Normal"/>
    <w:next w:val="Body1"/>
    <w:link w:val="Titre9Car"/>
    <w:qFormat/>
    <w:rsid w:val="00DB6443"/>
    <w:pPr>
      <w:numPr>
        <w:ilvl w:val="8"/>
        <w:numId w:val="5"/>
      </w:numPr>
      <w:spacing w:before="240" w:after="60" w:line="240" w:lineRule="auto"/>
      <w:outlineLvl w:val="8"/>
    </w:pPr>
    <w:rPr>
      <w:rFonts w:ascii="Arial" w:eastAsia="Times New Roman" w:hAnsi="Arial"/>
      <w:sz w:val="16"/>
      <w:szCs w:val="24"/>
    </w:rPr>
  </w:style>
  <w:style w:type="character" w:default="1" w:styleId="Policepardfaut">
    <w:name w:val="Default Paragraph Font"/>
    <w:uiPriority w:val="1"/>
    <w:semiHidden/>
    <w:unhideWhenUsed/>
    <w:rsid w:val="004817B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817BD"/>
  </w:style>
  <w:style w:type="character" w:customStyle="1" w:styleId="Titre1Car">
    <w:name w:val="Titre 1 Car"/>
    <w:link w:val="Titre1"/>
    <w:locked/>
    <w:rsid w:val="00381F67"/>
    <w:rPr>
      <w:rFonts w:ascii="Arial" w:hAnsi="Arial"/>
      <w:b/>
      <w:kern w:val="28"/>
      <w:sz w:val="28"/>
      <w:szCs w:val="24"/>
    </w:rPr>
  </w:style>
  <w:style w:type="character" w:customStyle="1" w:styleId="Titre2Car">
    <w:name w:val="Titre 2 Car"/>
    <w:link w:val="Titre2"/>
    <w:locked/>
    <w:rsid w:val="00965227"/>
    <w:rPr>
      <w:rFonts w:ascii="Arial" w:hAnsi="Arial"/>
      <w:b/>
      <w:i/>
      <w:sz w:val="24"/>
      <w:szCs w:val="24"/>
    </w:rPr>
  </w:style>
  <w:style w:type="character" w:customStyle="1" w:styleId="Titre3Car">
    <w:name w:val="Titre 3 Car"/>
    <w:link w:val="Titre3"/>
    <w:locked/>
    <w:rsid w:val="0019010B"/>
    <w:rPr>
      <w:rFonts w:ascii="Arial" w:hAnsi="Arial"/>
      <w:sz w:val="24"/>
      <w:szCs w:val="24"/>
    </w:rPr>
  </w:style>
  <w:style w:type="character" w:customStyle="1" w:styleId="Titre4Car">
    <w:name w:val="Titre 4 Car"/>
    <w:link w:val="Titre4"/>
    <w:rsid w:val="002B6FA7"/>
    <w:rPr>
      <w:rFonts w:ascii="Arial" w:hAnsi="Arial"/>
      <w:sz w:val="24"/>
      <w:szCs w:val="24"/>
    </w:rPr>
  </w:style>
  <w:style w:type="character" w:customStyle="1" w:styleId="Titre5Car">
    <w:name w:val="Titre 5 Car"/>
    <w:link w:val="Titre5"/>
    <w:rsid w:val="002B6FA7"/>
    <w:rPr>
      <w:rFonts w:ascii="Arial" w:hAnsi="Arial"/>
      <w:sz w:val="22"/>
      <w:szCs w:val="24"/>
    </w:rPr>
  </w:style>
  <w:style w:type="character" w:customStyle="1" w:styleId="Titre6Car">
    <w:name w:val="Titre 6 Car"/>
    <w:link w:val="Titre6"/>
    <w:rsid w:val="002B6FA7"/>
    <w:rPr>
      <w:i/>
      <w:sz w:val="24"/>
      <w:szCs w:val="24"/>
    </w:rPr>
  </w:style>
  <w:style w:type="character" w:customStyle="1" w:styleId="Titre7Car">
    <w:name w:val="Titre 7 Car"/>
    <w:link w:val="Titre7"/>
    <w:rsid w:val="002B6FA7"/>
    <w:rPr>
      <w:rFonts w:ascii="Arial" w:hAnsi="Arial"/>
      <w:b/>
      <w:sz w:val="16"/>
      <w:szCs w:val="24"/>
    </w:rPr>
  </w:style>
  <w:style w:type="character" w:customStyle="1" w:styleId="Titre8Car">
    <w:name w:val="Titre 8 Car"/>
    <w:link w:val="Titre8"/>
    <w:rsid w:val="002B6FA7"/>
    <w:rPr>
      <w:rFonts w:ascii="Arial" w:hAnsi="Arial"/>
      <w:i/>
      <w:sz w:val="16"/>
      <w:szCs w:val="24"/>
    </w:rPr>
  </w:style>
  <w:style w:type="character" w:customStyle="1" w:styleId="Titre9Car">
    <w:name w:val="Titre 9 Car"/>
    <w:link w:val="Titre9"/>
    <w:rsid w:val="002B6FA7"/>
    <w:rPr>
      <w:rFonts w:ascii="Arial" w:hAnsi="Arial"/>
      <w:sz w:val="16"/>
      <w:szCs w:val="24"/>
    </w:rPr>
  </w:style>
  <w:style w:type="paragraph" w:customStyle="1" w:styleId="Body1">
    <w:name w:val="Body1"/>
    <w:basedOn w:val="Body"/>
    <w:next w:val="Body"/>
    <w:rsid w:val="006A2257"/>
    <w:pPr>
      <w:spacing w:before="0"/>
    </w:pPr>
  </w:style>
  <w:style w:type="paragraph" w:customStyle="1" w:styleId="Body">
    <w:name w:val="Body"/>
    <w:rsid w:val="006A2257"/>
    <w:pPr>
      <w:spacing w:before="200"/>
      <w:ind w:left="720"/>
    </w:pPr>
  </w:style>
  <w:style w:type="paragraph" w:customStyle="1" w:styleId="2-columnlist">
    <w:name w:val="2-column list"/>
    <w:rsid w:val="006A2257"/>
    <w:pPr>
      <w:widowControl w:val="0"/>
      <w:spacing w:before="240"/>
      <w:ind w:left="3600" w:hanging="2880"/>
    </w:pPr>
    <w:rPr>
      <w:color w:val="000000"/>
    </w:rPr>
  </w:style>
  <w:style w:type="character" w:customStyle="1" w:styleId="monospaceitalic">
    <w:name w:val="monospace italic"/>
    <w:rsid w:val="006A2257"/>
    <w:rPr>
      <w:rFonts w:ascii="Courier New" w:hAnsi="Courier New" w:cs="Times New Roman"/>
      <w:i/>
      <w:sz w:val="18"/>
    </w:rPr>
  </w:style>
  <w:style w:type="paragraph" w:customStyle="1" w:styleId="ChapterTitle">
    <w:name w:val="Chapter Title"/>
    <w:next w:val="Body1"/>
    <w:rsid w:val="006A2257"/>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6A2257"/>
    <w:pPr>
      <w:widowControl w:val="0"/>
      <w:spacing w:before="80"/>
    </w:pPr>
    <w:rPr>
      <w:rFonts w:ascii="Courier New" w:hAnsi="Courier New"/>
      <w:color w:val="000000"/>
      <w:sz w:val="18"/>
    </w:rPr>
  </w:style>
  <w:style w:type="paragraph" w:customStyle="1" w:styleId="Graphic">
    <w:name w:val="Graphic"/>
    <w:next w:val="Normal"/>
    <w:rsid w:val="006A2257"/>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6A2257"/>
    <w:pPr>
      <w:widowControl w:val="0"/>
      <w:spacing w:before="100"/>
      <w:ind w:left="1080"/>
    </w:pPr>
    <w:rPr>
      <w:color w:val="000000"/>
    </w:rPr>
  </w:style>
  <w:style w:type="paragraph" w:customStyle="1" w:styleId="Indent2">
    <w:name w:val="Indent2"/>
    <w:rsid w:val="006A2257"/>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6A2257"/>
    <w:pPr>
      <w:widowControl w:val="0"/>
      <w:spacing w:before="100"/>
      <w:ind w:left="1800"/>
    </w:pPr>
    <w:rPr>
      <w:color w:val="000000"/>
    </w:rPr>
  </w:style>
  <w:style w:type="paragraph" w:styleId="Explorateurdedocuments">
    <w:name w:val="Document Map"/>
    <w:basedOn w:val="Normal"/>
    <w:link w:val="ExplorateurdedocumentsCar"/>
    <w:semiHidden/>
    <w:rsid w:val="006A2257"/>
    <w:pPr>
      <w:shd w:val="clear" w:color="auto" w:fill="000080"/>
    </w:pPr>
    <w:rPr>
      <w:rFonts w:ascii="Tahoma" w:hAnsi="Tahoma" w:cs="Tms Rmn"/>
    </w:rPr>
  </w:style>
  <w:style w:type="character" w:customStyle="1" w:styleId="ExplorateurdedocumentsCar">
    <w:name w:val="Explorateur de documents Car"/>
    <w:link w:val="Explorateurdedocuments"/>
    <w:uiPriority w:val="99"/>
    <w:semiHidden/>
    <w:rsid w:val="002B6FA7"/>
    <w:rPr>
      <w:sz w:val="0"/>
      <w:szCs w:val="0"/>
    </w:rPr>
  </w:style>
  <w:style w:type="paragraph" w:customStyle="1" w:styleId="FunctionHead">
    <w:name w:val="Function Head"/>
    <w:next w:val="Body1"/>
    <w:rsid w:val="006A2257"/>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Pieddepage">
    <w:name w:val="footer"/>
    <w:basedOn w:val="Normal"/>
    <w:link w:val="PieddepageCar"/>
    <w:rsid w:val="006A2257"/>
    <w:pPr>
      <w:tabs>
        <w:tab w:val="center" w:pos="4320"/>
        <w:tab w:val="right" w:pos="8640"/>
      </w:tabs>
    </w:pPr>
    <w:rPr>
      <w:rFonts w:ascii="Tms Rmn" w:hAnsi="Tms Rmn"/>
    </w:rPr>
  </w:style>
  <w:style w:type="character" w:customStyle="1" w:styleId="PieddepageCar">
    <w:name w:val="Pied de page Car"/>
    <w:link w:val="Pieddepage"/>
    <w:uiPriority w:val="99"/>
    <w:semiHidden/>
    <w:rsid w:val="002B6FA7"/>
    <w:rPr>
      <w:sz w:val="24"/>
      <w:szCs w:val="24"/>
    </w:rPr>
  </w:style>
  <w:style w:type="paragraph" w:customStyle="1" w:styleId="TPTitle">
    <w:name w:val="TPTitle"/>
    <w:rsid w:val="006A2257"/>
    <w:pPr>
      <w:spacing w:before="936"/>
      <w:jc w:val="center"/>
    </w:pPr>
    <w:rPr>
      <w:rFonts w:ascii="Arial" w:hAnsi="Arial"/>
      <w:b/>
      <w:sz w:val="48"/>
    </w:rPr>
  </w:style>
  <w:style w:type="paragraph" w:customStyle="1" w:styleId="MLfooter">
    <w:name w:val="M:L footer"/>
    <w:rsid w:val="006A2257"/>
    <w:pPr>
      <w:widowControl w:val="0"/>
      <w:tabs>
        <w:tab w:val="center" w:pos="4680"/>
        <w:tab w:val="right" w:pos="9359"/>
      </w:tabs>
    </w:pPr>
    <w:rPr>
      <w:rFonts w:ascii="Arial" w:hAnsi="Arial"/>
      <w:i/>
      <w:color w:val="000000"/>
      <w:sz w:val="16"/>
    </w:rPr>
  </w:style>
  <w:style w:type="paragraph" w:customStyle="1" w:styleId="MLheader">
    <w:name w:val="M:L header"/>
    <w:rsid w:val="006A2257"/>
    <w:pPr>
      <w:widowControl w:val="0"/>
      <w:spacing w:before="60" w:line="200" w:lineRule="exact"/>
    </w:pPr>
    <w:rPr>
      <w:rFonts w:ascii="Helvetica" w:hAnsi="Helvetica"/>
      <w:i/>
      <w:color w:val="000000"/>
      <w:sz w:val="16"/>
    </w:rPr>
  </w:style>
  <w:style w:type="paragraph" w:customStyle="1" w:styleId="MRfooter">
    <w:name w:val="M:R footer"/>
    <w:rsid w:val="006A2257"/>
    <w:pPr>
      <w:widowControl w:val="0"/>
      <w:tabs>
        <w:tab w:val="center" w:pos="4681"/>
        <w:tab w:val="right" w:pos="9329"/>
      </w:tabs>
    </w:pPr>
    <w:rPr>
      <w:rFonts w:ascii="Arial" w:hAnsi="Arial"/>
      <w:i/>
      <w:color w:val="000000"/>
      <w:sz w:val="16"/>
    </w:rPr>
  </w:style>
  <w:style w:type="paragraph" w:customStyle="1" w:styleId="MRheader">
    <w:name w:val="M:R header"/>
    <w:rsid w:val="006A2257"/>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6A2257"/>
    <w:pPr>
      <w:keepNext/>
      <w:pBdr>
        <w:bottom w:val="single" w:sz="4" w:space="1" w:color="auto"/>
      </w:pBdr>
      <w:spacing w:before="280"/>
    </w:pPr>
    <w:rPr>
      <w:rFonts w:ascii="Arial" w:hAnsi="Arial"/>
      <w:b/>
      <w:color w:val="000000"/>
      <w:sz w:val="36"/>
    </w:rPr>
  </w:style>
  <w:style w:type="paragraph" w:customStyle="1" w:styleId="TableHead">
    <w:name w:val="Table Head"/>
    <w:rsid w:val="006A2257"/>
    <w:pPr>
      <w:keepNext/>
      <w:keepLines/>
      <w:widowControl w:val="0"/>
      <w:tabs>
        <w:tab w:val="left" w:pos="7200"/>
        <w:tab w:val="left" w:pos="7920"/>
      </w:tabs>
      <w:spacing w:before="80" w:after="80"/>
      <w:jc w:val="center"/>
    </w:pPr>
    <w:rPr>
      <w:b/>
      <w:color w:val="000000"/>
    </w:rPr>
  </w:style>
  <w:style w:type="paragraph" w:customStyle="1" w:styleId="Code1">
    <w:name w:val="Code1"/>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6A2257"/>
    <w:pPr>
      <w:spacing w:before="0"/>
    </w:pPr>
  </w:style>
  <w:style w:type="paragraph" w:customStyle="1" w:styleId="Code2">
    <w:name w:val="Code2"/>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6A2257"/>
    <w:pPr>
      <w:spacing w:before="0"/>
    </w:pPr>
  </w:style>
  <w:style w:type="paragraph" w:customStyle="1" w:styleId="Code3">
    <w:name w:val="Code3"/>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6A2257"/>
    <w:pPr>
      <w:spacing w:before="0"/>
    </w:pPr>
  </w:style>
  <w:style w:type="paragraph" w:customStyle="1" w:styleId="TPEditionPartNo">
    <w:name w:val="TPEdition/Part No."/>
    <w:rsid w:val="006A2257"/>
    <w:pPr>
      <w:spacing w:before="3040"/>
      <w:jc w:val="center"/>
    </w:pPr>
    <w:rPr>
      <w:rFonts w:ascii="Arial" w:hAnsi="Arial"/>
      <w:sz w:val="18"/>
    </w:rPr>
  </w:style>
  <w:style w:type="paragraph" w:styleId="TM1">
    <w:name w:val="toc 1"/>
    <w:basedOn w:val="Normal"/>
    <w:next w:val="TM2"/>
    <w:autoRedefine/>
    <w:uiPriority w:val="39"/>
    <w:rsid w:val="00DB6443"/>
    <w:pPr>
      <w:keepNext/>
      <w:keepLines/>
      <w:widowControl w:val="0"/>
      <w:tabs>
        <w:tab w:val="left" w:pos="720"/>
        <w:tab w:val="left" w:pos="2160"/>
        <w:tab w:val="right" w:leader="dot" w:pos="9360"/>
      </w:tabs>
      <w:spacing w:before="400" w:after="0" w:line="240" w:lineRule="auto"/>
    </w:pPr>
    <w:rPr>
      <w:rFonts w:ascii="Arial" w:eastAsia="Times New Roman" w:hAnsi="Arial"/>
      <w:b/>
      <w:noProof/>
      <w:sz w:val="28"/>
      <w:szCs w:val="20"/>
    </w:rPr>
  </w:style>
  <w:style w:type="paragraph" w:styleId="TM2">
    <w:name w:val="toc 2"/>
    <w:basedOn w:val="Normal"/>
    <w:next w:val="Normal"/>
    <w:autoRedefine/>
    <w:uiPriority w:val="39"/>
    <w:rsid w:val="006A2257"/>
    <w:pPr>
      <w:tabs>
        <w:tab w:val="left" w:pos="1440"/>
        <w:tab w:val="right" w:leader="dot" w:pos="9360"/>
      </w:tabs>
      <w:ind w:left="1440" w:hanging="720"/>
    </w:pPr>
    <w:rPr>
      <w:noProof/>
    </w:rPr>
  </w:style>
  <w:style w:type="paragraph" w:styleId="TM4">
    <w:name w:val="toc 4"/>
    <w:basedOn w:val="Normal"/>
    <w:autoRedefine/>
    <w:uiPriority w:val="39"/>
    <w:rsid w:val="00DB6443"/>
    <w:pPr>
      <w:tabs>
        <w:tab w:val="left" w:pos="2160"/>
        <w:tab w:val="left" w:pos="3060"/>
        <w:tab w:val="right" w:leader="dot" w:pos="9360"/>
      </w:tabs>
      <w:spacing w:after="0" w:line="240" w:lineRule="auto"/>
      <w:ind w:left="3067" w:hanging="907"/>
    </w:pPr>
    <w:rPr>
      <w:rFonts w:ascii="Times New Roman" w:eastAsia="Times New Roman" w:hAnsi="Times New Roman"/>
      <w:noProof/>
      <w:sz w:val="20"/>
      <w:szCs w:val="20"/>
    </w:rPr>
  </w:style>
  <w:style w:type="paragraph" w:styleId="TM5">
    <w:name w:val="toc 5"/>
    <w:basedOn w:val="Normal"/>
    <w:autoRedefine/>
    <w:uiPriority w:val="39"/>
    <w:rsid w:val="00DB6443"/>
    <w:pPr>
      <w:tabs>
        <w:tab w:val="left" w:pos="2160"/>
        <w:tab w:val="left" w:pos="3780"/>
        <w:tab w:val="right" w:leader="dot" w:pos="9360"/>
      </w:tabs>
      <w:spacing w:after="0" w:line="240" w:lineRule="auto"/>
      <w:ind w:left="3787" w:hanging="907"/>
    </w:pPr>
    <w:rPr>
      <w:rFonts w:ascii="Times New Roman" w:eastAsia="Times New Roman" w:hAnsi="Times New Roman"/>
      <w:noProof/>
      <w:sz w:val="20"/>
      <w:szCs w:val="20"/>
    </w:rPr>
  </w:style>
  <w:style w:type="paragraph" w:styleId="TM6">
    <w:name w:val="toc 6"/>
    <w:basedOn w:val="Normal"/>
    <w:autoRedefine/>
    <w:uiPriority w:val="39"/>
    <w:rsid w:val="00DB6443"/>
    <w:pPr>
      <w:tabs>
        <w:tab w:val="left" w:pos="2160"/>
        <w:tab w:val="left" w:pos="4680"/>
        <w:tab w:val="right" w:leader="dot" w:pos="9360"/>
      </w:tabs>
      <w:spacing w:after="0" w:line="240" w:lineRule="auto"/>
      <w:ind w:left="4680" w:hanging="1080"/>
    </w:pPr>
    <w:rPr>
      <w:rFonts w:ascii="Times New Roman" w:eastAsia="Times New Roman" w:hAnsi="Times New Roman"/>
      <w:noProof/>
      <w:sz w:val="20"/>
      <w:szCs w:val="20"/>
    </w:rPr>
  </w:style>
  <w:style w:type="paragraph" w:styleId="TM9">
    <w:name w:val="toc 9"/>
    <w:basedOn w:val="Normal"/>
    <w:autoRedefine/>
    <w:uiPriority w:val="39"/>
    <w:rsid w:val="00DB6443"/>
    <w:pPr>
      <w:tabs>
        <w:tab w:val="left" w:pos="3780"/>
        <w:tab w:val="left" w:pos="5760"/>
        <w:tab w:val="right" w:leader="dot" w:pos="9360"/>
      </w:tabs>
      <w:spacing w:after="0" w:line="240" w:lineRule="auto"/>
      <w:ind w:left="5760" w:hanging="1440"/>
    </w:pPr>
    <w:rPr>
      <w:rFonts w:ascii="Times New Roman" w:eastAsia="Times New Roman" w:hAnsi="Times New Roman"/>
      <w:noProof/>
      <w:sz w:val="20"/>
      <w:szCs w:val="20"/>
    </w:rPr>
  </w:style>
  <w:style w:type="paragraph" w:customStyle="1" w:styleId="WarrTitle">
    <w:name w:val="WarrTitle"/>
    <w:next w:val="Normal"/>
    <w:rsid w:val="006A2257"/>
    <w:pPr>
      <w:pBdr>
        <w:bottom w:val="single" w:sz="6" w:space="1" w:color="auto"/>
      </w:pBdr>
      <w:spacing w:after="400"/>
    </w:pPr>
    <w:rPr>
      <w:rFonts w:ascii="Arial" w:hAnsi="Arial"/>
      <w:b/>
      <w:sz w:val="48"/>
    </w:rPr>
  </w:style>
  <w:style w:type="paragraph" w:customStyle="1" w:styleId="WarrHd">
    <w:name w:val="WarrHd"/>
    <w:next w:val="Normal"/>
    <w:rsid w:val="006A2257"/>
    <w:pPr>
      <w:spacing w:before="200"/>
    </w:pPr>
    <w:rPr>
      <w:rFonts w:ascii="Arial" w:hAnsi="Arial"/>
      <w:b/>
    </w:rPr>
  </w:style>
  <w:style w:type="paragraph" w:styleId="TM3">
    <w:name w:val="toc 3"/>
    <w:basedOn w:val="Normal"/>
    <w:autoRedefine/>
    <w:uiPriority w:val="39"/>
    <w:rsid w:val="00DB6443"/>
    <w:pPr>
      <w:tabs>
        <w:tab w:val="left" w:pos="1440"/>
        <w:tab w:val="left" w:pos="2160"/>
        <w:tab w:val="right" w:leader="dot" w:pos="9360"/>
      </w:tabs>
      <w:spacing w:after="0" w:line="240" w:lineRule="auto"/>
      <w:ind w:left="2160" w:hanging="720"/>
    </w:pPr>
    <w:rPr>
      <w:rFonts w:ascii="Times New Roman" w:eastAsia="Times New Roman" w:hAnsi="Times New Roman"/>
      <w:noProof/>
      <w:sz w:val="20"/>
      <w:szCs w:val="20"/>
    </w:rPr>
  </w:style>
  <w:style w:type="paragraph" w:styleId="TM7">
    <w:name w:val="toc 7"/>
    <w:basedOn w:val="Normal"/>
    <w:next w:val="Normal"/>
    <w:autoRedefine/>
    <w:uiPriority w:val="39"/>
    <w:rsid w:val="006A2257"/>
    <w:pPr>
      <w:tabs>
        <w:tab w:val="left" w:pos="3060"/>
        <w:tab w:val="left" w:pos="5760"/>
        <w:tab w:val="right" w:leader="dot" w:pos="9360"/>
      </w:tabs>
      <w:ind w:left="5760" w:hanging="1440"/>
    </w:pPr>
    <w:rPr>
      <w:noProof/>
    </w:rPr>
  </w:style>
  <w:style w:type="paragraph" w:customStyle="1" w:styleId="TPCopyright">
    <w:name w:val="TPCopyright"/>
    <w:rsid w:val="006A2257"/>
    <w:pPr>
      <w:spacing w:before="4500"/>
      <w:jc w:val="center"/>
    </w:pPr>
    <w:rPr>
      <w:rFonts w:ascii="Arial" w:hAnsi="Arial"/>
      <w:sz w:val="18"/>
    </w:rPr>
  </w:style>
  <w:style w:type="paragraph" w:styleId="TM8">
    <w:name w:val="toc 8"/>
    <w:basedOn w:val="Normal"/>
    <w:next w:val="Normal"/>
    <w:autoRedefine/>
    <w:uiPriority w:val="39"/>
    <w:rsid w:val="006A2257"/>
    <w:pPr>
      <w:tabs>
        <w:tab w:val="left" w:pos="3060"/>
        <w:tab w:val="left" w:pos="5760"/>
        <w:tab w:val="right" w:leader="dot" w:pos="9360"/>
      </w:tabs>
      <w:ind w:left="5760" w:hanging="1440"/>
    </w:pPr>
    <w:rPr>
      <w:noProof/>
    </w:rPr>
  </w:style>
  <w:style w:type="paragraph" w:customStyle="1" w:styleId="ListHyphen">
    <w:name w:val="List:Hyphen"/>
    <w:basedOn w:val="Body"/>
    <w:rsid w:val="006A2257"/>
    <w:pPr>
      <w:tabs>
        <w:tab w:val="num" w:pos="1800"/>
      </w:tabs>
      <w:spacing w:before="100"/>
      <w:ind w:left="1800" w:hanging="360"/>
    </w:pPr>
  </w:style>
  <w:style w:type="paragraph" w:customStyle="1" w:styleId="FigureCaption">
    <w:name w:val="Figure Caption"/>
    <w:next w:val="Body"/>
    <w:rsid w:val="006A2257"/>
    <w:pPr>
      <w:widowControl w:val="0"/>
      <w:spacing w:before="40" w:after="80"/>
      <w:jc w:val="center"/>
    </w:pPr>
    <w:rPr>
      <w:rFonts w:ascii="Arial" w:hAnsi="Arial"/>
      <w:color w:val="000000"/>
      <w:sz w:val="18"/>
    </w:rPr>
  </w:style>
  <w:style w:type="paragraph" w:customStyle="1" w:styleId="TableCaption">
    <w:name w:val="Table Caption"/>
    <w:rsid w:val="006A2257"/>
    <w:pPr>
      <w:keepNext/>
      <w:keepLines/>
      <w:widowControl w:val="0"/>
      <w:spacing w:before="240" w:after="80"/>
      <w:jc w:val="center"/>
    </w:pPr>
    <w:rPr>
      <w:rFonts w:ascii="Arial" w:hAnsi="Arial"/>
      <w:sz w:val="18"/>
    </w:rPr>
  </w:style>
  <w:style w:type="character" w:customStyle="1" w:styleId="monospace">
    <w:name w:val="monospace"/>
    <w:rsid w:val="006A2257"/>
    <w:rPr>
      <w:rFonts w:ascii="Courier New" w:hAnsi="Courier New" w:cs="Times New Roman"/>
      <w:sz w:val="18"/>
    </w:rPr>
  </w:style>
  <w:style w:type="paragraph" w:customStyle="1" w:styleId="Subhead1">
    <w:name w:val="Subhead1"/>
    <w:basedOn w:val="Normal"/>
    <w:rsid w:val="006A2257"/>
    <w:pPr>
      <w:keepNext/>
      <w:spacing w:before="120" w:after="120"/>
      <w:ind w:left="720"/>
    </w:pPr>
    <w:rPr>
      <w:rFonts w:ascii="Arial" w:hAnsi="Arial" w:cs="Arial"/>
      <w:b/>
      <w:noProof/>
      <w:szCs w:val="20"/>
    </w:rPr>
  </w:style>
  <w:style w:type="paragraph" w:customStyle="1" w:styleId="Subhead2">
    <w:name w:val="Subhead2"/>
    <w:basedOn w:val="Subhead1"/>
    <w:rsid w:val="006A2257"/>
    <w:pPr>
      <w:ind w:left="1440"/>
    </w:pPr>
  </w:style>
  <w:style w:type="paragraph" w:customStyle="1" w:styleId="Codenosp">
    <w:name w:val="Code(nosp)"/>
    <w:basedOn w:val="Code1nosp"/>
    <w:rsid w:val="006A2257"/>
    <w:pPr>
      <w:ind w:left="0"/>
    </w:pPr>
  </w:style>
  <w:style w:type="paragraph" w:customStyle="1" w:styleId="ListNumber">
    <w:name w:val="List:Number"/>
    <w:rsid w:val="006A2257"/>
    <w:pPr>
      <w:tabs>
        <w:tab w:val="num" w:pos="1080"/>
      </w:tabs>
      <w:spacing w:before="100"/>
      <w:ind w:left="1080" w:hanging="360"/>
    </w:pPr>
  </w:style>
  <w:style w:type="paragraph" w:customStyle="1" w:styleId="ListNumber2">
    <w:name w:val="List:Number2"/>
    <w:rsid w:val="006A2257"/>
    <w:pPr>
      <w:spacing w:before="100"/>
    </w:pPr>
  </w:style>
  <w:style w:type="paragraph" w:customStyle="1" w:styleId="ListNumber3">
    <w:name w:val="List:Number3"/>
    <w:basedOn w:val="Body"/>
    <w:rsid w:val="00DB6443"/>
    <w:pPr>
      <w:numPr>
        <w:numId w:val="8"/>
      </w:numPr>
      <w:spacing w:before="100"/>
    </w:pPr>
  </w:style>
  <w:style w:type="paragraph" w:customStyle="1" w:styleId="ListBullet">
    <w:name w:val="List:Bullet"/>
    <w:rsid w:val="00DB6443"/>
    <w:pPr>
      <w:widowControl w:val="0"/>
      <w:numPr>
        <w:numId w:val="7"/>
      </w:numPr>
      <w:spacing w:before="100"/>
    </w:pPr>
    <w:rPr>
      <w:color w:val="000000"/>
    </w:rPr>
  </w:style>
  <w:style w:type="paragraph" w:customStyle="1" w:styleId="TableCell">
    <w:name w:val="Table Cell"/>
    <w:rsid w:val="006A2257"/>
    <w:pPr>
      <w:widowControl w:val="0"/>
      <w:spacing w:before="40" w:after="40"/>
      <w:ind w:right="-144"/>
    </w:pPr>
    <w:rPr>
      <w:color w:val="000000"/>
    </w:rPr>
  </w:style>
  <w:style w:type="paragraph" w:customStyle="1" w:styleId="TableCellCourierNew">
    <w:name w:val="Table Cell CourierNew"/>
    <w:basedOn w:val="TableCell"/>
    <w:rsid w:val="006A2257"/>
    <w:rPr>
      <w:rFonts w:ascii="Courier New" w:hAnsi="Courier New"/>
      <w:sz w:val="18"/>
    </w:rPr>
  </w:style>
  <w:style w:type="paragraph" w:customStyle="1" w:styleId="TableCellCourierNewCentered">
    <w:name w:val="Table Cell CourierNew Centered"/>
    <w:basedOn w:val="TableCellCourierNew"/>
    <w:rsid w:val="006A2257"/>
    <w:pPr>
      <w:jc w:val="center"/>
    </w:pPr>
  </w:style>
  <w:style w:type="character" w:customStyle="1" w:styleId="Bold">
    <w:name w:val="Bold"/>
    <w:rsid w:val="006A2257"/>
    <w:rPr>
      <w:b/>
    </w:rPr>
  </w:style>
  <w:style w:type="character" w:customStyle="1" w:styleId="Italic">
    <w:name w:val="Italic"/>
    <w:rsid w:val="006A2257"/>
    <w:rPr>
      <w:i/>
    </w:rPr>
  </w:style>
  <w:style w:type="paragraph" w:customStyle="1" w:styleId="ListBullet3">
    <w:name w:val="List:Bullet3"/>
    <w:basedOn w:val="ListBullet"/>
    <w:rsid w:val="00DB6443"/>
    <w:pPr>
      <w:numPr>
        <w:numId w:val="6"/>
      </w:numPr>
    </w:pPr>
  </w:style>
  <w:style w:type="paragraph" w:customStyle="1" w:styleId="ListBullet2">
    <w:name w:val="List:Bullet2"/>
    <w:basedOn w:val="ListBullet"/>
    <w:rsid w:val="00DB6443"/>
    <w:pPr>
      <w:numPr>
        <w:numId w:val="9"/>
      </w:numPr>
    </w:pPr>
  </w:style>
  <w:style w:type="paragraph" w:customStyle="1" w:styleId="TableCellCentered">
    <w:name w:val="Table Cell Centered"/>
    <w:basedOn w:val="TableCell"/>
    <w:rsid w:val="006A2257"/>
    <w:pPr>
      <w:jc w:val="center"/>
    </w:pPr>
  </w:style>
  <w:style w:type="character" w:styleId="Lienhypertextesuivivisit">
    <w:name w:val="FollowedHyperlink"/>
    <w:rsid w:val="006A2257"/>
    <w:rPr>
      <w:rFonts w:cs="Times New Roman"/>
      <w:color w:val="800080"/>
      <w:u w:val="single"/>
    </w:rPr>
  </w:style>
  <w:style w:type="paragraph" w:customStyle="1" w:styleId="AttrFuncSubheading">
    <w:name w:val="Attr+Func Subheading"/>
    <w:basedOn w:val="Body"/>
    <w:next w:val="Body"/>
    <w:rsid w:val="006A2257"/>
    <w:pPr>
      <w:keepNext/>
      <w:spacing w:before="280" w:after="60"/>
      <w:ind w:left="0"/>
    </w:pPr>
    <w:rPr>
      <w:rFonts w:ascii="Arial" w:hAnsi="Arial"/>
      <w:b/>
      <w:color w:val="000000"/>
    </w:rPr>
  </w:style>
  <w:style w:type="paragraph" w:customStyle="1" w:styleId="AttrFuncHeading">
    <w:name w:val="Attr+Func Heading"/>
    <w:basedOn w:val="Titre2"/>
    <w:rsid w:val="006A2257"/>
    <w:pPr>
      <w:pageBreakBefore/>
      <w:numPr>
        <w:ilvl w:val="0"/>
        <w:numId w:val="0"/>
      </w:numPr>
      <w:spacing w:before="0" w:after="240"/>
    </w:pPr>
    <w:rPr>
      <w:szCs w:val="20"/>
    </w:rPr>
  </w:style>
  <w:style w:type="character" w:styleId="Lienhypertexte">
    <w:name w:val="Hyperlink"/>
    <w:uiPriority w:val="99"/>
    <w:rsid w:val="006A2257"/>
    <w:rPr>
      <w:rFonts w:cs="Times New Roman"/>
      <w:color w:val="0000FF"/>
      <w:u w:val="single"/>
    </w:rPr>
  </w:style>
  <w:style w:type="paragraph" w:styleId="En-tte">
    <w:name w:val="header"/>
    <w:basedOn w:val="Normal"/>
    <w:link w:val="En-tteCar"/>
    <w:rsid w:val="006A2257"/>
    <w:pPr>
      <w:tabs>
        <w:tab w:val="center" w:pos="4320"/>
        <w:tab w:val="right" w:pos="8640"/>
      </w:tabs>
    </w:pPr>
  </w:style>
  <w:style w:type="character" w:customStyle="1" w:styleId="En-tteCar">
    <w:name w:val="En-tête Car"/>
    <w:link w:val="En-tte"/>
    <w:uiPriority w:val="99"/>
    <w:semiHidden/>
    <w:rsid w:val="002B6FA7"/>
    <w:rPr>
      <w:sz w:val="24"/>
      <w:szCs w:val="24"/>
    </w:rPr>
  </w:style>
  <w:style w:type="paragraph" w:customStyle="1" w:styleId="Tablecell0">
    <w:name w:val="Table cell"/>
    <w:rsid w:val="006A2257"/>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6A2257"/>
    <w:pPr>
      <w:ind w:left="0"/>
    </w:pPr>
  </w:style>
  <w:style w:type="paragraph" w:customStyle="1" w:styleId="IOComponent">
    <w:name w:val="IO Component"/>
    <w:basedOn w:val="Normal"/>
    <w:rsid w:val="00DB6443"/>
    <w:pPr>
      <w:spacing w:after="0" w:line="240" w:lineRule="auto"/>
      <w:ind w:left="1800" w:hanging="360"/>
    </w:pPr>
    <w:rPr>
      <w:rFonts w:ascii="Times New Roman" w:eastAsia="Times New Roman" w:hAnsi="Times New Roman"/>
      <w:color w:val="FF0000"/>
      <w:szCs w:val="20"/>
    </w:rPr>
  </w:style>
  <w:style w:type="paragraph" w:customStyle="1" w:styleId="Heading3nobreak">
    <w:name w:val="Heading 3 nobreak"/>
    <w:basedOn w:val="Titre3"/>
    <w:next w:val="Body"/>
    <w:rsid w:val="006A2257"/>
    <w:pPr>
      <w:numPr>
        <w:ilvl w:val="0"/>
        <w:numId w:val="0"/>
      </w:numPr>
      <w:tabs>
        <w:tab w:val="num" w:pos="360"/>
      </w:tabs>
      <w:ind w:left="360" w:hanging="360"/>
    </w:pPr>
    <w:rPr>
      <w:szCs w:val="20"/>
    </w:rPr>
  </w:style>
  <w:style w:type="paragraph" w:styleId="Textedebulles">
    <w:name w:val="Balloon Text"/>
    <w:basedOn w:val="Normal"/>
    <w:link w:val="TextedebullesCar"/>
    <w:semiHidden/>
    <w:rsid w:val="006A2257"/>
    <w:rPr>
      <w:rFonts w:ascii="Tahoma" w:hAnsi="Tahoma" w:cs="Tms Rmn"/>
      <w:sz w:val="16"/>
      <w:szCs w:val="16"/>
    </w:rPr>
  </w:style>
  <w:style w:type="character" w:customStyle="1" w:styleId="TextedebullesCar">
    <w:name w:val="Texte de bulles Car"/>
    <w:link w:val="Textedebulles"/>
    <w:uiPriority w:val="99"/>
    <w:semiHidden/>
    <w:rsid w:val="002B6FA7"/>
    <w:rPr>
      <w:sz w:val="0"/>
      <w:szCs w:val="0"/>
    </w:rPr>
  </w:style>
  <w:style w:type="paragraph" w:customStyle="1" w:styleId="ZBody">
    <w:name w:val="ZBody"/>
    <w:basedOn w:val="ListNumber"/>
    <w:rsid w:val="00DB6443"/>
    <w:pPr>
      <w:tabs>
        <w:tab w:val="clear" w:pos="1080"/>
      </w:tabs>
    </w:pPr>
  </w:style>
  <w:style w:type="paragraph" w:customStyle="1" w:styleId="Chapter">
    <w:name w:val="Chapter #"/>
    <w:rsid w:val="006A2257"/>
    <w:pPr>
      <w:widowControl w:val="0"/>
      <w:spacing w:line="560" w:lineRule="exact"/>
    </w:pPr>
    <w:rPr>
      <w:rFonts w:ascii="Helvetica" w:hAnsi="Helvetica"/>
      <w:b/>
      <w:color w:val="000000"/>
      <w:sz w:val="48"/>
    </w:rPr>
  </w:style>
  <w:style w:type="paragraph" w:customStyle="1" w:styleId="ChapterTitleSpacer">
    <w:name w:val="Chapter Title Spacer"/>
    <w:rsid w:val="006A2257"/>
    <w:pPr>
      <w:widowControl w:val="0"/>
      <w:spacing w:line="560" w:lineRule="exact"/>
    </w:pPr>
    <w:rPr>
      <w:rFonts w:ascii="Helvetica" w:hAnsi="Helvetica"/>
      <w:b/>
      <w:color w:val="000000"/>
      <w:sz w:val="48"/>
    </w:rPr>
  </w:style>
  <w:style w:type="paragraph" w:customStyle="1" w:styleId="Figurecaption0">
    <w:name w:val="Figure caption"/>
    <w:next w:val="Body"/>
    <w:autoRedefine/>
    <w:rsid w:val="006A2257"/>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6A2257"/>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DB6443"/>
    <w:pPr>
      <w:widowControl w:val="0"/>
      <w:spacing w:before="100" w:line="280" w:lineRule="exact"/>
      <w:ind w:left="1080" w:hanging="360"/>
    </w:pPr>
    <w:rPr>
      <w:rFonts w:ascii="Times" w:hAnsi="Times"/>
      <w:color w:val="000000"/>
      <w:spacing w:val="5"/>
    </w:rPr>
  </w:style>
  <w:style w:type="paragraph" w:customStyle="1" w:styleId="MFirstfooter">
    <w:name w:val="M:First footer"/>
    <w:rsid w:val="006A2257"/>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6A2257"/>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6A2257"/>
    <w:pPr>
      <w:spacing w:before="180"/>
    </w:pPr>
    <w:rPr>
      <w:rFonts w:ascii="Helvetica" w:hAnsi="Helvetica"/>
      <w:b/>
      <w:sz w:val="18"/>
    </w:rPr>
  </w:style>
  <w:style w:type="paragraph" w:customStyle="1" w:styleId="VIF2-collist">
    <w:name w:val="VI/F:2-col list"/>
    <w:basedOn w:val="Normal"/>
    <w:rsid w:val="006A2257"/>
    <w:pPr>
      <w:tabs>
        <w:tab w:val="left" w:pos="2520"/>
      </w:tabs>
      <w:spacing w:before="200" w:line="240" w:lineRule="exact"/>
      <w:ind w:left="2520" w:hanging="1800"/>
    </w:pPr>
    <w:rPr>
      <w:rFonts w:ascii="Times" w:hAnsi="Times"/>
    </w:rPr>
  </w:style>
  <w:style w:type="paragraph" w:customStyle="1" w:styleId="VIF2-collistnosp">
    <w:name w:val="VI/F:2-col list (nosp)"/>
    <w:rsid w:val="006A2257"/>
    <w:pPr>
      <w:tabs>
        <w:tab w:val="left" w:pos="2520"/>
      </w:tabs>
      <w:spacing w:line="240" w:lineRule="exact"/>
      <w:ind w:left="2520" w:hanging="1800"/>
    </w:pPr>
    <w:rPr>
      <w:rFonts w:ascii="Times" w:hAnsi="Times"/>
    </w:rPr>
  </w:style>
  <w:style w:type="paragraph" w:customStyle="1" w:styleId="VIFBody">
    <w:name w:val="VI/F:Body"/>
    <w:rsid w:val="006A2257"/>
    <w:pPr>
      <w:spacing w:before="200" w:line="240" w:lineRule="exact"/>
      <w:ind w:left="720"/>
    </w:pPr>
    <w:rPr>
      <w:rFonts w:ascii="Times" w:hAnsi="Times"/>
    </w:rPr>
  </w:style>
  <w:style w:type="paragraph" w:customStyle="1" w:styleId="VIFBody1">
    <w:name w:val="VI/F:Body1"/>
    <w:basedOn w:val="VIFBody"/>
    <w:next w:val="VIFBody"/>
    <w:rsid w:val="006A2257"/>
    <w:pPr>
      <w:spacing w:before="0"/>
    </w:pPr>
  </w:style>
  <w:style w:type="paragraph" w:customStyle="1" w:styleId="VIFCode1">
    <w:name w:val="VI/F:Code1"/>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6A2257"/>
    <w:pPr>
      <w:spacing w:before="0"/>
    </w:pPr>
  </w:style>
  <w:style w:type="paragraph" w:customStyle="1" w:styleId="VIFCode2">
    <w:name w:val="VI/F:Code2"/>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6A2257"/>
    <w:pPr>
      <w:spacing w:before="0"/>
    </w:pPr>
  </w:style>
  <w:style w:type="paragraph" w:customStyle="1" w:styleId="VIFCode3">
    <w:name w:val="VI/F:Code3"/>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6A2257"/>
    <w:pPr>
      <w:spacing w:before="0"/>
    </w:pPr>
  </w:style>
  <w:style w:type="paragraph" w:customStyle="1" w:styleId="VIFListBullet">
    <w:name w:val="VI/F:ListBullet"/>
    <w:rsid w:val="00DB6443"/>
    <w:pPr>
      <w:spacing w:before="80" w:line="240" w:lineRule="atLeast"/>
      <w:ind w:left="1080" w:hanging="360"/>
    </w:pPr>
    <w:rPr>
      <w:rFonts w:ascii="Times" w:hAnsi="Times"/>
    </w:rPr>
  </w:style>
  <w:style w:type="paragraph" w:customStyle="1" w:styleId="VIFListBullet1">
    <w:name w:val="VI/F:ListBullet1"/>
    <w:basedOn w:val="VIFListBullet"/>
    <w:rsid w:val="006A2257"/>
    <w:pPr>
      <w:ind w:left="1440"/>
    </w:pPr>
  </w:style>
  <w:style w:type="paragraph" w:customStyle="1" w:styleId="TPAddressInfo">
    <w:name w:val="TPAddress Info"/>
    <w:rsid w:val="006A2257"/>
    <w:pPr>
      <w:ind w:left="720"/>
    </w:pPr>
    <w:rPr>
      <w:rFonts w:ascii="Times" w:hAnsi="Times"/>
    </w:rPr>
  </w:style>
  <w:style w:type="paragraph" w:customStyle="1" w:styleId="WarrPara">
    <w:name w:val="WarrPara"/>
    <w:rsid w:val="006A2257"/>
    <w:pPr>
      <w:spacing w:before="60" w:line="140" w:lineRule="exact"/>
      <w:ind w:left="1166"/>
    </w:pPr>
    <w:rPr>
      <w:rFonts w:ascii="Times" w:hAnsi="Times"/>
      <w:sz w:val="14"/>
    </w:rPr>
  </w:style>
  <w:style w:type="paragraph" w:customStyle="1" w:styleId="FunctionPrototype">
    <w:name w:val="Function Prototype"/>
    <w:basedOn w:val="Code1"/>
    <w:next w:val="Body1"/>
    <w:rsid w:val="006A2257"/>
    <w:pPr>
      <w:tabs>
        <w:tab w:val="clear" w:pos="2880"/>
      </w:tabs>
      <w:ind w:left="3600" w:hanging="2880"/>
    </w:pPr>
  </w:style>
  <w:style w:type="paragraph" w:customStyle="1" w:styleId="Chaptertitle0">
    <w:name w:val="Chapter title"/>
    <w:rsid w:val="006A2257"/>
    <w:pPr>
      <w:spacing w:before="360"/>
    </w:pPr>
    <w:rPr>
      <w:rFonts w:ascii="Helvetica" w:hAnsi="Helvetica"/>
      <w:b/>
      <w:sz w:val="48"/>
    </w:rPr>
  </w:style>
  <w:style w:type="paragraph" w:customStyle="1" w:styleId="Style">
    <w:name w:val="Style"/>
    <w:rsid w:val="006A2257"/>
    <w:pPr>
      <w:widowControl w:val="0"/>
    </w:pPr>
    <w:rPr>
      <w:sz w:val="24"/>
    </w:rPr>
  </w:style>
  <w:style w:type="character" w:customStyle="1" w:styleId="IviFunctionName">
    <w:name w:val="IviFunctionName"/>
    <w:rsid w:val="006A2257"/>
    <w:rPr>
      <w:rFonts w:ascii="Courier New" w:hAnsi="Courier New" w:cs="Times New Roman"/>
      <w:noProof/>
      <w:sz w:val="18"/>
    </w:rPr>
  </w:style>
  <w:style w:type="character" w:customStyle="1" w:styleId="NormalCharacter">
    <w:name w:val="Normal Character"/>
    <w:rsid w:val="006A2257"/>
    <w:rPr>
      <w:rFonts w:cs="Times New Roman"/>
    </w:rPr>
  </w:style>
  <w:style w:type="paragraph" w:customStyle="1" w:styleId="NCWText">
    <w:name w:val="NCW Text"/>
    <w:rsid w:val="006A2257"/>
    <w:pPr>
      <w:spacing w:before="80" w:after="80" w:line="240" w:lineRule="atLeast"/>
    </w:pPr>
    <w:rPr>
      <w:rFonts w:ascii="Times" w:hAnsi="Times"/>
      <w:b/>
      <w:i/>
    </w:rPr>
  </w:style>
  <w:style w:type="paragraph" w:customStyle="1" w:styleId="NCWHead">
    <w:name w:val="NCW Head"/>
    <w:rsid w:val="006A2257"/>
    <w:pPr>
      <w:spacing w:before="80" w:after="80" w:line="240" w:lineRule="atLeast"/>
    </w:pPr>
    <w:rPr>
      <w:rFonts w:ascii="Times" w:hAnsi="Times"/>
      <w:b/>
    </w:rPr>
  </w:style>
  <w:style w:type="paragraph" w:customStyle="1" w:styleId="NCWIcon">
    <w:name w:val="NCW Icon"/>
    <w:rsid w:val="006A2257"/>
    <w:pPr>
      <w:spacing w:before="80" w:line="240" w:lineRule="atLeast"/>
    </w:pPr>
    <w:rPr>
      <w:rFonts w:ascii="Times" w:hAnsi="Times"/>
    </w:rPr>
  </w:style>
  <w:style w:type="paragraph" w:styleId="Listepuces2">
    <w:name w:val="List Bullet 2"/>
    <w:basedOn w:val="Normal"/>
    <w:rsid w:val="00DB6443"/>
    <w:pPr>
      <w:tabs>
        <w:tab w:val="left" w:pos="720"/>
      </w:tabs>
      <w:spacing w:after="0" w:line="240" w:lineRule="auto"/>
      <w:ind w:left="720" w:hanging="360"/>
    </w:pPr>
    <w:rPr>
      <w:rFonts w:ascii="Times New Roman" w:eastAsia="Times New Roman" w:hAnsi="Times New Roman"/>
      <w:sz w:val="24"/>
      <w:szCs w:val="24"/>
    </w:rPr>
  </w:style>
  <w:style w:type="paragraph" w:styleId="Lgende">
    <w:name w:val="caption"/>
    <w:basedOn w:val="Normal"/>
    <w:next w:val="Normal"/>
    <w:qFormat/>
    <w:rsid w:val="006A2257"/>
    <w:pPr>
      <w:spacing w:before="120" w:after="120"/>
    </w:pPr>
    <w:rPr>
      <w:b/>
    </w:rPr>
  </w:style>
  <w:style w:type="paragraph" w:styleId="Textebrut">
    <w:name w:val="Plain Text"/>
    <w:basedOn w:val="Normal"/>
    <w:link w:val="TextebrutCar"/>
    <w:rsid w:val="006A2257"/>
    <w:rPr>
      <w:rFonts w:ascii="Courier New" w:hAnsi="Courier New"/>
    </w:rPr>
  </w:style>
  <w:style w:type="character" w:customStyle="1" w:styleId="TextebrutCar">
    <w:name w:val="Texte brut Car"/>
    <w:link w:val="Textebrut"/>
    <w:uiPriority w:val="99"/>
    <w:semiHidden/>
    <w:rsid w:val="002B6FA7"/>
    <w:rPr>
      <w:rFonts w:ascii="Courier New" w:hAnsi="Courier New" w:cs="Courier New"/>
      <w:sz w:val="20"/>
      <w:szCs w:val="20"/>
    </w:rPr>
  </w:style>
  <w:style w:type="paragraph" w:customStyle="1" w:styleId="TPLine">
    <w:name w:val="TPLine"/>
    <w:rsid w:val="006A2257"/>
    <w:pPr>
      <w:tabs>
        <w:tab w:val="right" w:leader="underscore" w:pos="4870"/>
      </w:tabs>
    </w:pPr>
    <w:rPr>
      <w:rFonts w:ascii="Helvetica Condensed" w:hAnsi="Helvetica Condensed"/>
      <w:sz w:val="18"/>
    </w:rPr>
  </w:style>
  <w:style w:type="paragraph" w:customStyle="1" w:styleId="AddressInfo">
    <w:name w:val="Address Info"/>
    <w:basedOn w:val="Normal"/>
    <w:rsid w:val="006A2257"/>
    <w:pPr>
      <w:ind w:left="720"/>
    </w:pPr>
    <w:rPr>
      <w:rFonts w:ascii="Times" w:hAnsi="Times"/>
    </w:rPr>
  </w:style>
  <w:style w:type="character" w:customStyle="1" w:styleId="Courier">
    <w:name w:val="Courier"/>
    <w:rsid w:val="006A2257"/>
    <w:rPr>
      <w:rFonts w:ascii="Courier" w:hAnsi="Courier" w:cs="Times New Roman"/>
      <w:sz w:val="18"/>
    </w:rPr>
  </w:style>
  <w:style w:type="paragraph" w:customStyle="1" w:styleId="norm">
    <w:name w:val="norm"/>
    <w:basedOn w:val="Body1"/>
    <w:rsid w:val="006A2257"/>
  </w:style>
  <w:style w:type="character" w:styleId="Numrodepage">
    <w:name w:val="page number"/>
    <w:rsid w:val="006A2257"/>
    <w:rPr>
      <w:rFonts w:cs="Times New Roman"/>
    </w:rPr>
  </w:style>
  <w:style w:type="paragraph" w:customStyle="1" w:styleId="tablecel">
    <w:name w:val="table cel"/>
    <w:basedOn w:val="Normal"/>
    <w:rsid w:val="006A2257"/>
    <w:pPr>
      <w:keepNext/>
      <w:keepLines/>
      <w:spacing w:before="40" w:after="40"/>
    </w:pPr>
  </w:style>
  <w:style w:type="paragraph" w:customStyle="1" w:styleId="heading2">
    <w:name w:val="heading2"/>
    <w:basedOn w:val="Body1"/>
    <w:rsid w:val="006A2257"/>
  </w:style>
  <w:style w:type="paragraph" w:customStyle="1" w:styleId="Times">
    <w:name w:val="Times"/>
    <w:basedOn w:val="Tablecell0"/>
    <w:rsid w:val="006A2257"/>
    <w:pPr>
      <w:tabs>
        <w:tab w:val="clear" w:pos="279"/>
        <w:tab w:val="clear" w:pos="639"/>
        <w:tab w:val="clear" w:pos="999"/>
      </w:tabs>
    </w:pPr>
    <w:rPr>
      <w:rFonts w:ascii="Courier New" w:hAnsi="Courier New"/>
      <w:sz w:val="18"/>
    </w:rPr>
  </w:style>
  <w:style w:type="paragraph" w:customStyle="1" w:styleId="n">
    <w:name w:val="n"/>
    <w:basedOn w:val="Titre2"/>
    <w:rsid w:val="006A2257"/>
    <w:pPr>
      <w:numPr>
        <w:ilvl w:val="0"/>
        <w:numId w:val="0"/>
      </w:numPr>
      <w:outlineLvl w:val="9"/>
    </w:pPr>
  </w:style>
  <w:style w:type="paragraph" w:customStyle="1" w:styleId="Note">
    <w:name w:val="Note"/>
    <w:basedOn w:val="Normal"/>
    <w:rsid w:val="006A2257"/>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6A2257"/>
    <w:pPr>
      <w:spacing w:line="240" w:lineRule="atLeast"/>
      <w:jc w:val="center"/>
    </w:pPr>
  </w:style>
  <w:style w:type="paragraph" w:customStyle="1" w:styleId="Level3Head">
    <w:name w:val="Level 3 Head"/>
    <w:basedOn w:val="Normal"/>
    <w:next w:val="Body1"/>
    <w:rsid w:val="00DB6443"/>
    <w:pPr>
      <w:spacing w:before="280" w:after="60" w:line="240" w:lineRule="auto"/>
    </w:pPr>
    <w:rPr>
      <w:rFonts w:ascii="Helvetica" w:eastAsia="Times New Roman" w:hAnsi="Helvetica"/>
      <w:sz w:val="24"/>
      <w:szCs w:val="24"/>
    </w:rPr>
  </w:style>
  <w:style w:type="paragraph" w:customStyle="1" w:styleId="Tablecell-C">
    <w:name w:val="Table cell-C"/>
    <w:basedOn w:val="Normal"/>
    <w:rsid w:val="006A2257"/>
    <w:pPr>
      <w:spacing w:before="40" w:after="40" w:line="240" w:lineRule="atLeast"/>
      <w:jc w:val="center"/>
    </w:pPr>
    <w:rPr>
      <w:rFonts w:ascii="Times" w:hAnsi="Times"/>
    </w:rPr>
  </w:style>
  <w:style w:type="paragraph" w:styleId="Retraitcorpsdetexte">
    <w:name w:val="Body Text Indent"/>
    <w:basedOn w:val="Normal"/>
    <w:link w:val="RetraitcorpsdetexteCar"/>
    <w:rsid w:val="006A2257"/>
    <w:pPr>
      <w:ind w:left="360"/>
    </w:pPr>
  </w:style>
  <w:style w:type="character" w:customStyle="1" w:styleId="RetraitcorpsdetexteCar">
    <w:name w:val="Retrait corps de texte Car"/>
    <w:link w:val="Retraitcorpsdetexte"/>
    <w:uiPriority w:val="99"/>
    <w:semiHidden/>
    <w:rsid w:val="002B6FA7"/>
    <w:rPr>
      <w:sz w:val="24"/>
      <w:szCs w:val="24"/>
    </w:rPr>
  </w:style>
  <w:style w:type="paragraph" w:customStyle="1" w:styleId="heading4">
    <w:name w:val="heading4"/>
    <w:basedOn w:val="Normal"/>
    <w:rsid w:val="006A2257"/>
  </w:style>
  <w:style w:type="paragraph" w:customStyle="1" w:styleId="AnnotRef">
    <w:name w:val="Annot Ref"/>
    <w:basedOn w:val="Normal"/>
    <w:rsid w:val="006A2257"/>
    <w:rPr>
      <w:noProof/>
      <w:sz w:val="16"/>
    </w:rPr>
  </w:style>
  <w:style w:type="paragraph" w:customStyle="1" w:styleId="AnnotText">
    <w:name w:val="Annot Text"/>
    <w:basedOn w:val="Normal"/>
    <w:rsid w:val="006A2257"/>
    <w:rPr>
      <w:noProof/>
    </w:rPr>
  </w:style>
  <w:style w:type="paragraph" w:customStyle="1" w:styleId="TOC31">
    <w:name w:val="TOC 31"/>
    <w:basedOn w:val="Normal"/>
    <w:uiPriority w:val="99"/>
    <w:rsid w:val="006A2257"/>
    <w:pPr>
      <w:tabs>
        <w:tab w:val="left" w:pos="7920"/>
        <w:tab w:val="left" w:leader="dot" w:pos="8280"/>
        <w:tab w:val="right" w:leader="dot" w:pos="8640"/>
      </w:tabs>
      <w:ind w:left="1440" w:right="720"/>
    </w:pPr>
    <w:rPr>
      <w:noProof/>
    </w:rPr>
  </w:style>
  <w:style w:type="paragraph" w:customStyle="1" w:styleId="TOC21">
    <w:name w:val="TOC 21"/>
    <w:basedOn w:val="Normal"/>
    <w:uiPriority w:val="99"/>
    <w:rsid w:val="006A2257"/>
    <w:pPr>
      <w:tabs>
        <w:tab w:val="left" w:pos="7920"/>
        <w:tab w:val="left" w:leader="dot" w:pos="8280"/>
        <w:tab w:val="right" w:leader="dot" w:pos="8640"/>
      </w:tabs>
      <w:ind w:left="720" w:right="720"/>
    </w:pPr>
    <w:rPr>
      <w:noProof/>
    </w:rPr>
  </w:style>
  <w:style w:type="paragraph" w:customStyle="1" w:styleId="TOC11">
    <w:name w:val="TOC 11"/>
    <w:basedOn w:val="Normal"/>
    <w:uiPriority w:val="99"/>
    <w:rsid w:val="006A2257"/>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6A2257"/>
    <w:rPr>
      <w:noProof/>
    </w:rPr>
  </w:style>
  <w:style w:type="paragraph" w:customStyle="1" w:styleId="Rule">
    <w:name w:val="Rule"/>
    <w:basedOn w:val="Normal"/>
    <w:rsid w:val="006A2257"/>
    <w:pPr>
      <w:spacing w:before="120"/>
    </w:pPr>
    <w:rPr>
      <w:noProof/>
    </w:rPr>
  </w:style>
  <w:style w:type="paragraph" w:customStyle="1" w:styleId="Recommendation">
    <w:name w:val="Recommendation"/>
    <w:basedOn w:val="Normal"/>
    <w:rsid w:val="006A2257"/>
    <w:pPr>
      <w:spacing w:before="120"/>
    </w:pPr>
    <w:rPr>
      <w:noProof/>
    </w:rPr>
  </w:style>
  <w:style w:type="paragraph" w:customStyle="1" w:styleId="Permission">
    <w:name w:val="Permission"/>
    <w:basedOn w:val="Normal"/>
    <w:rsid w:val="006A2257"/>
    <w:pPr>
      <w:spacing w:before="120"/>
    </w:pPr>
    <w:rPr>
      <w:noProof/>
    </w:rPr>
  </w:style>
  <w:style w:type="paragraph" w:customStyle="1" w:styleId="Sectiontitle">
    <w:name w:val="Section title"/>
    <w:basedOn w:val="Normal"/>
    <w:rsid w:val="006A2257"/>
    <w:pPr>
      <w:ind w:right="-720"/>
    </w:pPr>
    <w:rPr>
      <w:b/>
      <w:noProof/>
      <w:sz w:val="28"/>
      <w:u w:val="single"/>
    </w:rPr>
  </w:style>
  <w:style w:type="paragraph" w:customStyle="1" w:styleId="TipText">
    <w:name w:val="Tip Text"/>
    <w:basedOn w:val="TipHead"/>
    <w:rsid w:val="006A2257"/>
    <w:pPr>
      <w:keepNext w:val="0"/>
    </w:pPr>
    <w:rPr>
      <w:b w:val="0"/>
    </w:rPr>
  </w:style>
  <w:style w:type="paragraph" w:customStyle="1" w:styleId="TipHead">
    <w:name w:val="Tip Head"/>
    <w:basedOn w:val="Normal"/>
    <w:next w:val="TipText"/>
    <w:rsid w:val="006A2257"/>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6A2257"/>
    <w:pPr>
      <w:keepNext/>
      <w:spacing w:before="120" w:after="120" w:line="240" w:lineRule="atLeast"/>
      <w:jc w:val="center"/>
    </w:pPr>
    <w:rPr>
      <w:b/>
      <w:noProof/>
      <w:sz w:val="28"/>
    </w:rPr>
  </w:style>
  <w:style w:type="paragraph" w:customStyle="1" w:styleId="bu">
    <w:name w:val="bu"/>
    <w:basedOn w:val="Normal"/>
    <w:rsid w:val="006A2257"/>
    <w:pPr>
      <w:spacing w:before="120" w:after="120" w:line="240" w:lineRule="atLeast"/>
      <w:ind w:left="120" w:hanging="120"/>
    </w:pPr>
    <w:rPr>
      <w:noProof/>
    </w:rPr>
  </w:style>
  <w:style w:type="paragraph" w:customStyle="1" w:styleId="ue">
    <w:name w:val="ue"/>
    <w:basedOn w:val="Normal"/>
    <w:next w:val="Normal"/>
    <w:rsid w:val="006A2257"/>
    <w:pPr>
      <w:spacing w:line="240" w:lineRule="atLeast"/>
      <w:ind w:left="720"/>
    </w:pPr>
    <w:rPr>
      <w:rFonts w:ascii="Helvetica" w:hAnsi="Helvetica"/>
      <w:noProof/>
    </w:rPr>
  </w:style>
  <w:style w:type="paragraph" w:customStyle="1" w:styleId="proc">
    <w:name w:val="proc"/>
    <w:basedOn w:val="bu"/>
    <w:rsid w:val="006A2257"/>
    <w:pPr>
      <w:ind w:left="360" w:hanging="360"/>
    </w:pPr>
  </w:style>
  <w:style w:type="paragraph" w:customStyle="1" w:styleId="ibu">
    <w:name w:val="ibu"/>
    <w:basedOn w:val="bu"/>
    <w:rsid w:val="006A2257"/>
    <w:pPr>
      <w:keepLines/>
      <w:tabs>
        <w:tab w:val="left" w:pos="840"/>
      </w:tabs>
      <w:spacing w:after="86"/>
      <w:ind w:left="835" w:hanging="245"/>
    </w:pPr>
  </w:style>
  <w:style w:type="paragraph" w:customStyle="1" w:styleId="eu">
    <w:name w:val="eu"/>
    <w:basedOn w:val="Normal"/>
    <w:rsid w:val="006A2257"/>
    <w:pPr>
      <w:spacing w:before="120" w:after="80" w:line="240" w:lineRule="atLeast"/>
      <w:ind w:left="1440" w:hanging="720"/>
    </w:pPr>
    <w:rPr>
      <w:rFonts w:ascii="Helvetica" w:hAnsi="Helvetica"/>
      <w:noProof/>
    </w:rPr>
  </w:style>
  <w:style w:type="paragraph" w:customStyle="1" w:styleId="figcap">
    <w:name w:val="figcap"/>
    <w:basedOn w:val="Normal"/>
    <w:next w:val="Normal"/>
    <w:rsid w:val="006A2257"/>
    <w:pPr>
      <w:spacing w:after="120" w:line="480" w:lineRule="atLeast"/>
      <w:ind w:left="720" w:hanging="720"/>
    </w:pPr>
    <w:rPr>
      <w:noProof/>
    </w:rPr>
  </w:style>
  <w:style w:type="paragraph" w:customStyle="1" w:styleId="ack">
    <w:name w:val="ack"/>
    <w:basedOn w:val="Normal"/>
    <w:next w:val="Normal"/>
    <w:rsid w:val="006A2257"/>
    <w:pPr>
      <w:spacing w:line="480" w:lineRule="atLeast"/>
      <w:ind w:left="360"/>
    </w:pPr>
    <w:rPr>
      <w:noProof/>
      <w:sz w:val="16"/>
    </w:rPr>
  </w:style>
  <w:style w:type="paragraph" w:customStyle="1" w:styleId="paragraph">
    <w:name w:val="paragraph"/>
    <w:basedOn w:val="Normal"/>
    <w:rsid w:val="006A2257"/>
    <w:pPr>
      <w:spacing w:after="80" w:line="480" w:lineRule="atLeast"/>
      <w:ind w:firstLine="720"/>
    </w:pPr>
    <w:rPr>
      <w:noProof/>
    </w:rPr>
  </w:style>
  <w:style w:type="paragraph" w:customStyle="1" w:styleId="bt1">
    <w:name w:val="bt1"/>
    <w:basedOn w:val="Normal"/>
    <w:rsid w:val="006A2257"/>
    <w:pPr>
      <w:spacing w:after="120"/>
      <w:ind w:left="180"/>
    </w:pPr>
    <w:rPr>
      <w:noProof/>
    </w:rPr>
  </w:style>
  <w:style w:type="paragraph" w:customStyle="1" w:styleId="bt2">
    <w:name w:val="bt2"/>
    <w:basedOn w:val="Normal"/>
    <w:rsid w:val="006A2257"/>
    <w:pPr>
      <w:spacing w:after="120"/>
      <w:ind w:left="360"/>
    </w:pPr>
    <w:rPr>
      <w:noProof/>
    </w:rPr>
  </w:style>
  <w:style w:type="paragraph" w:customStyle="1" w:styleId="bt3">
    <w:name w:val="bt3"/>
    <w:basedOn w:val="Normal"/>
    <w:rsid w:val="006A2257"/>
    <w:pPr>
      <w:ind w:left="720"/>
    </w:pPr>
    <w:rPr>
      <w:noProof/>
    </w:rPr>
  </w:style>
  <w:style w:type="paragraph" w:customStyle="1" w:styleId="bt4">
    <w:name w:val="bt4"/>
    <w:basedOn w:val="Normal"/>
    <w:rsid w:val="006A2257"/>
    <w:pPr>
      <w:ind w:left="1080"/>
    </w:pPr>
    <w:rPr>
      <w:noProof/>
    </w:rPr>
  </w:style>
  <w:style w:type="paragraph" w:customStyle="1" w:styleId="bt5">
    <w:name w:val="bt5"/>
    <w:basedOn w:val="Normal"/>
    <w:rsid w:val="006A2257"/>
    <w:pPr>
      <w:ind w:left="1440"/>
    </w:pPr>
    <w:rPr>
      <w:noProof/>
    </w:rPr>
  </w:style>
  <w:style w:type="paragraph" w:customStyle="1" w:styleId="bt6">
    <w:name w:val="bt6"/>
    <w:basedOn w:val="Normal"/>
    <w:rsid w:val="006A2257"/>
    <w:pPr>
      <w:ind w:left="1800"/>
    </w:pPr>
    <w:rPr>
      <w:noProof/>
    </w:rPr>
  </w:style>
  <w:style w:type="paragraph" w:customStyle="1" w:styleId="bt7">
    <w:name w:val="bt7"/>
    <w:basedOn w:val="Normal"/>
    <w:rsid w:val="006A2257"/>
    <w:pPr>
      <w:ind w:left="2160"/>
    </w:pPr>
    <w:rPr>
      <w:noProof/>
    </w:rPr>
  </w:style>
  <w:style w:type="paragraph" w:customStyle="1" w:styleId="bt8">
    <w:name w:val="bt8"/>
    <w:basedOn w:val="Normal"/>
    <w:rsid w:val="006A2257"/>
    <w:pPr>
      <w:ind w:left="2520"/>
    </w:pPr>
    <w:rPr>
      <w:noProof/>
    </w:rPr>
  </w:style>
  <w:style w:type="paragraph" w:customStyle="1" w:styleId="bt9">
    <w:name w:val="bt9"/>
    <w:basedOn w:val="Normal"/>
    <w:rsid w:val="006A2257"/>
    <w:pPr>
      <w:ind w:left="2880"/>
    </w:pPr>
    <w:rPr>
      <w:noProof/>
    </w:rPr>
  </w:style>
  <w:style w:type="paragraph" w:customStyle="1" w:styleId="pr">
    <w:name w:val="pr"/>
    <w:basedOn w:val="ibu"/>
    <w:rsid w:val="006A2257"/>
    <w:pPr>
      <w:keepLines w:val="0"/>
      <w:tabs>
        <w:tab w:val="clear" w:pos="840"/>
      </w:tabs>
      <w:spacing w:before="0" w:after="0" w:line="480" w:lineRule="atLeast"/>
      <w:ind w:left="1080" w:hanging="360"/>
    </w:pPr>
  </w:style>
  <w:style w:type="paragraph" w:customStyle="1" w:styleId="tab2right">
    <w:name w:val="tab2right"/>
    <w:basedOn w:val="Normal"/>
    <w:rsid w:val="006A2257"/>
    <w:pPr>
      <w:spacing w:line="240" w:lineRule="atLeast"/>
      <w:jc w:val="center"/>
    </w:pPr>
    <w:rPr>
      <w:noProof/>
    </w:rPr>
  </w:style>
  <w:style w:type="paragraph" w:customStyle="1" w:styleId="RuleText">
    <w:name w:val="RuleText"/>
    <w:basedOn w:val="Rule"/>
    <w:next w:val="Normal"/>
    <w:rsid w:val="00DB6443"/>
    <w:pPr>
      <w:spacing w:before="0" w:after="240" w:line="240" w:lineRule="auto"/>
      <w:ind w:left="1080"/>
    </w:pPr>
    <w:rPr>
      <w:rFonts w:ascii="Times New Roman" w:eastAsia="Times New Roman" w:hAnsi="Times New Roman"/>
      <w:noProof w:val="0"/>
      <w:color w:val="000000"/>
      <w:sz w:val="24"/>
      <w:szCs w:val="24"/>
    </w:rPr>
  </w:style>
  <w:style w:type="paragraph" w:customStyle="1" w:styleId="Section">
    <w:name w:val="Section"/>
    <w:basedOn w:val="Titre1"/>
    <w:rsid w:val="00DB644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6A2257"/>
    <w:rPr>
      <w:rFonts w:ascii="Courier New" w:hAnsi="Courier New" w:cs="Courier New"/>
      <w:sz w:val="18"/>
      <w:szCs w:val="18"/>
    </w:rPr>
  </w:style>
  <w:style w:type="paragraph" w:styleId="Corpsdetexte">
    <w:name w:val="Body Text"/>
    <w:basedOn w:val="Normal"/>
    <w:link w:val="CorpsdetexteCar"/>
    <w:rsid w:val="006A2257"/>
    <w:pPr>
      <w:autoSpaceDE w:val="0"/>
      <w:autoSpaceDN w:val="0"/>
      <w:adjustRightInd w:val="0"/>
    </w:pPr>
  </w:style>
  <w:style w:type="character" w:customStyle="1" w:styleId="CorpsdetexteCar">
    <w:name w:val="Corps de texte Car"/>
    <w:link w:val="Corpsdetexte"/>
    <w:uiPriority w:val="99"/>
    <w:semiHidden/>
    <w:rsid w:val="002B6FA7"/>
    <w:rPr>
      <w:sz w:val="24"/>
      <w:szCs w:val="24"/>
    </w:rPr>
  </w:style>
  <w:style w:type="paragraph" w:customStyle="1" w:styleId="bpdy1">
    <w:name w:val="bpdy1"/>
    <w:basedOn w:val="Normal"/>
    <w:rsid w:val="006A2257"/>
    <w:pPr>
      <w:autoSpaceDE w:val="0"/>
      <w:autoSpaceDN w:val="0"/>
      <w:adjustRightInd w:val="0"/>
    </w:pPr>
  </w:style>
  <w:style w:type="paragraph" w:customStyle="1" w:styleId="TableHeading">
    <w:name w:val="Table Heading"/>
    <w:basedOn w:val="Normal"/>
    <w:rsid w:val="00DB6443"/>
    <w:pPr>
      <w:keepNext/>
      <w:keepLines/>
      <w:spacing w:before="80" w:after="80" w:line="240" w:lineRule="auto"/>
    </w:pPr>
    <w:rPr>
      <w:rFonts w:ascii="Times" w:eastAsia="Times New Roman" w:hAnsi="Times"/>
      <w:b/>
      <w:sz w:val="24"/>
      <w:szCs w:val="24"/>
    </w:rPr>
  </w:style>
  <w:style w:type="paragraph" w:customStyle="1" w:styleId="TableCells">
    <w:name w:val="Table Cells"/>
    <w:basedOn w:val="Normal"/>
    <w:rsid w:val="00DB6443"/>
    <w:pPr>
      <w:keepNext/>
      <w:keepLines/>
      <w:spacing w:before="40" w:after="40" w:line="240" w:lineRule="auto"/>
    </w:pPr>
    <w:rPr>
      <w:rFonts w:ascii="Times" w:eastAsia="Times New Roman" w:hAnsi="Times"/>
      <w:sz w:val="24"/>
      <w:szCs w:val="24"/>
    </w:rPr>
  </w:style>
  <w:style w:type="paragraph" w:styleId="Retraitcorpsdetexte2">
    <w:name w:val="Body Text Indent 2"/>
    <w:basedOn w:val="Normal"/>
    <w:link w:val="Retraitcorpsdetexte2Car"/>
    <w:rsid w:val="00DB6443"/>
    <w:pPr>
      <w:spacing w:after="0" w:line="240" w:lineRule="auto"/>
      <w:ind w:left="360"/>
    </w:pPr>
    <w:rPr>
      <w:rFonts w:ascii="Times New Roman" w:eastAsia="Times New Roman" w:hAnsi="Times New Roman"/>
      <w:sz w:val="24"/>
      <w:szCs w:val="24"/>
    </w:rPr>
  </w:style>
  <w:style w:type="character" w:customStyle="1" w:styleId="Retraitcorpsdetexte2Car">
    <w:name w:val="Retrait corps de texte 2 Car"/>
    <w:link w:val="Retraitcorpsdetexte2"/>
    <w:rsid w:val="002B6FA7"/>
    <w:rPr>
      <w:sz w:val="24"/>
      <w:szCs w:val="24"/>
    </w:rPr>
  </w:style>
  <w:style w:type="paragraph" w:customStyle="1" w:styleId="subhead10">
    <w:name w:val="subhead 1"/>
    <w:basedOn w:val="Body"/>
    <w:rsid w:val="006A2257"/>
  </w:style>
  <w:style w:type="paragraph" w:customStyle="1" w:styleId="AttrFuncHeading3">
    <w:name w:val="Attr+Func Heading 3"/>
    <w:basedOn w:val="Titre3"/>
    <w:next w:val="Body"/>
    <w:rsid w:val="006A2257"/>
    <w:pPr>
      <w:pageBreakBefore/>
      <w:spacing w:before="0" w:after="240"/>
    </w:pPr>
  </w:style>
  <w:style w:type="paragraph" w:styleId="Notedebasdepage">
    <w:name w:val="footnote text"/>
    <w:basedOn w:val="Normal"/>
    <w:link w:val="NotedebasdepageCar"/>
    <w:semiHidden/>
    <w:rsid w:val="006A2257"/>
  </w:style>
  <w:style w:type="character" w:customStyle="1" w:styleId="NotedebasdepageCar">
    <w:name w:val="Note de bas de page Car"/>
    <w:link w:val="Notedebasdepage"/>
    <w:uiPriority w:val="99"/>
    <w:semiHidden/>
    <w:rsid w:val="002B6FA7"/>
    <w:rPr>
      <w:sz w:val="20"/>
      <w:szCs w:val="20"/>
    </w:rPr>
  </w:style>
  <w:style w:type="character" w:styleId="Appelnotedebasdep">
    <w:name w:val="footnote reference"/>
    <w:semiHidden/>
    <w:rsid w:val="006A2257"/>
    <w:rPr>
      <w:rFonts w:cs="Times New Roman"/>
      <w:vertAlign w:val="superscript"/>
    </w:rPr>
  </w:style>
  <w:style w:type="paragraph" w:customStyle="1" w:styleId="bnody">
    <w:name w:val="bnody"/>
    <w:basedOn w:val="Body1"/>
    <w:rsid w:val="006A2257"/>
  </w:style>
  <w:style w:type="paragraph" w:styleId="Listepuces3">
    <w:name w:val="List Bullet 3"/>
    <w:basedOn w:val="Normal"/>
    <w:autoRedefine/>
    <w:rsid w:val="006A2257"/>
    <w:pPr>
      <w:tabs>
        <w:tab w:val="num" w:pos="1080"/>
      </w:tabs>
      <w:ind w:left="1080" w:hanging="360"/>
    </w:pPr>
  </w:style>
  <w:style w:type="paragraph" w:customStyle="1" w:styleId="Listbullet1">
    <w:name w:val="List::bullet"/>
    <w:basedOn w:val="Body"/>
    <w:rsid w:val="006A2257"/>
  </w:style>
  <w:style w:type="paragraph" w:customStyle="1" w:styleId="DefaultParagraphFontParaChar">
    <w:name w:val="Default Paragraph Font Para Char"/>
    <w:basedOn w:val="Normal"/>
    <w:rsid w:val="00DB6443"/>
    <w:pPr>
      <w:spacing w:line="240" w:lineRule="exact"/>
    </w:pPr>
    <w:rPr>
      <w:rFonts w:ascii="Verdana" w:eastAsia="Times New Roman" w:hAnsi="Verdana"/>
      <w:sz w:val="24"/>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vision">
    <w:name w:val="Revision"/>
    <w:hidden/>
    <w:uiPriority w:val="99"/>
    <w:semiHidden/>
    <w:rsid w:val="008C14BD"/>
    <w:rPr>
      <w:szCs w:val="24"/>
    </w:rPr>
  </w:style>
  <w:style w:type="table" w:styleId="Grilledutableau">
    <w:name w:val="Table Grid"/>
    <w:basedOn w:val="Tableau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auclassique3">
    <w:name w:val="Table Classic 3"/>
    <w:basedOn w:val="Tableau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auliste5">
    <w:name w:val="Table List 5"/>
    <w:basedOn w:val="Tableau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Grilledetableau6">
    <w:name w:val="Table Grid 6"/>
    <w:basedOn w:val="Tableau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Grilledetableau5">
    <w:name w:val="Table Grid 5"/>
    <w:basedOn w:val="Tableau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Paragraphedeliste">
    <w:name w:val="List Paragraph"/>
    <w:basedOn w:val="Normal"/>
    <w:uiPriority w:val="34"/>
    <w:qFormat/>
    <w:rsid w:val="009F2034"/>
    <w:pPr>
      <w:ind w:left="720"/>
    </w:pPr>
  </w:style>
  <w:style w:type="character" w:styleId="Marquedecommentaire">
    <w:name w:val="annotation reference"/>
    <w:rsid w:val="001D2C28"/>
    <w:rPr>
      <w:rFonts w:cs="Times New Roman"/>
      <w:sz w:val="16"/>
      <w:szCs w:val="16"/>
    </w:rPr>
  </w:style>
  <w:style w:type="paragraph" w:styleId="Commentaire">
    <w:name w:val="annotation text"/>
    <w:basedOn w:val="Normal"/>
    <w:link w:val="CommentaireCar"/>
    <w:rsid w:val="001D2C28"/>
    <w:rPr>
      <w:sz w:val="20"/>
      <w:szCs w:val="20"/>
    </w:rPr>
  </w:style>
  <w:style w:type="character" w:customStyle="1" w:styleId="CommentaireCar">
    <w:name w:val="Commentaire Car"/>
    <w:link w:val="Commentaire"/>
    <w:locked/>
    <w:rsid w:val="001D2C28"/>
    <w:rPr>
      <w:rFonts w:cs="Times New Roman"/>
    </w:rPr>
  </w:style>
  <w:style w:type="paragraph" w:styleId="Objetducommentaire">
    <w:name w:val="annotation subject"/>
    <w:basedOn w:val="Commentaire"/>
    <w:next w:val="Commentaire"/>
    <w:link w:val="ObjetducommentaireCar"/>
    <w:rsid w:val="001D2C28"/>
    <w:rPr>
      <w:b/>
      <w:bCs/>
    </w:rPr>
  </w:style>
  <w:style w:type="character" w:customStyle="1" w:styleId="ObjetducommentaireCar">
    <w:name w:val="Objet du commentaire Car"/>
    <w:link w:val="Objetducommentaire"/>
    <w:locked/>
    <w:rsid w:val="001D2C28"/>
    <w:rPr>
      <w:rFonts w:cs="Times New Roman"/>
      <w:b/>
      <w:bCs/>
    </w:rPr>
  </w:style>
  <w:style w:type="paragraph" w:customStyle="1" w:styleId="Head1">
    <w:name w:val="Head 1"/>
    <w:basedOn w:val="Normal"/>
    <w:rsid w:val="007744DB"/>
    <w:rPr>
      <w:rFonts w:ascii="Times" w:hAnsi="Times"/>
      <w:b/>
      <w:sz w:val="28"/>
      <w:szCs w:val="20"/>
    </w:rPr>
  </w:style>
  <w:style w:type="paragraph" w:customStyle="1" w:styleId="SourceCode">
    <w:name w:val="Source Code"/>
    <w:rsid w:val="007744DB"/>
    <w:pPr>
      <w:tabs>
        <w:tab w:val="left" w:pos="720"/>
        <w:tab w:val="left" w:pos="1440"/>
        <w:tab w:val="left" w:pos="2160"/>
        <w:tab w:val="left" w:pos="2880"/>
        <w:tab w:val="left" w:pos="3600"/>
        <w:tab w:val="left" w:pos="4320"/>
        <w:tab w:val="left" w:pos="5040"/>
        <w:tab w:val="left" w:pos="5760"/>
        <w:tab w:val="left" w:pos="6480"/>
        <w:tab w:val="left" w:pos="7200"/>
      </w:tabs>
    </w:pPr>
    <w:rPr>
      <w:rFonts w:ascii="Courier New" w:hAnsi="Courier New"/>
      <w:noProof/>
    </w:rPr>
  </w:style>
  <w:style w:type="character" w:customStyle="1" w:styleId="source">
    <w:name w:val="source"/>
    <w:rsid w:val="007744DB"/>
    <w:rPr>
      <w:rFonts w:ascii="Courier New" w:hAnsi="Courier New" w:cs="Times New Roman"/>
      <w:noProof/>
    </w:rPr>
  </w:style>
  <w:style w:type="character" w:customStyle="1" w:styleId="normaltextrun">
    <w:name w:val="normaltextrun"/>
    <w:uiPriority w:val="99"/>
    <w:rsid w:val="001973E4"/>
    <w:rPr>
      <w:rFonts w:cs="Times New Roman"/>
    </w:rPr>
  </w:style>
  <w:style w:type="character" w:customStyle="1" w:styleId="spellingerror">
    <w:name w:val="spellingerror"/>
    <w:uiPriority w:val="99"/>
    <w:rsid w:val="001973E4"/>
    <w:rPr>
      <w:rFonts w:cs="Times New Roman"/>
    </w:rPr>
  </w:style>
  <w:style w:type="character" w:customStyle="1" w:styleId="eop">
    <w:name w:val="eop"/>
    <w:uiPriority w:val="99"/>
    <w:rsid w:val="001973E4"/>
    <w:rPr>
      <w:rFonts w:cs="Times New Roman"/>
    </w:rPr>
  </w:style>
  <w:style w:type="character" w:styleId="lev">
    <w:name w:val="Strong"/>
    <w:uiPriority w:val="99"/>
    <w:qFormat/>
    <w:rsid w:val="004B41BD"/>
    <w:rPr>
      <w:rFonts w:cs="Times New Roman"/>
      <w:b/>
      <w:bCs/>
    </w:rPr>
  </w:style>
  <w:style w:type="paragraph" w:customStyle="1" w:styleId="Appendix">
    <w:name w:val="Appendix"/>
    <w:basedOn w:val="Titre1"/>
    <w:link w:val="AppendixChar"/>
    <w:uiPriority w:val="99"/>
    <w:rsid w:val="00200F24"/>
    <w:pPr>
      <w:numPr>
        <w:numId w:val="47"/>
      </w:numPr>
      <w:ind w:firstLine="0"/>
    </w:pPr>
  </w:style>
  <w:style w:type="paragraph" w:customStyle="1" w:styleId="A1Heading2">
    <w:name w:val="A.1 Heading 2"/>
    <w:basedOn w:val="Titre2"/>
    <w:link w:val="A1Heading2Char"/>
    <w:uiPriority w:val="99"/>
    <w:rsid w:val="00200F24"/>
    <w:pPr>
      <w:numPr>
        <w:ilvl w:val="0"/>
        <w:numId w:val="0"/>
      </w:numPr>
    </w:pPr>
  </w:style>
  <w:style w:type="character" w:customStyle="1" w:styleId="AppendixChar">
    <w:name w:val="Appendix Char"/>
    <w:link w:val="Appendix"/>
    <w:uiPriority w:val="99"/>
    <w:locked/>
    <w:rsid w:val="00200F24"/>
    <w:rPr>
      <w:rFonts w:ascii="Arial" w:hAnsi="Arial" w:cs="Times New Roman"/>
      <w:b/>
      <w:kern w:val="28"/>
      <w:sz w:val="28"/>
      <w:szCs w:val="24"/>
      <w:lang w:val="en-US" w:eastAsia="en-US" w:bidi="ar-SA"/>
    </w:rPr>
  </w:style>
  <w:style w:type="paragraph" w:customStyle="1" w:styleId="A11Heading3">
    <w:name w:val="A.1.1 Heading 3"/>
    <w:basedOn w:val="Titre3"/>
    <w:link w:val="A11Heading3Char"/>
    <w:uiPriority w:val="99"/>
    <w:rsid w:val="0019010B"/>
    <w:pPr>
      <w:numPr>
        <w:ilvl w:val="0"/>
        <w:numId w:val="0"/>
      </w:numPr>
    </w:pPr>
  </w:style>
  <w:style w:type="character" w:customStyle="1" w:styleId="A1Heading2Char">
    <w:name w:val="A.1 Heading 2 Char"/>
    <w:link w:val="A1Heading2"/>
    <w:uiPriority w:val="99"/>
    <w:locked/>
    <w:rsid w:val="00200F24"/>
    <w:rPr>
      <w:rFonts w:ascii="Arial" w:eastAsia="Times New Roman" w:hAnsi="Arial" w:cs="Times New Roman"/>
      <w:b/>
      <w:i/>
      <w:sz w:val="22"/>
      <w:szCs w:val="22"/>
      <w:lang w:val="en-US" w:eastAsia="en-US" w:bidi="ar-SA"/>
    </w:rPr>
  </w:style>
  <w:style w:type="character" w:customStyle="1" w:styleId="A11Heading3Char">
    <w:name w:val="A.1.1 Heading 3 Char"/>
    <w:link w:val="A11Heading3"/>
    <w:uiPriority w:val="99"/>
    <w:locked/>
    <w:rsid w:val="0019010B"/>
    <w:rPr>
      <w:rFonts w:ascii="Arial" w:hAnsi="Arial" w:cs="Times New Roman"/>
      <w:sz w:val="22"/>
      <w:szCs w:val="22"/>
      <w:lang w:val="en-US" w:eastAsia="en-US" w:bidi="ar-SA"/>
    </w:rPr>
  </w:style>
  <w:style w:type="character" w:customStyle="1" w:styleId="pl-k">
    <w:name w:val="pl-k"/>
    <w:uiPriority w:val="99"/>
    <w:rsid w:val="0070646D"/>
    <w:rPr>
      <w:rFonts w:cs="Times New Roman"/>
    </w:rPr>
  </w:style>
  <w:style w:type="paragraph" w:customStyle="1" w:styleId="TOC32">
    <w:name w:val="TOC 32"/>
    <w:basedOn w:val="Normal"/>
    <w:rsid w:val="00DB6443"/>
    <w:pPr>
      <w:tabs>
        <w:tab w:val="left" w:pos="7920"/>
        <w:tab w:val="left" w:leader="dot" w:pos="8280"/>
        <w:tab w:val="right" w:leader="dot" w:pos="8640"/>
      </w:tabs>
      <w:spacing w:after="0" w:line="240" w:lineRule="auto"/>
      <w:ind w:left="1440" w:right="720"/>
    </w:pPr>
    <w:rPr>
      <w:rFonts w:ascii="Times New Roman" w:eastAsia="Times New Roman" w:hAnsi="Times New Roman"/>
      <w:noProof/>
      <w:sz w:val="24"/>
      <w:szCs w:val="24"/>
    </w:rPr>
  </w:style>
  <w:style w:type="paragraph" w:customStyle="1" w:styleId="TOC22">
    <w:name w:val="TOC 22"/>
    <w:basedOn w:val="Normal"/>
    <w:rsid w:val="00DB6443"/>
    <w:pPr>
      <w:tabs>
        <w:tab w:val="left" w:pos="7920"/>
        <w:tab w:val="left" w:leader="dot" w:pos="8280"/>
        <w:tab w:val="right" w:leader="dot" w:pos="8640"/>
      </w:tabs>
      <w:spacing w:after="0" w:line="240" w:lineRule="auto"/>
      <w:ind w:left="720" w:right="720"/>
    </w:pPr>
    <w:rPr>
      <w:rFonts w:ascii="Times New Roman" w:eastAsia="Times New Roman" w:hAnsi="Times New Roman"/>
      <w:noProof/>
      <w:sz w:val="24"/>
      <w:szCs w:val="24"/>
    </w:rPr>
  </w:style>
  <w:style w:type="paragraph" w:customStyle="1" w:styleId="TOC12">
    <w:name w:val="TOC 12"/>
    <w:basedOn w:val="Normal"/>
    <w:rsid w:val="00DB6443"/>
    <w:pPr>
      <w:tabs>
        <w:tab w:val="left" w:pos="7920"/>
        <w:tab w:val="left" w:leader="dot" w:pos="8280"/>
        <w:tab w:val="right" w:leader="dot" w:pos="8640"/>
      </w:tabs>
      <w:spacing w:before="120" w:after="120" w:line="240" w:lineRule="auto"/>
      <w:ind w:right="720"/>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239289980">
      <w:marLeft w:val="0"/>
      <w:marRight w:val="0"/>
      <w:marTop w:val="0"/>
      <w:marBottom w:val="0"/>
      <w:divBdr>
        <w:top w:val="none" w:sz="0" w:space="0" w:color="auto"/>
        <w:left w:val="none" w:sz="0" w:space="0" w:color="auto"/>
        <w:bottom w:val="none" w:sz="0" w:space="0" w:color="auto"/>
        <w:right w:val="none" w:sz="0" w:space="0" w:color="auto"/>
      </w:divBdr>
      <w:divsChild>
        <w:div w:id="239289999">
          <w:marLeft w:val="0"/>
          <w:marRight w:val="0"/>
          <w:marTop w:val="0"/>
          <w:marBottom w:val="0"/>
          <w:divBdr>
            <w:top w:val="none" w:sz="0" w:space="0" w:color="auto"/>
            <w:left w:val="none" w:sz="0" w:space="0" w:color="auto"/>
            <w:bottom w:val="none" w:sz="0" w:space="0" w:color="auto"/>
            <w:right w:val="none" w:sz="0" w:space="0" w:color="auto"/>
          </w:divBdr>
        </w:div>
      </w:divsChild>
    </w:div>
    <w:div w:id="239289984">
      <w:marLeft w:val="0"/>
      <w:marRight w:val="0"/>
      <w:marTop w:val="0"/>
      <w:marBottom w:val="0"/>
      <w:divBdr>
        <w:top w:val="none" w:sz="0" w:space="0" w:color="auto"/>
        <w:left w:val="none" w:sz="0" w:space="0" w:color="auto"/>
        <w:bottom w:val="none" w:sz="0" w:space="0" w:color="auto"/>
        <w:right w:val="none" w:sz="0" w:space="0" w:color="auto"/>
      </w:divBdr>
      <w:divsChild>
        <w:div w:id="239290003">
          <w:marLeft w:val="0"/>
          <w:marRight w:val="0"/>
          <w:marTop w:val="0"/>
          <w:marBottom w:val="0"/>
          <w:divBdr>
            <w:top w:val="none" w:sz="0" w:space="0" w:color="auto"/>
            <w:left w:val="none" w:sz="0" w:space="0" w:color="auto"/>
            <w:bottom w:val="none" w:sz="0" w:space="0" w:color="auto"/>
            <w:right w:val="none" w:sz="0" w:space="0" w:color="auto"/>
          </w:divBdr>
        </w:div>
      </w:divsChild>
    </w:div>
    <w:div w:id="239289988">
      <w:marLeft w:val="0"/>
      <w:marRight w:val="0"/>
      <w:marTop w:val="0"/>
      <w:marBottom w:val="0"/>
      <w:divBdr>
        <w:top w:val="none" w:sz="0" w:space="0" w:color="auto"/>
        <w:left w:val="none" w:sz="0" w:space="0" w:color="auto"/>
        <w:bottom w:val="none" w:sz="0" w:space="0" w:color="auto"/>
        <w:right w:val="none" w:sz="0" w:space="0" w:color="auto"/>
      </w:divBdr>
      <w:divsChild>
        <w:div w:id="239290000">
          <w:marLeft w:val="0"/>
          <w:marRight w:val="0"/>
          <w:marTop w:val="0"/>
          <w:marBottom w:val="0"/>
          <w:divBdr>
            <w:top w:val="none" w:sz="0" w:space="0" w:color="auto"/>
            <w:left w:val="none" w:sz="0" w:space="0" w:color="auto"/>
            <w:bottom w:val="none" w:sz="0" w:space="0" w:color="auto"/>
            <w:right w:val="none" w:sz="0" w:space="0" w:color="auto"/>
          </w:divBdr>
        </w:div>
      </w:divsChild>
    </w:div>
    <w:div w:id="239289989">
      <w:marLeft w:val="0"/>
      <w:marRight w:val="0"/>
      <w:marTop w:val="0"/>
      <w:marBottom w:val="0"/>
      <w:divBdr>
        <w:top w:val="none" w:sz="0" w:space="0" w:color="auto"/>
        <w:left w:val="none" w:sz="0" w:space="0" w:color="auto"/>
        <w:bottom w:val="none" w:sz="0" w:space="0" w:color="auto"/>
        <w:right w:val="none" w:sz="0" w:space="0" w:color="auto"/>
      </w:divBdr>
    </w:div>
    <w:div w:id="239289995">
      <w:marLeft w:val="0"/>
      <w:marRight w:val="0"/>
      <w:marTop w:val="0"/>
      <w:marBottom w:val="0"/>
      <w:divBdr>
        <w:top w:val="none" w:sz="0" w:space="0" w:color="auto"/>
        <w:left w:val="none" w:sz="0" w:space="0" w:color="auto"/>
        <w:bottom w:val="none" w:sz="0" w:space="0" w:color="auto"/>
        <w:right w:val="none" w:sz="0" w:space="0" w:color="auto"/>
      </w:divBdr>
    </w:div>
    <w:div w:id="239289998">
      <w:marLeft w:val="0"/>
      <w:marRight w:val="0"/>
      <w:marTop w:val="0"/>
      <w:marBottom w:val="0"/>
      <w:divBdr>
        <w:top w:val="none" w:sz="0" w:space="0" w:color="auto"/>
        <w:left w:val="none" w:sz="0" w:space="0" w:color="auto"/>
        <w:bottom w:val="none" w:sz="0" w:space="0" w:color="auto"/>
        <w:right w:val="none" w:sz="0" w:space="0" w:color="auto"/>
      </w:divBdr>
    </w:div>
    <w:div w:id="239290004">
      <w:marLeft w:val="0"/>
      <w:marRight w:val="0"/>
      <w:marTop w:val="0"/>
      <w:marBottom w:val="0"/>
      <w:divBdr>
        <w:top w:val="none" w:sz="0" w:space="0" w:color="auto"/>
        <w:left w:val="none" w:sz="0" w:space="0" w:color="auto"/>
        <w:bottom w:val="none" w:sz="0" w:space="0" w:color="auto"/>
        <w:right w:val="none" w:sz="0" w:space="0" w:color="auto"/>
      </w:divBdr>
    </w:div>
    <w:div w:id="239290007">
      <w:marLeft w:val="0"/>
      <w:marRight w:val="0"/>
      <w:marTop w:val="0"/>
      <w:marBottom w:val="0"/>
      <w:divBdr>
        <w:top w:val="none" w:sz="0" w:space="0" w:color="auto"/>
        <w:left w:val="none" w:sz="0" w:space="0" w:color="auto"/>
        <w:bottom w:val="none" w:sz="0" w:space="0" w:color="auto"/>
        <w:right w:val="none" w:sz="0" w:space="0" w:color="auto"/>
      </w:divBdr>
      <w:divsChild>
        <w:div w:id="239290013">
          <w:marLeft w:val="0"/>
          <w:marRight w:val="0"/>
          <w:marTop w:val="0"/>
          <w:marBottom w:val="0"/>
          <w:divBdr>
            <w:top w:val="none" w:sz="0" w:space="0" w:color="auto"/>
            <w:left w:val="none" w:sz="0" w:space="0" w:color="auto"/>
            <w:bottom w:val="none" w:sz="0" w:space="0" w:color="auto"/>
            <w:right w:val="none" w:sz="0" w:space="0" w:color="auto"/>
          </w:divBdr>
          <w:divsChild>
            <w:div w:id="2392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0008">
      <w:marLeft w:val="0"/>
      <w:marRight w:val="0"/>
      <w:marTop w:val="0"/>
      <w:marBottom w:val="0"/>
      <w:divBdr>
        <w:top w:val="none" w:sz="0" w:space="0" w:color="auto"/>
        <w:left w:val="none" w:sz="0" w:space="0" w:color="auto"/>
        <w:bottom w:val="none" w:sz="0" w:space="0" w:color="auto"/>
        <w:right w:val="none" w:sz="0" w:space="0" w:color="auto"/>
      </w:divBdr>
      <w:divsChild>
        <w:div w:id="239289981">
          <w:marLeft w:val="0"/>
          <w:marRight w:val="0"/>
          <w:marTop w:val="0"/>
          <w:marBottom w:val="0"/>
          <w:divBdr>
            <w:top w:val="none" w:sz="0" w:space="0" w:color="auto"/>
            <w:left w:val="none" w:sz="0" w:space="0" w:color="auto"/>
            <w:bottom w:val="none" w:sz="0" w:space="0" w:color="auto"/>
            <w:right w:val="none" w:sz="0" w:space="0" w:color="auto"/>
          </w:divBdr>
          <w:divsChild>
            <w:div w:id="239290001">
              <w:marLeft w:val="0"/>
              <w:marRight w:val="0"/>
              <w:marTop w:val="0"/>
              <w:marBottom w:val="0"/>
              <w:divBdr>
                <w:top w:val="none" w:sz="0" w:space="0" w:color="auto"/>
                <w:left w:val="none" w:sz="0" w:space="0" w:color="auto"/>
                <w:bottom w:val="none" w:sz="0" w:space="0" w:color="auto"/>
                <w:right w:val="none" w:sz="0" w:space="0" w:color="auto"/>
              </w:divBdr>
              <w:divsChild>
                <w:div w:id="239290017">
                  <w:marLeft w:val="0"/>
                  <w:marRight w:val="0"/>
                  <w:marTop w:val="0"/>
                  <w:marBottom w:val="0"/>
                  <w:divBdr>
                    <w:top w:val="none" w:sz="0" w:space="0" w:color="auto"/>
                    <w:left w:val="none" w:sz="0" w:space="0" w:color="auto"/>
                    <w:bottom w:val="none" w:sz="0" w:space="0" w:color="auto"/>
                    <w:right w:val="none" w:sz="0" w:space="0" w:color="auto"/>
                  </w:divBdr>
                  <w:divsChild>
                    <w:div w:id="239289982">
                      <w:marLeft w:val="0"/>
                      <w:marRight w:val="0"/>
                      <w:marTop w:val="0"/>
                      <w:marBottom w:val="0"/>
                      <w:divBdr>
                        <w:top w:val="none" w:sz="0" w:space="0" w:color="auto"/>
                        <w:left w:val="none" w:sz="0" w:space="0" w:color="auto"/>
                        <w:bottom w:val="none" w:sz="0" w:space="0" w:color="auto"/>
                        <w:right w:val="none" w:sz="0" w:space="0" w:color="auto"/>
                      </w:divBdr>
                      <w:divsChild>
                        <w:div w:id="239290020">
                          <w:marLeft w:val="0"/>
                          <w:marRight w:val="0"/>
                          <w:marTop w:val="0"/>
                          <w:marBottom w:val="0"/>
                          <w:divBdr>
                            <w:top w:val="none" w:sz="0" w:space="0" w:color="auto"/>
                            <w:left w:val="none" w:sz="0" w:space="0" w:color="auto"/>
                            <w:bottom w:val="none" w:sz="0" w:space="0" w:color="auto"/>
                            <w:right w:val="none" w:sz="0" w:space="0" w:color="auto"/>
                          </w:divBdr>
                          <w:divsChild>
                            <w:div w:id="239289987">
                              <w:marLeft w:val="0"/>
                              <w:marRight w:val="0"/>
                              <w:marTop w:val="240"/>
                              <w:marBottom w:val="240"/>
                              <w:divBdr>
                                <w:top w:val="single" w:sz="6" w:space="0" w:color="DDDDDD"/>
                                <w:left w:val="single" w:sz="6" w:space="0" w:color="DDDDDD"/>
                                <w:bottom w:val="single" w:sz="6" w:space="0" w:color="DDDDDD"/>
                                <w:right w:val="single" w:sz="6" w:space="0" w:color="DDDDDD"/>
                              </w:divBdr>
                              <w:divsChild>
                                <w:div w:id="239289983">
                                  <w:marLeft w:val="0"/>
                                  <w:marRight w:val="0"/>
                                  <w:marTop w:val="0"/>
                                  <w:marBottom w:val="0"/>
                                  <w:divBdr>
                                    <w:top w:val="none" w:sz="0" w:space="0" w:color="auto"/>
                                    <w:left w:val="none" w:sz="0" w:space="0" w:color="auto"/>
                                    <w:bottom w:val="none" w:sz="0" w:space="0" w:color="auto"/>
                                    <w:right w:val="none" w:sz="0" w:space="0" w:color="auto"/>
                                  </w:divBdr>
                                  <w:divsChild>
                                    <w:div w:id="239289992">
                                      <w:marLeft w:val="0"/>
                                      <w:marRight w:val="0"/>
                                      <w:marTop w:val="0"/>
                                      <w:marBottom w:val="0"/>
                                      <w:divBdr>
                                        <w:top w:val="none" w:sz="0" w:space="0" w:color="auto"/>
                                        <w:left w:val="none" w:sz="0" w:space="0" w:color="auto"/>
                                        <w:bottom w:val="none" w:sz="0" w:space="0" w:color="auto"/>
                                        <w:right w:val="none" w:sz="0" w:space="0" w:color="auto"/>
                                      </w:divBdr>
                                    </w:div>
                                    <w:div w:id="239289993">
                                      <w:marLeft w:val="0"/>
                                      <w:marRight w:val="0"/>
                                      <w:marTop w:val="0"/>
                                      <w:marBottom w:val="0"/>
                                      <w:divBdr>
                                        <w:top w:val="none" w:sz="0" w:space="0" w:color="auto"/>
                                        <w:left w:val="none" w:sz="0" w:space="0" w:color="auto"/>
                                        <w:bottom w:val="none" w:sz="0" w:space="0" w:color="auto"/>
                                        <w:right w:val="none" w:sz="0" w:space="0" w:color="auto"/>
                                      </w:divBdr>
                                    </w:div>
                                    <w:div w:id="239289996">
                                      <w:marLeft w:val="0"/>
                                      <w:marRight w:val="0"/>
                                      <w:marTop w:val="0"/>
                                      <w:marBottom w:val="0"/>
                                      <w:divBdr>
                                        <w:top w:val="none" w:sz="0" w:space="0" w:color="auto"/>
                                        <w:left w:val="none" w:sz="0" w:space="0" w:color="auto"/>
                                        <w:bottom w:val="none" w:sz="0" w:space="0" w:color="auto"/>
                                        <w:right w:val="none" w:sz="0" w:space="0" w:color="auto"/>
                                      </w:divBdr>
                                    </w:div>
                                    <w:div w:id="239290002">
                                      <w:marLeft w:val="0"/>
                                      <w:marRight w:val="0"/>
                                      <w:marTop w:val="0"/>
                                      <w:marBottom w:val="0"/>
                                      <w:divBdr>
                                        <w:top w:val="none" w:sz="0" w:space="0" w:color="auto"/>
                                        <w:left w:val="none" w:sz="0" w:space="0" w:color="auto"/>
                                        <w:bottom w:val="none" w:sz="0" w:space="0" w:color="auto"/>
                                        <w:right w:val="none" w:sz="0" w:space="0" w:color="auto"/>
                                      </w:divBdr>
                                    </w:div>
                                    <w:div w:id="239290006">
                                      <w:marLeft w:val="0"/>
                                      <w:marRight w:val="0"/>
                                      <w:marTop w:val="0"/>
                                      <w:marBottom w:val="0"/>
                                      <w:divBdr>
                                        <w:top w:val="none" w:sz="0" w:space="0" w:color="auto"/>
                                        <w:left w:val="none" w:sz="0" w:space="0" w:color="auto"/>
                                        <w:bottom w:val="none" w:sz="0" w:space="0" w:color="auto"/>
                                        <w:right w:val="none" w:sz="0" w:space="0" w:color="auto"/>
                                      </w:divBdr>
                                    </w:div>
                                    <w:div w:id="239290011">
                                      <w:marLeft w:val="0"/>
                                      <w:marRight w:val="0"/>
                                      <w:marTop w:val="0"/>
                                      <w:marBottom w:val="0"/>
                                      <w:divBdr>
                                        <w:top w:val="none" w:sz="0" w:space="0" w:color="auto"/>
                                        <w:left w:val="none" w:sz="0" w:space="0" w:color="auto"/>
                                        <w:bottom w:val="none" w:sz="0" w:space="0" w:color="auto"/>
                                        <w:right w:val="none" w:sz="0" w:space="0" w:color="auto"/>
                                      </w:divBdr>
                                    </w:div>
                                    <w:div w:id="239290016">
                                      <w:marLeft w:val="0"/>
                                      <w:marRight w:val="0"/>
                                      <w:marTop w:val="0"/>
                                      <w:marBottom w:val="0"/>
                                      <w:divBdr>
                                        <w:top w:val="none" w:sz="0" w:space="0" w:color="auto"/>
                                        <w:left w:val="none" w:sz="0" w:space="0" w:color="auto"/>
                                        <w:bottom w:val="none" w:sz="0" w:space="0" w:color="auto"/>
                                        <w:right w:val="none" w:sz="0" w:space="0" w:color="auto"/>
                                      </w:divBdr>
                                    </w:div>
                                    <w:div w:id="2392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0009">
      <w:marLeft w:val="0"/>
      <w:marRight w:val="0"/>
      <w:marTop w:val="0"/>
      <w:marBottom w:val="0"/>
      <w:divBdr>
        <w:top w:val="none" w:sz="0" w:space="0" w:color="auto"/>
        <w:left w:val="none" w:sz="0" w:space="0" w:color="auto"/>
        <w:bottom w:val="none" w:sz="0" w:space="0" w:color="auto"/>
        <w:right w:val="none" w:sz="0" w:space="0" w:color="auto"/>
      </w:divBdr>
      <w:divsChild>
        <w:div w:id="239289985">
          <w:marLeft w:val="0"/>
          <w:marRight w:val="0"/>
          <w:marTop w:val="0"/>
          <w:marBottom w:val="0"/>
          <w:divBdr>
            <w:top w:val="none" w:sz="0" w:space="0" w:color="auto"/>
            <w:left w:val="none" w:sz="0" w:space="0" w:color="auto"/>
            <w:bottom w:val="none" w:sz="0" w:space="0" w:color="auto"/>
            <w:right w:val="none" w:sz="0" w:space="0" w:color="auto"/>
          </w:divBdr>
        </w:div>
      </w:divsChild>
    </w:div>
    <w:div w:id="239290012">
      <w:marLeft w:val="0"/>
      <w:marRight w:val="0"/>
      <w:marTop w:val="0"/>
      <w:marBottom w:val="0"/>
      <w:divBdr>
        <w:top w:val="none" w:sz="0" w:space="0" w:color="auto"/>
        <w:left w:val="none" w:sz="0" w:space="0" w:color="auto"/>
        <w:bottom w:val="none" w:sz="0" w:space="0" w:color="auto"/>
        <w:right w:val="none" w:sz="0" w:space="0" w:color="auto"/>
      </w:divBdr>
      <w:divsChild>
        <w:div w:id="239289986">
          <w:marLeft w:val="0"/>
          <w:marRight w:val="0"/>
          <w:marTop w:val="0"/>
          <w:marBottom w:val="0"/>
          <w:divBdr>
            <w:top w:val="none" w:sz="0" w:space="0" w:color="auto"/>
            <w:left w:val="none" w:sz="0" w:space="0" w:color="auto"/>
            <w:bottom w:val="none" w:sz="0" w:space="0" w:color="auto"/>
            <w:right w:val="none" w:sz="0" w:space="0" w:color="auto"/>
          </w:divBdr>
        </w:div>
      </w:divsChild>
    </w:div>
    <w:div w:id="239290014">
      <w:marLeft w:val="0"/>
      <w:marRight w:val="0"/>
      <w:marTop w:val="0"/>
      <w:marBottom w:val="0"/>
      <w:divBdr>
        <w:top w:val="none" w:sz="0" w:space="0" w:color="auto"/>
        <w:left w:val="none" w:sz="0" w:space="0" w:color="auto"/>
        <w:bottom w:val="none" w:sz="0" w:space="0" w:color="auto"/>
        <w:right w:val="none" w:sz="0" w:space="0" w:color="auto"/>
      </w:divBdr>
      <w:divsChild>
        <w:div w:id="239290005">
          <w:marLeft w:val="0"/>
          <w:marRight w:val="0"/>
          <w:marTop w:val="0"/>
          <w:marBottom w:val="0"/>
          <w:divBdr>
            <w:top w:val="none" w:sz="0" w:space="0" w:color="auto"/>
            <w:left w:val="none" w:sz="0" w:space="0" w:color="auto"/>
            <w:bottom w:val="none" w:sz="0" w:space="0" w:color="auto"/>
            <w:right w:val="none" w:sz="0" w:space="0" w:color="auto"/>
          </w:divBdr>
        </w:div>
      </w:divsChild>
    </w:div>
    <w:div w:id="239290015">
      <w:marLeft w:val="0"/>
      <w:marRight w:val="0"/>
      <w:marTop w:val="0"/>
      <w:marBottom w:val="0"/>
      <w:divBdr>
        <w:top w:val="none" w:sz="0" w:space="0" w:color="auto"/>
        <w:left w:val="none" w:sz="0" w:space="0" w:color="auto"/>
        <w:bottom w:val="none" w:sz="0" w:space="0" w:color="auto"/>
        <w:right w:val="none" w:sz="0" w:space="0" w:color="auto"/>
      </w:divBdr>
      <w:divsChild>
        <w:div w:id="239289997">
          <w:marLeft w:val="0"/>
          <w:marRight w:val="0"/>
          <w:marTop w:val="0"/>
          <w:marBottom w:val="0"/>
          <w:divBdr>
            <w:top w:val="none" w:sz="0" w:space="0" w:color="auto"/>
            <w:left w:val="none" w:sz="0" w:space="0" w:color="auto"/>
            <w:bottom w:val="none" w:sz="0" w:space="0" w:color="auto"/>
            <w:right w:val="none" w:sz="0" w:space="0" w:color="auto"/>
          </w:divBdr>
        </w:div>
      </w:divsChild>
    </w:div>
    <w:div w:id="239290018">
      <w:marLeft w:val="0"/>
      <w:marRight w:val="0"/>
      <w:marTop w:val="0"/>
      <w:marBottom w:val="0"/>
      <w:divBdr>
        <w:top w:val="none" w:sz="0" w:space="0" w:color="auto"/>
        <w:left w:val="none" w:sz="0" w:space="0" w:color="auto"/>
        <w:bottom w:val="none" w:sz="0" w:space="0" w:color="auto"/>
        <w:right w:val="none" w:sz="0" w:space="0" w:color="auto"/>
      </w:divBdr>
      <w:divsChild>
        <w:div w:id="239290010">
          <w:marLeft w:val="0"/>
          <w:marRight w:val="0"/>
          <w:marTop w:val="0"/>
          <w:marBottom w:val="0"/>
          <w:divBdr>
            <w:top w:val="none" w:sz="0" w:space="0" w:color="auto"/>
            <w:left w:val="none" w:sz="0" w:space="0" w:color="auto"/>
            <w:bottom w:val="none" w:sz="0" w:space="0" w:color="auto"/>
            <w:right w:val="none" w:sz="0" w:space="0" w:color="auto"/>
          </w:divBdr>
        </w:div>
      </w:divsChild>
    </w:div>
    <w:div w:id="239290019">
      <w:marLeft w:val="0"/>
      <w:marRight w:val="0"/>
      <w:marTop w:val="0"/>
      <w:marBottom w:val="0"/>
      <w:divBdr>
        <w:top w:val="none" w:sz="0" w:space="0" w:color="auto"/>
        <w:left w:val="none" w:sz="0" w:space="0" w:color="auto"/>
        <w:bottom w:val="none" w:sz="0" w:space="0" w:color="auto"/>
        <w:right w:val="none" w:sz="0" w:space="0" w:color="auto"/>
      </w:divBdr>
    </w:div>
    <w:div w:id="239290021">
      <w:marLeft w:val="0"/>
      <w:marRight w:val="0"/>
      <w:marTop w:val="0"/>
      <w:marBottom w:val="0"/>
      <w:divBdr>
        <w:top w:val="none" w:sz="0" w:space="0" w:color="auto"/>
        <w:left w:val="none" w:sz="0" w:space="0" w:color="auto"/>
        <w:bottom w:val="none" w:sz="0" w:space="0" w:color="auto"/>
        <w:right w:val="none" w:sz="0" w:space="0" w:color="auto"/>
      </w:divBdr>
      <w:divsChild>
        <w:div w:id="239289990">
          <w:marLeft w:val="0"/>
          <w:marRight w:val="0"/>
          <w:marTop w:val="0"/>
          <w:marBottom w:val="0"/>
          <w:divBdr>
            <w:top w:val="none" w:sz="0" w:space="0" w:color="auto"/>
            <w:left w:val="none" w:sz="0" w:space="0" w:color="auto"/>
            <w:bottom w:val="none" w:sz="0" w:space="0" w:color="auto"/>
            <w:right w:val="none" w:sz="0" w:space="0" w:color="auto"/>
          </w:divBdr>
        </w:div>
      </w:divsChild>
    </w:div>
    <w:div w:id="239290022">
      <w:marLeft w:val="0"/>
      <w:marRight w:val="0"/>
      <w:marTop w:val="0"/>
      <w:marBottom w:val="0"/>
      <w:divBdr>
        <w:top w:val="none" w:sz="0" w:space="0" w:color="auto"/>
        <w:left w:val="none" w:sz="0" w:space="0" w:color="auto"/>
        <w:bottom w:val="none" w:sz="0" w:space="0" w:color="auto"/>
        <w:right w:val="none" w:sz="0" w:space="0" w:color="auto"/>
      </w:divBdr>
    </w:div>
    <w:div w:id="239290023">
      <w:marLeft w:val="0"/>
      <w:marRight w:val="0"/>
      <w:marTop w:val="0"/>
      <w:marBottom w:val="0"/>
      <w:divBdr>
        <w:top w:val="none" w:sz="0" w:space="0" w:color="auto"/>
        <w:left w:val="none" w:sz="0" w:space="0" w:color="auto"/>
        <w:bottom w:val="none" w:sz="0" w:space="0" w:color="auto"/>
        <w:right w:val="none" w:sz="0" w:space="0" w:color="auto"/>
      </w:divBdr>
    </w:div>
    <w:div w:id="239290024">
      <w:marLeft w:val="0"/>
      <w:marRight w:val="0"/>
      <w:marTop w:val="0"/>
      <w:marBottom w:val="0"/>
      <w:divBdr>
        <w:top w:val="none" w:sz="0" w:space="0" w:color="auto"/>
        <w:left w:val="none" w:sz="0" w:space="0" w:color="auto"/>
        <w:bottom w:val="none" w:sz="0" w:space="0" w:color="auto"/>
        <w:right w:val="none" w:sz="0" w:space="0" w:color="auto"/>
      </w:divBdr>
    </w:div>
    <w:div w:id="239290025">
      <w:marLeft w:val="0"/>
      <w:marRight w:val="0"/>
      <w:marTop w:val="0"/>
      <w:marBottom w:val="0"/>
      <w:divBdr>
        <w:top w:val="none" w:sz="0" w:space="0" w:color="auto"/>
        <w:left w:val="none" w:sz="0" w:space="0" w:color="auto"/>
        <w:bottom w:val="none" w:sz="0" w:space="0" w:color="auto"/>
        <w:right w:val="none" w:sz="0" w:space="0" w:color="auto"/>
      </w:divBdr>
    </w:div>
    <w:div w:id="239290026">
      <w:marLeft w:val="0"/>
      <w:marRight w:val="0"/>
      <w:marTop w:val="0"/>
      <w:marBottom w:val="0"/>
      <w:divBdr>
        <w:top w:val="none" w:sz="0" w:space="0" w:color="auto"/>
        <w:left w:val="none" w:sz="0" w:space="0" w:color="auto"/>
        <w:bottom w:val="none" w:sz="0" w:space="0" w:color="auto"/>
        <w:right w:val="none" w:sz="0" w:space="0" w:color="auto"/>
      </w:divBdr>
      <w:divsChild>
        <w:div w:id="239289991">
          <w:marLeft w:val="0"/>
          <w:marRight w:val="0"/>
          <w:marTop w:val="0"/>
          <w:marBottom w:val="0"/>
          <w:divBdr>
            <w:top w:val="none" w:sz="0" w:space="0" w:color="auto"/>
            <w:left w:val="none" w:sz="0" w:space="0" w:color="auto"/>
            <w:bottom w:val="none" w:sz="0" w:space="0" w:color="auto"/>
            <w:right w:val="none" w:sz="0" w:space="0" w:color="auto"/>
          </w:divBdr>
        </w:div>
      </w:divsChild>
    </w:div>
    <w:div w:id="239290028">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41721926">
      <w:bodyDiv w:val="1"/>
      <w:marLeft w:val="0"/>
      <w:marRight w:val="0"/>
      <w:marTop w:val="0"/>
      <w:marBottom w:val="0"/>
      <w:divBdr>
        <w:top w:val="none" w:sz="0" w:space="0" w:color="auto"/>
        <w:left w:val="none" w:sz="0" w:space="0" w:color="auto"/>
        <w:bottom w:val="none" w:sz="0" w:space="0" w:color="auto"/>
        <w:right w:val="none" w:sz="0" w:space="0" w:color="auto"/>
      </w:divBdr>
    </w:div>
    <w:div w:id="2021930484">
      <w:bodyDiv w:val="1"/>
      <w:marLeft w:val="0"/>
      <w:marRight w:val="0"/>
      <w:marTop w:val="0"/>
      <w:marBottom w:val="0"/>
      <w:divBdr>
        <w:top w:val="none" w:sz="0" w:space="0" w:color="auto"/>
        <w:left w:val="none" w:sz="0" w:space="0" w:color="auto"/>
        <w:bottom w:val="none" w:sz="0" w:space="0" w:color="auto"/>
        <w:right w:val="none" w:sz="0" w:space="0" w:color="auto"/>
      </w:divBdr>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ifoundation.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sb.org/developers/devclass_do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b.org/developers/devclass_docs"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uidoKiener/linux-usbt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DBAAF-0A8A-4DA6-AC8D-9A215CFE5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8955</Words>
  <Characters>49254</Characters>
  <Application>Microsoft Office Word</Application>
  <DocSecurity>0</DocSecurity>
  <Lines>410</Lines>
  <Paragraphs>116</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58093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cp:lastPrinted>2009-03-24T15:33:00Z</cp:lastPrinted>
  <dcterms:created xsi:type="dcterms:W3CDTF">2024-06-22T10:13:00Z</dcterms:created>
  <dcterms:modified xsi:type="dcterms:W3CDTF">2024-06-22T10:13:00Z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